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B21C" w14:textId="77777777" w:rsidR="00CC67AC" w:rsidRPr="00AC1FF7" w:rsidRDefault="00CC67AC" w:rsidP="00CC67AC">
      <w:pPr>
        <w:jc w:val="center"/>
        <w:rPr>
          <w:rFonts w:ascii="標楷體" w:eastAsia="標楷體" w:hAnsi="標楷體" w:cs="Times New Roman"/>
          <w:b/>
          <w:sz w:val="28"/>
          <w:szCs w:val="28"/>
          <w:u w:val="single"/>
        </w:rPr>
      </w:pPr>
      <w:r w:rsidRPr="00AC1FF7">
        <w:rPr>
          <w:rFonts w:ascii="標楷體" w:eastAsia="標楷體" w:hAnsi="標楷體" w:cs="Times New Roman" w:hint="eastAsia"/>
          <w:b/>
          <w:sz w:val="28"/>
          <w:szCs w:val="28"/>
        </w:rPr>
        <w:t>「</w:t>
      </w:r>
      <w:r w:rsidR="006220DF" w:rsidRPr="00AC1FF7">
        <w:rPr>
          <w:rFonts w:ascii="標楷體" w:eastAsia="標楷體" w:hAnsi="標楷體" w:cs="Times New Roman" w:hint="eastAsia"/>
          <w:b/>
          <w:sz w:val="28"/>
          <w:szCs w:val="28"/>
        </w:rPr>
        <w:t>財團法人</w:t>
      </w:r>
      <w:proofErr w:type="gramStart"/>
      <w:r w:rsidR="006220DF" w:rsidRPr="00AC1FF7">
        <w:rPr>
          <w:rFonts w:ascii="標楷體" w:eastAsia="標楷體" w:hAnsi="標楷體" w:cs="Times New Roman" w:hint="eastAsia"/>
          <w:b/>
          <w:sz w:val="28"/>
          <w:szCs w:val="28"/>
        </w:rPr>
        <w:t>台灣中小企業聯合輔導基金會</w:t>
      </w:r>
      <w:r w:rsidR="002039E4" w:rsidRPr="00AC1FF7">
        <w:rPr>
          <w:rFonts w:ascii="標楷體" w:eastAsia="標楷體" w:hAnsi="標楷體" w:cs="Times New Roman" w:hint="eastAsia"/>
          <w:b/>
          <w:sz w:val="28"/>
          <w:szCs w:val="28"/>
        </w:rPr>
        <w:t>官網</w:t>
      </w:r>
      <w:r w:rsidR="006220DF" w:rsidRPr="00AC1FF7">
        <w:rPr>
          <w:rFonts w:ascii="標楷體" w:eastAsia="標楷體" w:hAnsi="標楷體" w:cs="Times New Roman" w:hint="eastAsia"/>
          <w:b/>
          <w:sz w:val="28"/>
          <w:szCs w:val="28"/>
        </w:rPr>
        <w:t>建置</w:t>
      </w:r>
      <w:proofErr w:type="gramEnd"/>
      <w:r w:rsidRPr="00AC1FF7">
        <w:rPr>
          <w:rFonts w:ascii="標楷體" w:eastAsia="標楷體" w:hAnsi="標楷體" w:cs="Times New Roman" w:hint="eastAsia"/>
          <w:b/>
          <w:sz w:val="28"/>
          <w:szCs w:val="28"/>
        </w:rPr>
        <w:t>」</w:t>
      </w:r>
      <w:r w:rsidRPr="00AC1FF7">
        <w:rPr>
          <w:rFonts w:ascii="標楷體" w:eastAsia="標楷體" w:hAnsi="標楷體" w:cs="Times New Roman"/>
          <w:b/>
          <w:sz w:val="28"/>
          <w:szCs w:val="28"/>
        </w:rPr>
        <w:t xml:space="preserve"> </w:t>
      </w:r>
      <w:r w:rsidRPr="00AC1FF7">
        <w:rPr>
          <w:rFonts w:ascii="標楷體" w:eastAsia="標楷體" w:hAnsi="標楷體" w:cs="Times New Roman" w:hint="eastAsia"/>
          <w:b/>
          <w:sz w:val="28"/>
          <w:szCs w:val="28"/>
        </w:rPr>
        <w:t>需求說明書</w:t>
      </w:r>
    </w:p>
    <w:p w14:paraId="2D01B0EB" w14:textId="77777777" w:rsidR="00C832B4" w:rsidRPr="00AC1FF7" w:rsidRDefault="00C832B4" w:rsidP="00CC67AC">
      <w:pPr>
        <w:jc w:val="center"/>
        <w:rPr>
          <w:rFonts w:ascii="標楷體" w:eastAsia="標楷體" w:hAnsi="標楷體" w:cs="Times New Roman"/>
          <w:b/>
          <w:sz w:val="28"/>
          <w:szCs w:val="28"/>
          <w:u w:val="single"/>
        </w:rPr>
      </w:pPr>
    </w:p>
    <w:p w14:paraId="34ECEB8F" w14:textId="77777777" w:rsidR="00CC67AC" w:rsidRPr="00AC1FF7" w:rsidRDefault="00CC67AC" w:rsidP="00CC67AC">
      <w:pPr>
        <w:pStyle w:val="a4"/>
        <w:widowControl/>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購案名稱</w:t>
      </w:r>
    </w:p>
    <w:p w14:paraId="00158BAB" w14:textId="77777777" w:rsidR="00CC67AC" w:rsidRPr="00AC1FF7" w:rsidRDefault="00CC67AC" w:rsidP="0083688D">
      <w:pPr>
        <w:pStyle w:val="a4"/>
        <w:widowControl/>
        <w:ind w:leftChars="236" w:left="566"/>
        <w:rPr>
          <w:rFonts w:ascii="標楷體" w:eastAsia="標楷體" w:hAnsi="標楷體" w:cs="Times New Roman"/>
        </w:rPr>
      </w:pPr>
      <w:r w:rsidRPr="00AC1FF7">
        <w:rPr>
          <w:rFonts w:ascii="標楷體" w:eastAsia="標楷體" w:hAnsi="標楷體" w:cs="Times New Roman" w:hint="eastAsia"/>
        </w:rPr>
        <w:t>「</w:t>
      </w:r>
      <w:bookmarkStart w:id="0" w:name="_Hlk95293925"/>
      <w:r w:rsidR="006220DF" w:rsidRPr="00AC1FF7">
        <w:rPr>
          <w:rFonts w:ascii="標楷體" w:eastAsia="標楷體" w:hAnsi="標楷體" w:cs="Times New Roman" w:hint="eastAsia"/>
        </w:rPr>
        <w:t>財團法人</w:t>
      </w:r>
      <w:proofErr w:type="gramStart"/>
      <w:r w:rsidR="006220DF" w:rsidRPr="00AC1FF7">
        <w:rPr>
          <w:rFonts w:ascii="標楷體" w:eastAsia="標楷體" w:hAnsi="標楷體" w:cs="Times New Roman" w:hint="eastAsia"/>
        </w:rPr>
        <w:t>台灣中小企業聯合輔導基金會官網建置</w:t>
      </w:r>
      <w:bookmarkEnd w:id="0"/>
      <w:proofErr w:type="gramEnd"/>
      <w:r w:rsidRPr="00AC1FF7">
        <w:rPr>
          <w:rFonts w:ascii="標楷體" w:eastAsia="標楷體" w:hAnsi="標楷體" w:cs="Times New Roman" w:hint="eastAsia"/>
        </w:rPr>
        <w:t>」採購案</w:t>
      </w:r>
    </w:p>
    <w:p w14:paraId="559BD3DF" w14:textId="77777777" w:rsidR="00CC67AC" w:rsidRPr="00AC1FF7" w:rsidRDefault="00CC67AC" w:rsidP="00CC67AC">
      <w:pPr>
        <w:pStyle w:val="a4"/>
        <w:ind w:leftChars="0"/>
        <w:rPr>
          <w:rFonts w:ascii="標楷體" w:eastAsia="標楷體" w:hAnsi="標楷體" w:cs="Times New Roman"/>
        </w:rPr>
      </w:pPr>
    </w:p>
    <w:p w14:paraId="561BE70E"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購案期程與預算</w:t>
      </w:r>
    </w:p>
    <w:p w14:paraId="077BF1C9" w14:textId="77777777" w:rsidR="00CC67AC" w:rsidRPr="00AC1FF7" w:rsidRDefault="00CC67AC" w:rsidP="00CC67AC">
      <w:pPr>
        <w:pStyle w:val="a4"/>
        <w:numPr>
          <w:ilvl w:val="1"/>
          <w:numId w:val="2"/>
        </w:numPr>
        <w:ind w:leftChars="0"/>
        <w:rPr>
          <w:rFonts w:ascii="標楷體" w:eastAsia="標楷體" w:hAnsi="標楷體" w:cs="Times New Roman"/>
        </w:rPr>
      </w:pPr>
      <w:r w:rsidRPr="00AC1FF7">
        <w:rPr>
          <w:rFonts w:ascii="標楷體" w:eastAsia="標楷體" w:hAnsi="標楷體" w:cs="Times New Roman" w:hint="eastAsia"/>
        </w:rPr>
        <w:t>期程</w:t>
      </w:r>
    </w:p>
    <w:p w14:paraId="38F75C80" w14:textId="1FA36B17" w:rsidR="00CC67AC" w:rsidRPr="00AC1FF7" w:rsidRDefault="00CC67AC" w:rsidP="00CC67AC">
      <w:pPr>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決標次日起至</w:t>
      </w:r>
      <w:commentRangeStart w:id="1"/>
      <w:r w:rsidR="00914391" w:rsidRPr="00AC1FF7">
        <w:rPr>
          <w:rFonts w:ascii="標楷體" w:eastAsia="標楷體" w:hAnsi="標楷體" w:cs="Times New Roman" w:hint="eastAsia"/>
        </w:rPr>
        <w:t>111</w:t>
      </w:r>
      <w:r w:rsidR="0083688D" w:rsidRPr="00AC1FF7">
        <w:rPr>
          <w:rFonts w:ascii="標楷體" w:eastAsia="標楷體" w:hAnsi="標楷體" w:cs="Times New Roman" w:hint="eastAsia"/>
        </w:rPr>
        <w:t>年</w:t>
      </w:r>
      <w:r w:rsidR="004B131D" w:rsidRPr="00AC1FF7">
        <w:rPr>
          <w:rFonts w:ascii="標楷體" w:eastAsia="標楷體" w:hAnsi="標楷體" w:cs="Times New Roman" w:hint="eastAsia"/>
        </w:rPr>
        <w:t>10</w:t>
      </w:r>
      <w:r w:rsidRPr="00AC1FF7">
        <w:rPr>
          <w:rFonts w:ascii="標楷體" w:eastAsia="標楷體" w:hAnsi="標楷體" w:cs="Times New Roman" w:hint="eastAsia"/>
        </w:rPr>
        <w:t>月</w:t>
      </w:r>
      <w:r w:rsidR="00914391" w:rsidRPr="00AC1FF7">
        <w:rPr>
          <w:rFonts w:ascii="標楷體" w:eastAsia="標楷體" w:hAnsi="標楷體" w:cs="Times New Roman" w:hint="eastAsia"/>
        </w:rPr>
        <w:t>31</w:t>
      </w:r>
      <w:r w:rsidRPr="00AC1FF7">
        <w:rPr>
          <w:rFonts w:ascii="標楷體" w:eastAsia="標楷體" w:hAnsi="標楷體" w:cs="Times New Roman" w:hint="eastAsia"/>
        </w:rPr>
        <w:t>日止</w:t>
      </w:r>
      <w:commentRangeEnd w:id="1"/>
      <w:r w:rsidR="006C6AD9">
        <w:rPr>
          <w:rStyle w:val="ac"/>
        </w:rPr>
        <w:commentReference w:id="1"/>
      </w:r>
    </w:p>
    <w:p w14:paraId="04A461FC" w14:textId="77777777" w:rsidR="00CC67AC" w:rsidRPr="00AC1FF7" w:rsidRDefault="00CC67AC" w:rsidP="00CC67AC">
      <w:pPr>
        <w:pStyle w:val="a4"/>
        <w:numPr>
          <w:ilvl w:val="1"/>
          <w:numId w:val="2"/>
        </w:numPr>
        <w:ind w:leftChars="0"/>
        <w:rPr>
          <w:rFonts w:ascii="標楷體" w:eastAsia="標楷體" w:hAnsi="標楷體" w:cs="Times New Roman"/>
        </w:rPr>
      </w:pPr>
      <w:r w:rsidRPr="00AC1FF7">
        <w:rPr>
          <w:rFonts w:ascii="標楷體" w:eastAsia="標楷體" w:hAnsi="標楷體" w:cs="Times New Roman" w:hint="eastAsia"/>
        </w:rPr>
        <w:t>預算</w:t>
      </w:r>
    </w:p>
    <w:p w14:paraId="314FBEF7" w14:textId="77777777" w:rsidR="00CC67AC" w:rsidRPr="00AC1FF7" w:rsidRDefault="00CC67AC" w:rsidP="00CC67AC">
      <w:pPr>
        <w:ind w:leftChars="413" w:left="991"/>
        <w:rPr>
          <w:rFonts w:ascii="標楷體" w:eastAsia="標楷體" w:hAnsi="標楷體" w:cs="Times New Roman"/>
        </w:rPr>
      </w:pPr>
      <w:r w:rsidRPr="00AC1FF7">
        <w:rPr>
          <w:rFonts w:ascii="標楷體" w:eastAsia="標楷體" w:hAnsi="標楷體" w:cs="Times New Roman" w:hint="eastAsia"/>
        </w:rPr>
        <w:t>本案總預算為新台幣</w:t>
      </w:r>
      <w:r w:rsidR="006220DF" w:rsidRPr="00AC1FF7">
        <w:rPr>
          <w:rFonts w:ascii="標楷體" w:eastAsia="標楷體" w:hAnsi="標楷體" w:cs="Times New Roman" w:hint="eastAsia"/>
        </w:rPr>
        <w:t>200</w:t>
      </w:r>
      <w:r w:rsidRPr="00AC1FF7">
        <w:rPr>
          <w:rFonts w:ascii="標楷體" w:eastAsia="標楷體" w:hAnsi="標楷體" w:cs="Times New Roman" w:hint="eastAsia"/>
        </w:rPr>
        <w:t>萬元整（含稅）。</w:t>
      </w:r>
    </w:p>
    <w:p w14:paraId="5B5DC8F8" w14:textId="77777777" w:rsidR="00CC67AC" w:rsidRPr="00AC1FF7" w:rsidRDefault="00CC67AC" w:rsidP="00CC67AC">
      <w:pPr>
        <w:rPr>
          <w:rFonts w:ascii="標楷體" w:eastAsia="標楷體" w:hAnsi="標楷體" w:cs="Times New Roman"/>
        </w:rPr>
      </w:pPr>
    </w:p>
    <w:p w14:paraId="37F3B79F"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計畫前言</w:t>
      </w:r>
    </w:p>
    <w:p w14:paraId="1BD82D53" w14:textId="77777777" w:rsidR="003C4329" w:rsidRPr="00AC1FF7" w:rsidRDefault="006220DF" w:rsidP="004F6FAE">
      <w:pPr>
        <w:ind w:leftChars="200" w:left="480"/>
        <w:rPr>
          <w:rFonts w:ascii="標楷體" w:eastAsia="標楷體" w:hAnsi="標楷體" w:cs="Times New Roman"/>
        </w:rPr>
      </w:pPr>
      <w:r w:rsidRPr="00AC1FF7">
        <w:rPr>
          <w:rFonts w:ascii="標楷體" w:eastAsia="標楷體" w:hAnsi="標楷體" w:cs="Times New Roman" w:hint="eastAsia"/>
        </w:rPr>
        <w:t>財團法人台灣中小企業聯合輔導基金會(以下稱本會)</w:t>
      </w:r>
      <w:r w:rsidR="00CC67AC" w:rsidRPr="00AC1FF7">
        <w:rPr>
          <w:rFonts w:ascii="標楷體" w:eastAsia="標楷體" w:hAnsi="標楷體" w:cs="Times New Roman" w:hint="eastAsia"/>
        </w:rPr>
        <w:t>，</w:t>
      </w:r>
      <w:r w:rsidR="0083688D" w:rsidRPr="00AC1FF7">
        <w:rPr>
          <w:rFonts w:ascii="標楷體" w:eastAsia="標楷體" w:hAnsi="標楷體" w:cs="Times New Roman" w:hint="eastAsia"/>
        </w:rPr>
        <w:t>為符合</w:t>
      </w:r>
      <w:r w:rsidRPr="00AC1FF7">
        <w:rPr>
          <w:rFonts w:ascii="標楷體" w:eastAsia="標楷體" w:hAnsi="標楷體" w:cs="Times New Roman" w:hint="eastAsia"/>
        </w:rPr>
        <w:t>政府要求行政院及所屬各機關資訊安全管理規範</w:t>
      </w:r>
      <w:r w:rsidR="0083688D" w:rsidRPr="00AC1FF7">
        <w:rPr>
          <w:rFonts w:ascii="標楷體" w:eastAsia="標楷體" w:hAnsi="標楷體" w:cs="Times New Roman" w:hint="eastAsia"/>
        </w:rPr>
        <w:t>要求，擬委託專業之資訊服務公司進行</w:t>
      </w:r>
      <w:r w:rsidRPr="00AC1FF7">
        <w:rPr>
          <w:rFonts w:ascii="標楷體" w:eastAsia="標楷體" w:hAnsi="標楷體" w:cs="Times New Roman" w:hint="eastAsia"/>
        </w:rPr>
        <w:t>本</w:t>
      </w:r>
      <w:proofErr w:type="gramStart"/>
      <w:r w:rsidRPr="00AC1FF7">
        <w:rPr>
          <w:rFonts w:ascii="標楷體" w:eastAsia="標楷體" w:hAnsi="標楷體" w:cs="Times New Roman" w:hint="eastAsia"/>
        </w:rPr>
        <w:t>會官網更新</w:t>
      </w:r>
      <w:proofErr w:type="gramEnd"/>
      <w:r w:rsidRPr="00AC1FF7">
        <w:rPr>
          <w:rFonts w:ascii="標楷體" w:eastAsia="標楷體" w:hAnsi="標楷體" w:cs="Times New Roman" w:hint="eastAsia"/>
        </w:rPr>
        <w:t>建置</w:t>
      </w:r>
      <w:r w:rsidR="0083688D" w:rsidRPr="00AC1FF7">
        <w:rPr>
          <w:rFonts w:ascii="標楷體" w:eastAsia="標楷體" w:hAnsi="標楷體" w:cs="Times New Roman" w:hint="eastAsia"/>
        </w:rPr>
        <w:t>，重點工作項目包括符合</w:t>
      </w:r>
      <w:r w:rsidRPr="00AC1FF7">
        <w:rPr>
          <w:rFonts w:ascii="標楷體" w:eastAsia="標楷體" w:hAnsi="標楷體" w:cs="Times New Roman" w:hint="eastAsia"/>
        </w:rPr>
        <w:t>經濟部最新安全規範、優化計畫上稿架構、優化後台</w:t>
      </w:r>
      <w:r w:rsidR="0083688D" w:rsidRPr="00AC1FF7">
        <w:rPr>
          <w:rFonts w:ascii="標楷體" w:eastAsia="標楷體" w:hAnsi="標楷體" w:cs="Times New Roman" w:hint="eastAsia"/>
        </w:rPr>
        <w:t>上架功能、效能提升及常用公告系統後台作業的優化等。</w:t>
      </w:r>
    </w:p>
    <w:p w14:paraId="4F4F8578" w14:textId="77777777" w:rsidR="00D239B0" w:rsidRPr="00AC1FF7" w:rsidRDefault="00D239B0" w:rsidP="00D712B9">
      <w:pPr>
        <w:ind w:left="482" w:firstLineChars="200" w:firstLine="480"/>
        <w:rPr>
          <w:rFonts w:ascii="標楷體" w:eastAsia="標楷體" w:hAnsi="標楷體" w:cs="Times New Roman"/>
        </w:rPr>
      </w:pPr>
    </w:p>
    <w:p w14:paraId="38C02EE7"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需求說明</w:t>
      </w:r>
    </w:p>
    <w:p w14:paraId="3FD41362" w14:textId="77777777" w:rsidR="00CC67AC" w:rsidRPr="00AC1FF7" w:rsidRDefault="00D239B0" w:rsidP="004848D4">
      <w:pPr>
        <w:ind w:left="480"/>
        <w:rPr>
          <w:rFonts w:ascii="標楷體" w:eastAsia="標楷體" w:hAnsi="標楷體" w:cs="Times New Roman"/>
        </w:rPr>
      </w:pPr>
      <w:r w:rsidRPr="00AC1FF7">
        <w:rPr>
          <w:rFonts w:ascii="標楷體" w:eastAsia="標楷體" w:hAnsi="標楷體" w:cs="Times New Roman" w:hint="eastAsia"/>
        </w:rPr>
        <w:t>一、</w:t>
      </w:r>
      <w:r w:rsidR="00CC67AC" w:rsidRPr="00AC1FF7">
        <w:rPr>
          <w:rFonts w:ascii="標楷體" w:eastAsia="標楷體" w:hAnsi="標楷體" w:cs="Times New Roman" w:hint="eastAsia"/>
        </w:rPr>
        <w:t>計畫網站</w:t>
      </w:r>
    </w:p>
    <w:p w14:paraId="45F86AAC" w14:textId="77777777" w:rsidR="00CC67AC" w:rsidRPr="00AC1FF7" w:rsidRDefault="00CC67AC" w:rsidP="00CC67AC">
      <w:pPr>
        <w:pStyle w:val="a4"/>
        <w:numPr>
          <w:ilvl w:val="0"/>
          <w:numId w:val="4"/>
        </w:numPr>
        <w:ind w:leftChars="0" w:left="1418" w:hanging="425"/>
        <w:rPr>
          <w:rFonts w:ascii="標楷體" w:eastAsia="標楷體" w:hAnsi="標楷體" w:cs="Times New Roman"/>
        </w:rPr>
      </w:pPr>
      <w:r w:rsidRPr="00AC1FF7">
        <w:rPr>
          <w:rFonts w:ascii="標楷體" w:eastAsia="標楷體" w:hAnsi="標楷體" w:cs="Times New Roman" w:hint="eastAsia"/>
        </w:rPr>
        <w:t>簡介</w:t>
      </w:r>
    </w:p>
    <w:p w14:paraId="66211AAE" w14:textId="19A1BEA8" w:rsidR="00CC67AC" w:rsidRPr="00AC1FF7" w:rsidRDefault="006220DF" w:rsidP="00224C15">
      <w:pPr>
        <w:pStyle w:val="a4"/>
        <w:ind w:leftChars="0" w:left="1418"/>
        <w:rPr>
          <w:rFonts w:ascii="標楷體" w:eastAsia="標楷體" w:hAnsi="標楷體" w:cs="Times New Roman"/>
          <w:color w:val="000000" w:themeColor="text1"/>
        </w:rPr>
      </w:pPr>
      <w:r w:rsidRPr="00AC1FF7">
        <w:rPr>
          <w:rFonts w:ascii="標楷體" w:eastAsia="標楷體" w:hAnsi="標楷體" w:cs="Times New Roman" w:hint="eastAsia"/>
          <w:color w:val="000000" w:themeColor="text1"/>
        </w:rPr>
        <w:t>本會之網站係為針對中小企業所需之融資協處計畫以及相關計畫活動，</w:t>
      </w:r>
      <w:r w:rsidR="00224C15" w:rsidRPr="00AC1FF7">
        <w:rPr>
          <w:rFonts w:ascii="標楷體" w:eastAsia="標楷體" w:hAnsi="標楷體" w:cs="Times New Roman" w:hint="eastAsia"/>
          <w:color w:val="000000" w:themeColor="text1"/>
        </w:rPr>
        <w:t>為讓本會提供</w:t>
      </w:r>
      <w:r w:rsidR="00534964" w:rsidRPr="00AC1FF7">
        <w:rPr>
          <w:rFonts w:ascii="標楷體" w:eastAsia="標楷體" w:hAnsi="標楷體" w:cs="Times New Roman" w:hint="eastAsia"/>
          <w:color w:val="000000" w:themeColor="text1"/>
        </w:rPr>
        <w:t>內容提供詳盡說明與介紹，以利對本會服務有興趣者能夠更加了解</w:t>
      </w:r>
      <w:r w:rsidR="005B6A47" w:rsidRPr="00AC1FF7">
        <w:rPr>
          <w:rFonts w:ascii="標楷體" w:eastAsia="標楷體" w:hAnsi="標楷體" w:cs="Times New Roman" w:hint="eastAsia"/>
          <w:color w:val="000000" w:themeColor="text1"/>
        </w:rPr>
        <w:t>服務內容與</w:t>
      </w:r>
      <w:r w:rsidR="002E1C83" w:rsidRPr="00AC1FF7">
        <w:rPr>
          <w:rFonts w:ascii="標楷體" w:eastAsia="標楷體" w:hAnsi="標楷體" w:cs="Times New Roman" w:hint="eastAsia"/>
          <w:color w:val="000000" w:themeColor="text1"/>
        </w:rPr>
        <w:t>相關</w:t>
      </w:r>
      <w:r w:rsidR="00534964" w:rsidRPr="00AC1FF7">
        <w:rPr>
          <w:rFonts w:ascii="標楷體" w:eastAsia="標楷體" w:hAnsi="標楷體" w:cs="Times New Roman" w:hint="eastAsia"/>
          <w:color w:val="000000" w:themeColor="text1"/>
        </w:rPr>
        <w:t>申請</w:t>
      </w:r>
      <w:r w:rsidR="002E1C83" w:rsidRPr="00AC1FF7">
        <w:rPr>
          <w:rFonts w:ascii="標楷體" w:eastAsia="標楷體" w:hAnsi="標楷體" w:cs="Times New Roman" w:hint="eastAsia"/>
          <w:color w:val="000000" w:themeColor="text1"/>
        </w:rPr>
        <w:t>流程，</w:t>
      </w:r>
      <w:r w:rsidR="005B6A47" w:rsidRPr="00AC1FF7">
        <w:rPr>
          <w:rFonts w:ascii="標楷體" w:eastAsia="標楷體" w:hAnsi="標楷體" w:cs="Times New Roman" w:hint="eastAsia"/>
          <w:color w:val="000000" w:themeColor="text1"/>
        </w:rPr>
        <w:t>同時於網站上公布本會承接計畫之最新消息</w:t>
      </w:r>
      <w:r w:rsidR="002E1C83" w:rsidRPr="00AC1FF7">
        <w:rPr>
          <w:rFonts w:ascii="標楷體" w:eastAsia="標楷體" w:hAnsi="標楷體" w:cs="Times New Roman" w:hint="eastAsia"/>
          <w:color w:val="000000" w:themeColor="text1"/>
        </w:rPr>
        <w:t>，</w:t>
      </w:r>
      <w:r w:rsidR="005B6A47" w:rsidRPr="00AC1FF7">
        <w:rPr>
          <w:rFonts w:ascii="標楷體" w:eastAsia="標楷體" w:hAnsi="標楷體" w:cs="Times New Roman" w:hint="eastAsia"/>
          <w:color w:val="000000" w:themeColor="text1"/>
        </w:rPr>
        <w:t>即時更新便民服務</w:t>
      </w:r>
      <w:r w:rsidR="002E1C83" w:rsidRPr="00AC1FF7">
        <w:rPr>
          <w:rFonts w:ascii="標楷體" w:eastAsia="標楷體" w:hAnsi="標楷體" w:cs="Times New Roman" w:hint="eastAsia"/>
          <w:color w:val="000000" w:themeColor="text1"/>
        </w:rPr>
        <w:t>。</w:t>
      </w:r>
      <w:r w:rsidR="002E1C83" w:rsidRPr="00AC1FF7">
        <w:rPr>
          <w:rFonts w:ascii="標楷體" w:eastAsia="標楷體" w:hAnsi="標楷體" w:cs="Times New Roman" w:hint="eastAsia"/>
        </w:rPr>
        <w:t>本計畫之網站架構示意圖如</w:t>
      </w:r>
      <w:r w:rsidR="002E1C83" w:rsidRPr="00AC1FF7">
        <w:rPr>
          <w:rFonts w:ascii="標楷體" w:eastAsia="標楷體" w:hAnsi="標楷體" w:cs="Times New Roman" w:hint="eastAsia"/>
          <w:color w:val="FF0000"/>
        </w:rPr>
        <w:t>圖</w:t>
      </w:r>
      <w:r w:rsidR="003604F4" w:rsidRPr="00AC1FF7">
        <w:rPr>
          <w:rFonts w:ascii="標楷體" w:eastAsia="標楷體" w:hAnsi="標楷體" w:cs="Times New Roman" w:hint="eastAsia"/>
          <w:color w:val="FF0000"/>
        </w:rPr>
        <w:t>1</w:t>
      </w:r>
      <w:r w:rsidR="002E1C83" w:rsidRPr="00AC1FF7">
        <w:rPr>
          <w:rFonts w:ascii="標楷體" w:eastAsia="標楷體" w:hAnsi="標楷體" w:hint="eastAsia"/>
        </w:rPr>
        <w:t>，</w:t>
      </w:r>
      <w:r w:rsidR="002E1C83" w:rsidRPr="00AC1FF7">
        <w:rPr>
          <w:rFonts w:ascii="標楷體" w:eastAsia="標楷體" w:hAnsi="標楷體" w:cs="Times New Roman" w:hint="eastAsia"/>
        </w:rPr>
        <w:t>主要包含下列部分：</w:t>
      </w:r>
    </w:p>
    <w:p w14:paraId="64AED365" w14:textId="58DCE3F5" w:rsidR="00D239B0" w:rsidRPr="00AC1FF7" w:rsidRDefault="003604F4" w:rsidP="00CE77AC">
      <w:pPr>
        <w:pStyle w:val="a4"/>
        <w:numPr>
          <w:ilvl w:val="0"/>
          <w:numId w:val="30"/>
        </w:numPr>
        <w:ind w:leftChars="0" w:left="1701" w:hanging="283"/>
        <w:rPr>
          <w:rFonts w:ascii="標楷體" w:eastAsia="標楷體" w:hAnsi="標楷體" w:cs="Times New Roman"/>
        </w:rPr>
      </w:pPr>
      <w:r w:rsidRPr="00AC1FF7">
        <w:rPr>
          <w:rFonts w:ascii="標楷體" w:eastAsia="標楷體" w:hAnsi="標楷體" w:cs="Times New Roman" w:hint="eastAsia"/>
        </w:rPr>
        <w:t>關於我們</w:t>
      </w:r>
    </w:p>
    <w:p w14:paraId="2D22212C" w14:textId="03300458" w:rsidR="003604F4" w:rsidRPr="00AC1FF7" w:rsidRDefault="003604F4" w:rsidP="00CE77AC">
      <w:pPr>
        <w:pStyle w:val="a4"/>
        <w:numPr>
          <w:ilvl w:val="0"/>
          <w:numId w:val="30"/>
        </w:numPr>
        <w:ind w:leftChars="0" w:left="1701" w:hanging="283"/>
        <w:rPr>
          <w:rFonts w:ascii="標楷體" w:eastAsia="標楷體" w:hAnsi="標楷體" w:cs="Times New Roman"/>
        </w:rPr>
      </w:pPr>
      <w:r w:rsidRPr="00AC1FF7">
        <w:rPr>
          <w:rFonts w:ascii="標楷體" w:eastAsia="標楷體" w:hAnsi="標楷體" w:cs="Times New Roman" w:hint="eastAsia"/>
        </w:rPr>
        <w:t>服務項目</w:t>
      </w:r>
    </w:p>
    <w:p w14:paraId="6423527F" w14:textId="23ABCBB7" w:rsidR="003604F4" w:rsidRPr="00AC1FF7" w:rsidRDefault="003604F4" w:rsidP="00CE77AC">
      <w:pPr>
        <w:pStyle w:val="a4"/>
        <w:numPr>
          <w:ilvl w:val="0"/>
          <w:numId w:val="30"/>
        </w:numPr>
        <w:ind w:leftChars="0" w:left="1701" w:hanging="283"/>
        <w:rPr>
          <w:rFonts w:ascii="標楷體" w:eastAsia="標楷體" w:hAnsi="標楷體" w:cs="Times New Roman"/>
        </w:rPr>
      </w:pPr>
      <w:r w:rsidRPr="00AC1FF7">
        <w:rPr>
          <w:rFonts w:ascii="標楷體" w:eastAsia="標楷體" w:hAnsi="標楷體" w:cs="Times New Roman" w:hint="eastAsia"/>
        </w:rPr>
        <w:t>最新消息</w:t>
      </w:r>
    </w:p>
    <w:p w14:paraId="10B2F0A4" w14:textId="6406221D" w:rsidR="003604F4" w:rsidRPr="00AC1FF7" w:rsidRDefault="003604F4" w:rsidP="00CE77AC">
      <w:pPr>
        <w:pStyle w:val="a4"/>
        <w:numPr>
          <w:ilvl w:val="0"/>
          <w:numId w:val="30"/>
        </w:numPr>
        <w:ind w:leftChars="0" w:left="1701" w:hanging="283"/>
        <w:rPr>
          <w:rFonts w:ascii="標楷體" w:eastAsia="標楷體" w:hAnsi="標楷體" w:cs="Times New Roman"/>
        </w:rPr>
      </w:pPr>
      <w:r w:rsidRPr="00AC1FF7">
        <w:rPr>
          <w:rFonts w:ascii="標楷體" w:eastAsia="標楷體" w:hAnsi="標楷體" w:cs="Times New Roman" w:hint="eastAsia"/>
        </w:rPr>
        <w:t>影音專區</w:t>
      </w:r>
    </w:p>
    <w:p w14:paraId="5A57A0C1" w14:textId="5F55DD6F" w:rsidR="003604F4" w:rsidRPr="00AC1FF7" w:rsidRDefault="003604F4" w:rsidP="00CE77AC">
      <w:pPr>
        <w:pStyle w:val="a4"/>
        <w:numPr>
          <w:ilvl w:val="0"/>
          <w:numId w:val="30"/>
        </w:numPr>
        <w:ind w:leftChars="0" w:left="1701" w:hanging="283"/>
        <w:rPr>
          <w:rFonts w:ascii="標楷體" w:eastAsia="標楷體" w:hAnsi="標楷體" w:cs="Times New Roman"/>
        </w:rPr>
      </w:pPr>
      <w:r w:rsidRPr="00AC1FF7">
        <w:rPr>
          <w:rFonts w:ascii="標楷體" w:eastAsia="標楷體" w:hAnsi="標楷體" w:cs="Times New Roman" w:hint="eastAsia"/>
        </w:rPr>
        <w:t>常用表單</w:t>
      </w:r>
    </w:p>
    <w:p w14:paraId="05A31040" w14:textId="30125272" w:rsidR="003604F4" w:rsidRPr="00AC1FF7" w:rsidRDefault="003604F4" w:rsidP="003604F4">
      <w:pPr>
        <w:pStyle w:val="a4"/>
        <w:numPr>
          <w:ilvl w:val="0"/>
          <w:numId w:val="30"/>
        </w:numPr>
        <w:ind w:leftChars="0" w:left="1701" w:hanging="283"/>
        <w:rPr>
          <w:rFonts w:ascii="標楷體" w:eastAsia="標楷體" w:hAnsi="標楷體" w:cs="Times New Roman"/>
        </w:rPr>
      </w:pPr>
      <w:r w:rsidRPr="00AC1FF7">
        <w:rPr>
          <w:rFonts w:ascii="標楷體" w:eastAsia="標楷體" w:hAnsi="標楷體" w:cs="Times New Roman" w:hint="eastAsia"/>
        </w:rPr>
        <w:t>資訊公開專區</w:t>
      </w:r>
    </w:p>
    <w:p w14:paraId="49F1B582" w14:textId="0746B3AB" w:rsidR="003604F4" w:rsidRDefault="003604F4" w:rsidP="003604F4">
      <w:pPr>
        <w:pStyle w:val="a4"/>
        <w:numPr>
          <w:ilvl w:val="0"/>
          <w:numId w:val="30"/>
        </w:numPr>
        <w:ind w:leftChars="0" w:left="1701" w:hanging="283"/>
        <w:rPr>
          <w:ins w:id="2" w:author="黃薇仰" w:date="2022-02-18T17:56:00Z"/>
          <w:rFonts w:ascii="標楷體" w:eastAsia="標楷體" w:hAnsi="標楷體" w:cs="Times New Roman"/>
        </w:rPr>
      </w:pPr>
      <w:r w:rsidRPr="00AC1FF7">
        <w:rPr>
          <w:rFonts w:ascii="標楷體" w:eastAsia="標楷體" w:hAnsi="標楷體" w:cs="Times New Roman" w:hint="eastAsia"/>
        </w:rPr>
        <w:t>人才招募</w:t>
      </w:r>
    </w:p>
    <w:p w14:paraId="3E674E29" w14:textId="04B55CCD" w:rsidR="002F399D" w:rsidRPr="00AC1FF7" w:rsidRDefault="002F399D" w:rsidP="003604F4">
      <w:pPr>
        <w:pStyle w:val="a4"/>
        <w:numPr>
          <w:ilvl w:val="0"/>
          <w:numId w:val="30"/>
        </w:numPr>
        <w:ind w:leftChars="0" w:left="1701" w:hanging="283"/>
        <w:rPr>
          <w:rFonts w:ascii="標楷體" w:eastAsia="標楷體" w:hAnsi="標楷體" w:cs="Times New Roman"/>
        </w:rPr>
      </w:pPr>
      <w:ins w:id="3" w:author="黃薇仰" w:date="2022-02-18T17:56:00Z">
        <w:r>
          <w:rPr>
            <w:rFonts w:ascii="標楷體" w:eastAsia="標楷體" w:hAnsi="標楷體" w:cs="Times New Roman" w:hint="eastAsia"/>
          </w:rPr>
          <w:t>採購資訊</w:t>
        </w:r>
      </w:ins>
    </w:p>
    <w:p w14:paraId="632B1C56" w14:textId="78EEF176" w:rsidR="003604F4" w:rsidRPr="00AC1FF7" w:rsidRDefault="003604F4" w:rsidP="003604F4">
      <w:pPr>
        <w:rPr>
          <w:rFonts w:ascii="標楷體" w:eastAsia="標楷體" w:hAnsi="標楷體" w:cs="Times New Roman"/>
        </w:rPr>
      </w:pPr>
    </w:p>
    <w:p w14:paraId="01B2448A" w14:textId="64B42062" w:rsidR="003604F4" w:rsidRPr="00AC1FF7" w:rsidRDefault="003604F4" w:rsidP="003604F4">
      <w:pPr>
        <w:rPr>
          <w:rFonts w:ascii="標楷體" w:eastAsia="標楷體" w:hAnsi="標楷體" w:cs="Times New Roman"/>
        </w:rPr>
      </w:pPr>
      <w:r w:rsidRPr="00AC1FF7">
        <w:rPr>
          <w:rFonts w:ascii="標楷體" w:eastAsia="標楷體" w:hAnsi="標楷體" w:cs="Times New Roman" w:hint="eastAsia"/>
          <w:noProof/>
        </w:rPr>
        <w:lastRenderedPageBreak/>
        <w:drawing>
          <wp:inline distT="0" distB="0" distL="0" distR="0" wp14:anchorId="6D4B4E9A" wp14:editId="20DB61F2">
            <wp:extent cx="6379535" cy="8622571"/>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6384393" cy="8629137"/>
                    </a:xfrm>
                    <a:prstGeom prst="rect">
                      <a:avLst/>
                    </a:prstGeom>
                  </pic:spPr>
                </pic:pic>
              </a:graphicData>
            </a:graphic>
          </wp:inline>
        </w:drawing>
      </w:r>
    </w:p>
    <w:p w14:paraId="21F0A675" w14:textId="77777777" w:rsidR="000F3BE5" w:rsidRPr="00AC1FF7" w:rsidRDefault="000F3BE5" w:rsidP="00CC67AC">
      <w:pPr>
        <w:rPr>
          <w:rFonts w:ascii="標楷體" w:eastAsia="標楷體" w:hAnsi="標楷體" w:cs="Times New Roman"/>
        </w:rPr>
      </w:pPr>
    </w:p>
    <w:p w14:paraId="282E9080" w14:textId="77777777" w:rsidR="00CC67AC" w:rsidRPr="00AC1FF7" w:rsidRDefault="00CC67AC" w:rsidP="00CC67AC">
      <w:pPr>
        <w:pStyle w:val="a4"/>
        <w:ind w:leftChars="0" w:left="1418"/>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圖</w:t>
      </w:r>
      <w:r w:rsidR="00064DB9" w:rsidRPr="00AC1FF7">
        <w:rPr>
          <w:rFonts w:ascii="標楷體" w:eastAsia="標楷體" w:hAnsi="標楷體" w:cs="Times New Roman" w:hint="eastAsia"/>
        </w:rPr>
        <w:t>1、</w:t>
      </w:r>
      <w:proofErr w:type="gramStart"/>
      <w:r w:rsidRPr="00AC1FF7">
        <w:rPr>
          <w:rFonts w:ascii="標楷體" w:eastAsia="標楷體" w:hAnsi="標楷體" w:cs="Times New Roman" w:hint="eastAsia"/>
        </w:rPr>
        <w:t>計畫官網架構</w:t>
      </w:r>
      <w:proofErr w:type="gramEnd"/>
      <w:r w:rsidRPr="00AC1FF7">
        <w:rPr>
          <w:rFonts w:ascii="標楷體" w:eastAsia="標楷體" w:hAnsi="標楷體" w:cs="Times New Roman" w:hint="eastAsia"/>
        </w:rPr>
        <w:t>示意圖</w:t>
      </w:r>
    </w:p>
    <w:p w14:paraId="1D6A489B" w14:textId="0DC12653" w:rsidR="00CC67AC" w:rsidRPr="00AC1FF7" w:rsidRDefault="00CC67AC" w:rsidP="00CC67AC">
      <w:pPr>
        <w:rPr>
          <w:rFonts w:ascii="標楷體" w:eastAsia="標楷體" w:hAnsi="標楷體" w:cs="Times New Roman"/>
        </w:rPr>
      </w:pPr>
    </w:p>
    <w:p w14:paraId="45E7F5C0" w14:textId="62F34A06" w:rsidR="00320C8C" w:rsidRPr="00AC1FF7" w:rsidDel="00425E61" w:rsidRDefault="00320C8C" w:rsidP="00CC67AC">
      <w:pPr>
        <w:rPr>
          <w:del w:id="4" w:author="黃薇仰" w:date="2022-02-18T17:59:00Z"/>
          <w:rFonts w:ascii="標楷體" w:eastAsia="標楷體" w:hAnsi="標楷體" w:cs="Times New Roman"/>
        </w:rPr>
      </w:pPr>
    </w:p>
    <w:p w14:paraId="1394E146" w14:textId="2A6BB14E" w:rsidR="00320C8C" w:rsidRPr="00AC1FF7" w:rsidDel="00425E61" w:rsidRDefault="00320C8C" w:rsidP="00CC67AC">
      <w:pPr>
        <w:rPr>
          <w:del w:id="5" w:author="黃薇仰" w:date="2022-02-18T17:59:00Z"/>
          <w:rFonts w:ascii="標楷體" w:eastAsia="標楷體" w:hAnsi="標楷體" w:cs="Times New Roman"/>
        </w:rPr>
      </w:pPr>
    </w:p>
    <w:p w14:paraId="0E169F70" w14:textId="007DD11C" w:rsidR="00320C8C" w:rsidRPr="00AC1FF7" w:rsidDel="00425E61" w:rsidRDefault="00320C8C" w:rsidP="00CC67AC">
      <w:pPr>
        <w:rPr>
          <w:del w:id="6" w:author="黃薇仰" w:date="2022-02-18T17:59:00Z"/>
          <w:rFonts w:ascii="標楷體" w:eastAsia="標楷體" w:hAnsi="標楷體" w:cs="Times New Roman"/>
        </w:rPr>
      </w:pPr>
    </w:p>
    <w:p w14:paraId="39E6B977" w14:textId="75CBD57E" w:rsidR="00320C8C" w:rsidRPr="00AC1FF7" w:rsidDel="00425E61" w:rsidRDefault="00320C8C" w:rsidP="00CC67AC">
      <w:pPr>
        <w:rPr>
          <w:del w:id="7" w:author="黃薇仰" w:date="2022-02-18T17:59:00Z"/>
          <w:rFonts w:ascii="標楷體" w:eastAsia="標楷體" w:hAnsi="標楷體" w:cs="Times New Roman"/>
        </w:rPr>
      </w:pPr>
    </w:p>
    <w:p w14:paraId="54B7F18F" w14:textId="4548955E" w:rsidR="00320C8C" w:rsidRPr="00AC1FF7" w:rsidDel="00425E61" w:rsidRDefault="00320C8C" w:rsidP="00CC67AC">
      <w:pPr>
        <w:rPr>
          <w:del w:id="8" w:author="黃薇仰" w:date="2022-02-18T17:59:00Z"/>
          <w:rFonts w:ascii="標楷體" w:eastAsia="標楷體" w:hAnsi="標楷體" w:cs="Times New Roman"/>
        </w:rPr>
      </w:pPr>
    </w:p>
    <w:p w14:paraId="11702E70" w14:textId="77777777" w:rsidR="00CC67AC" w:rsidRPr="00AC1FF7" w:rsidRDefault="00CC67AC" w:rsidP="00CC67AC">
      <w:pPr>
        <w:pStyle w:val="a4"/>
        <w:numPr>
          <w:ilvl w:val="0"/>
          <w:numId w:val="4"/>
        </w:numPr>
        <w:ind w:leftChars="0" w:left="1418" w:hanging="425"/>
        <w:rPr>
          <w:rFonts w:ascii="標楷體" w:eastAsia="標楷體" w:hAnsi="標楷體" w:cs="Times New Roman"/>
        </w:rPr>
      </w:pPr>
      <w:r w:rsidRPr="00AC1FF7">
        <w:rPr>
          <w:rFonts w:ascii="標楷體" w:eastAsia="標楷體" w:hAnsi="標楷體" w:cs="Times New Roman" w:hint="eastAsia"/>
        </w:rPr>
        <w:t>系統環境</w:t>
      </w:r>
    </w:p>
    <w:p w14:paraId="17B24725" w14:textId="77777777" w:rsidR="000B4C49" w:rsidRPr="00AC1FF7" w:rsidRDefault="000B4C49" w:rsidP="000B4C49">
      <w:pPr>
        <w:pStyle w:val="a4"/>
        <w:ind w:leftChars="0" w:left="1418"/>
        <w:rPr>
          <w:rFonts w:ascii="標楷體" w:eastAsia="標楷體" w:hAnsi="標楷體" w:cs="Times New Roman"/>
        </w:rPr>
      </w:pPr>
      <w:r w:rsidRPr="00AC1FF7">
        <w:rPr>
          <w:rFonts w:ascii="標楷體" w:eastAsia="標楷體" w:hAnsi="標楷體" w:cs="Times New Roman" w:hint="eastAsia"/>
        </w:rPr>
        <w:t>主機</w:t>
      </w:r>
      <w:r w:rsidR="002C0637" w:rsidRPr="00AC1FF7">
        <w:rPr>
          <w:rFonts w:ascii="標楷體" w:eastAsia="標楷體" w:hAnsi="標楷體" w:cs="Times New Roman" w:hint="eastAsia"/>
        </w:rPr>
        <w:t>規格，需符合以下規格</w:t>
      </w:r>
    </w:p>
    <w:tbl>
      <w:tblPr>
        <w:tblW w:w="4796" w:type="pct"/>
        <w:tblInd w:w="421" w:type="dxa"/>
        <w:tblCellMar>
          <w:left w:w="28" w:type="dxa"/>
          <w:right w:w="28" w:type="dxa"/>
        </w:tblCellMar>
        <w:tblLook w:val="04A0" w:firstRow="1" w:lastRow="0" w:firstColumn="1" w:lastColumn="0" w:noHBand="0" w:noVBand="1"/>
      </w:tblPr>
      <w:tblGrid>
        <w:gridCol w:w="756"/>
        <w:gridCol w:w="1463"/>
        <w:gridCol w:w="541"/>
        <w:gridCol w:w="1081"/>
        <w:gridCol w:w="859"/>
        <w:gridCol w:w="794"/>
        <w:gridCol w:w="62"/>
        <w:gridCol w:w="786"/>
        <w:gridCol w:w="1543"/>
        <w:gridCol w:w="1066"/>
        <w:gridCol w:w="192"/>
        <w:gridCol w:w="756"/>
      </w:tblGrid>
      <w:tr w:rsidR="00AC1FF7" w:rsidRPr="00AC1FF7" w14:paraId="30BE92B1" w14:textId="77777777" w:rsidTr="00091338">
        <w:trPr>
          <w:trHeight w:val="570"/>
        </w:trPr>
        <w:tc>
          <w:tcPr>
            <w:tcW w:w="430" w:type="pct"/>
            <w:tcBorders>
              <w:top w:val="single" w:sz="4" w:space="0" w:color="auto"/>
              <w:left w:val="single" w:sz="4" w:space="0" w:color="auto"/>
              <w:bottom w:val="single" w:sz="4" w:space="0" w:color="auto"/>
              <w:right w:val="single" w:sz="4" w:space="0" w:color="auto"/>
            </w:tcBorders>
            <w:shd w:val="clear" w:color="000000" w:fill="C4D79B"/>
            <w:vAlign w:val="center"/>
            <w:hideMark/>
          </w:tcPr>
          <w:p w14:paraId="2D6022B8"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主機</w:t>
            </w:r>
          </w:p>
        </w:tc>
        <w:tc>
          <w:tcPr>
            <w:tcW w:w="787" w:type="pct"/>
            <w:tcBorders>
              <w:top w:val="single" w:sz="4" w:space="0" w:color="auto"/>
              <w:left w:val="nil"/>
              <w:bottom w:val="single" w:sz="4" w:space="0" w:color="auto"/>
              <w:right w:val="single" w:sz="4" w:space="0" w:color="auto"/>
            </w:tcBorders>
            <w:shd w:val="clear" w:color="000000" w:fill="C4D79B"/>
            <w:vAlign w:val="center"/>
            <w:hideMark/>
          </w:tcPr>
          <w:p w14:paraId="5C20C33C"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開發/驗證/營運</w:t>
            </w:r>
          </w:p>
        </w:tc>
        <w:tc>
          <w:tcPr>
            <w:tcW w:w="321" w:type="pct"/>
            <w:tcBorders>
              <w:top w:val="single" w:sz="4" w:space="0" w:color="auto"/>
              <w:left w:val="nil"/>
              <w:bottom w:val="single" w:sz="4" w:space="0" w:color="auto"/>
              <w:right w:val="single" w:sz="4" w:space="0" w:color="auto"/>
            </w:tcBorders>
            <w:shd w:val="clear" w:color="000000" w:fill="C4D79B"/>
            <w:vAlign w:val="center"/>
            <w:hideMark/>
          </w:tcPr>
          <w:p w14:paraId="3529B84F"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數量</w:t>
            </w:r>
          </w:p>
        </w:tc>
        <w:tc>
          <w:tcPr>
            <w:tcW w:w="594" w:type="pct"/>
            <w:gridSpan w:val="2"/>
            <w:tcBorders>
              <w:top w:val="single" w:sz="4" w:space="0" w:color="auto"/>
              <w:left w:val="nil"/>
              <w:bottom w:val="single" w:sz="4" w:space="0" w:color="auto"/>
              <w:right w:val="single" w:sz="4" w:space="0" w:color="auto"/>
            </w:tcBorders>
            <w:shd w:val="clear" w:color="000000" w:fill="C4D79B"/>
            <w:vAlign w:val="center"/>
            <w:hideMark/>
          </w:tcPr>
          <w:p w14:paraId="1C906BC5"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CPU</w:t>
            </w:r>
            <w:r w:rsidRPr="00AC1FF7">
              <w:rPr>
                <w:rFonts w:ascii="標楷體" w:eastAsia="標楷體" w:hAnsi="標楷體" w:cs="新細明體" w:hint="eastAsia"/>
                <w:color w:val="000000"/>
                <w:kern w:val="0"/>
                <w:sz w:val="20"/>
                <w:szCs w:val="20"/>
              </w:rPr>
              <w:br/>
              <w:t>(</w:t>
            </w:r>
            <w:proofErr w:type="spellStart"/>
            <w:r w:rsidRPr="00AC1FF7">
              <w:rPr>
                <w:rFonts w:ascii="標楷體" w:eastAsia="標楷體" w:hAnsi="標楷體" w:cs="新細明體" w:hint="eastAsia"/>
                <w:color w:val="000000"/>
                <w:kern w:val="0"/>
                <w:sz w:val="20"/>
                <w:szCs w:val="20"/>
              </w:rPr>
              <w:t>vCore</w:t>
            </w:r>
            <w:proofErr w:type="spellEnd"/>
            <w:r w:rsidRPr="00AC1FF7">
              <w:rPr>
                <w:rFonts w:ascii="標楷體" w:eastAsia="標楷體" w:hAnsi="標楷體" w:cs="新細明體" w:hint="eastAsia"/>
                <w:color w:val="000000"/>
                <w:kern w:val="0"/>
                <w:sz w:val="20"/>
                <w:szCs w:val="20"/>
              </w:rPr>
              <w:t>)</w:t>
            </w:r>
          </w:p>
        </w:tc>
        <w:tc>
          <w:tcPr>
            <w:tcW w:w="482" w:type="pct"/>
            <w:gridSpan w:val="2"/>
            <w:tcBorders>
              <w:top w:val="single" w:sz="4" w:space="0" w:color="auto"/>
              <w:left w:val="nil"/>
              <w:bottom w:val="single" w:sz="4" w:space="0" w:color="auto"/>
              <w:right w:val="single" w:sz="4" w:space="0" w:color="auto"/>
            </w:tcBorders>
            <w:shd w:val="clear" w:color="000000" w:fill="C4D79B"/>
            <w:vAlign w:val="center"/>
            <w:hideMark/>
          </w:tcPr>
          <w:p w14:paraId="6B831977"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RAM</w:t>
            </w:r>
          </w:p>
        </w:tc>
        <w:tc>
          <w:tcPr>
            <w:tcW w:w="447" w:type="pct"/>
            <w:tcBorders>
              <w:top w:val="single" w:sz="4" w:space="0" w:color="auto"/>
              <w:left w:val="nil"/>
              <w:bottom w:val="single" w:sz="4" w:space="0" w:color="auto"/>
              <w:right w:val="single" w:sz="4" w:space="0" w:color="auto"/>
            </w:tcBorders>
            <w:shd w:val="clear" w:color="000000" w:fill="C4D79B"/>
            <w:vAlign w:val="center"/>
            <w:hideMark/>
          </w:tcPr>
          <w:p w14:paraId="1F74CD37"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HD</w:t>
            </w:r>
          </w:p>
        </w:tc>
        <w:tc>
          <w:tcPr>
            <w:tcW w:w="526" w:type="pct"/>
            <w:tcBorders>
              <w:top w:val="single" w:sz="4" w:space="0" w:color="auto"/>
              <w:left w:val="nil"/>
              <w:bottom w:val="single" w:sz="4" w:space="0" w:color="auto"/>
              <w:right w:val="single" w:sz="4" w:space="0" w:color="auto"/>
            </w:tcBorders>
            <w:shd w:val="clear" w:color="000000" w:fill="C4D79B"/>
            <w:vAlign w:val="center"/>
            <w:hideMark/>
          </w:tcPr>
          <w:p w14:paraId="5EF16882"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OS</w:t>
            </w:r>
          </w:p>
        </w:tc>
        <w:tc>
          <w:tcPr>
            <w:tcW w:w="827" w:type="pct"/>
            <w:gridSpan w:val="2"/>
            <w:tcBorders>
              <w:top w:val="single" w:sz="4" w:space="0" w:color="auto"/>
              <w:left w:val="nil"/>
              <w:bottom w:val="single" w:sz="4" w:space="0" w:color="auto"/>
              <w:right w:val="single" w:sz="4" w:space="0" w:color="auto"/>
            </w:tcBorders>
            <w:shd w:val="clear" w:color="000000" w:fill="C4D79B"/>
            <w:vAlign w:val="center"/>
            <w:hideMark/>
          </w:tcPr>
          <w:p w14:paraId="6E431F89" w14:textId="2332DCE0"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網頁伺服器</w:t>
            </w:r>
          </w:p>
        </w:tc>
        <w:tc>
          <w:tcPr>
            <w:tcW w:w="586" w:type="pct"/>
            <w:tcBorders>
              <w:top w:val="single" w:sz="4" w:space="0" w:color="auto"/>
              <w:left w:val="nil"/>
              <w:bottom w:val="single" w:sz="4" w:space="0" w:color="auto"/>
              <w:right w:val="single" w:sz="4" w:space="0" w:color="auto"/>
            </w:tcBorders>
            <w:shd w:val="clear" w:color="000000" w:fill="C4D79B"/>
            <w:vAlign w:val="center"/>
            <w:hideMark/>
          </w:tcPr>
          <w:p w14:paraId="201DC295"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DB</w:t>
            </w:r>
          </w:p>
        </w:tc>
      </w:tr>
      <w:tr w:rsidR="00AC1FF7" w:rsidRPr="00AC1FF7" w14:paraId="4E86125F" w14:textId="77777777" w:rsidTr="00091338">
        <w:trPr>
          <w:trHeight w:val="393"/>
        </w:trPr>
        <w:tc>
          <w:tcPr>
            <w:tcW w:w="430" w:type="pct"/>
            <w:tcBorders>
              <w:top w:val="nil"/>
              <w:left w:val="single" w:sz="4" w:space="0" w:color="auto"/>
              <w:bottom w:val="single" w:sz="4" w:space="0" w:color="auto"/>
              <w:right w:val="single" w:sz="4" w:space="0" w:color="auto"/>
            </w:tcBorders>
            <w:shd w:val="clear" w:color="auto" w:fill="auto"/>
            <w:vAlign w:val="center"/>
            <w:hideMark/>
          </w:tcPr>
          <w:p w14:paraId="1A0E4B7F"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WEB</w:t>
            </w:r>
          </w:p>
        </w:tc>
        <w:tc>
          <w:tcPr>
            <w:tcW w:w="787" w:type="pct"/>
            <w:tcBorders>
              <w:top w:val="nil"/>
              <w:left w:val="nil"/>
              <w:bottom w:val="single" w:sz="4" w:space="0" w:color="auto"/>
              <w:right w:val="single" w:sz="4" w:space="0" w:color="auto"/>
            </w:tcBorders>
            <w:shd w:val="clear" w:color="auto" w:fill="auto"/>
            <w:vAlign w:val="center"/>
            <w:hideMark/>
          </w:tcPr>
          <w:p w14:paraId="31730DA5"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營運</w:t>
            </w:r>
          </w:p>
        </w:tc>
        <w:tc>
          <w:tcPr>
            <w:tcW w:w="321" w:type="pct"/>
            <w:tcBorders>
              <w:top w:val="nil"/>
              <w:left w:val="nil"/>
              <w:bottom w:val="single" w:sz="4" w:space="0" w:color="auto"/>
              <w:right w:val="single" w:sz="4" w:space="0" w:color="auto"/>
            </w:tcBorders>
            <w:shd w:val="clear" w:color="auto" w:fill="auto"/>
            <w:vAlign w:val="center"/>
            <w:hideMark/>
          </w:tcPr>
          <w:p w14:paraId="02214B60"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color w:val="000000"/>
                <w:kern w:val="0"/>
                <w:sz w:val="20"/>
                <w:szCs w:val="20"/>
              </w:rPr>
              <w:t>1</w:t>
            </w:r>
          </w:p>
        </w:tc>
        <w:tc>
          <w:tcPr>
            <w:tcW w:w="594" w:type="pct"/>
            <w:gridSpan w:val="2"/>
            <w:tcBorders>
              <w:top w:val="nil"/>
              <w:left w:val="nil"/>
              <w:bottom w:val="single" w:sz="4" w:space="0" w:color="auto"/>
              <w:right w:val="single" w:sz="4" w:space="0" w:color="auto"/>
            </w:tcBorders>
            <w:shd w:val="clear" w:color="auto" w:fill="auto"/>
            <w:noWrap/>
            <w:vAlign w:val="center"/>
            <w:hideMark/>
          </w:tcPr>
          <w:p w14:paraId="598E1E9A"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2</w:t>
            </w:r>
          </w:p>
          <w:p w14:paraId="52555C2B" w14:textId="7FD64125"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(含以上)</w:t>
            </w:r>
          </w:p>
        </w:tc>
        <w:tc>
          <w:tcPr>
            <w:tcW w:w="482" w:type="pct"/>
            <w:gridSpan w:val="2"/>
            <w:tcBorders>
              <w:top w:val="nil"/>
              <w:left w:val="nil"/>
              <w:bottom w:val="single" w:sz="4" w:space="0" w:color="auto"/>
              <w:right w:val="single" w:sz="4" w:space="0" w:color="auto"/>
            </w:tcBorders>
            <w:shd w:val="clear" w:color="auto" w:fill="auto"/>
            <w:noWrap/>
            <w:vAlign w:val="center"/>
            <w:hideMark/>
          </w:tcPr>
          <w:p w14:paraId="52137389"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8</w:t>
            </w:r>
          </w:p>
          <w:p w14:paraId="2FBDC39A" w14:textId="4F442875"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(含以上)</w:t>
            </w:r>
          </w:p>
        </w:tc>
        <w:tc>
          <w:tcPr>
            <w:tcW w:w="447" w:type="pct"/>
            <w:tcBorders>
              <w:top w:val="nil"/>
              <w:left w:val="nil"/>
              <w:bottom w:val="single" w:sz="4" w:space="0" w:color="auto"/>
              <w:right w:val="single" w:sz="4" w:space="0" w:color="auto"/>
            </w:tcBorders>
            <w:shd w:val="clear" w:color="auto" w:fill="auto"/>
            <w:vAlign w:val="center"/>
            <w:hideMark/>
          </w:tcPr>
          <w:p w14:paraId="378E8B52"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color w:val="000000"/>
                <w:kern w:val="0"/>
                <w:sz w:val="20"/>
                <w:szCs w:val="20"/>
              </w:rPr>
              <w:t>50</w:t>
            </w:r>
            <w:r w:rsidRPr="00AC1FF7">
              <w:rPr>
                <w:rFonts w:ascii="標楷體" w:eastAsia="標楷體" w:hAnsi="標楷體" w:cs="新細明體" w:hint="eastAsia"/>
                <w:color w:val="000000"/>
                <w:kern w:val="0"/>
                <w:sz w:val="20"/>
                <w:szCs w:val="20"/>
              </w:rPr>
              <w:t>0GB</w:t>
            </w:r>
          </w:p>
          <w:p w14:paraId="1E05BD98" w14:textId="7283979C"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(含以上)</w:t>
            </w:r>
          </w:p>
        </w:tc>
        <w:tc>
          <w:tcPr>
            <w:tcW w:w="526" w:type="pct"/>
            <w:tcBorders>
              <w:top w:val="nil"/>
              <w:left w:val="nil"/>
              <w:bottom w:val="single" w:sz="4" w:space="0" w:color="auto"/>
              <w:right w:val="single" w:sz="4" w:space="0" w:color="auto"/>
            </w:tcBorders>
            <w:shd w:val="clear" w:color="auto" w:fill="auto"/>
            <w:vAlign w:val="center"/>
            <w:hideMark/>
          </w:tcPr>
          <w:p w14:paraId="5D47311B" w14:textId="5DE14BA1" w:rsidR="00AC1FF7" w:rsidRPr="00AC1FF7" w:rsidRDefault="00AC1FF7" w:rsidP="00514AA5">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L</w:t>
            </w:r>
            <w:r w:rsidRPr="00AC1FF7">
              <w:rPr>
                <w:rFonts w:ascii="標楷體" w:eastAsia="標楷體" w:hAnsi="標楷體" w:cs="新細明體"/>
                <w:color w:val="000000"/>
                <w:kern w:val="0"/>
                <w:sz w:val="20"/>
                <w:szCs w:val="20"/>
              </w:rPr>
              <w:t>inux Centos 7 (</w:t>
            </w:r>
            <w:r w:rsidRPr="00AC1FF7">
              <w:rPr>
                <w:rFonts w:ascii="標楷體" w:eastAsia="標楷體" w:hAnsi="標楷體" w:cs="新細明體" w:hint="eastAsia"/>
                <w:color w:val="000000"/>
                <w:kern w:val="0"/>
                <w:sz w:val="20"/>
                <w:szCs w:val="20"/>
              </w:rPr>
              <w:t>含以上)</w:t>
            </w:r>
          </w:p>
        </w:tc>
        <w:tc>
          <w:tcPr>
            <w:tcW w:w="827" w:type="pct"/>
            <w:gridSpan w:val="2"/>
            <w:tcBorders>
              <w:top w:val="nil"/>
              <w:left w:val="nil"/>
              <w:bottom w:val="single" w:sz="4" w:space="0" w:color="auto"/>
              <w:right w:val="single" w:sz="4" w:space="0" w:color="auto"/>
            </w:tcBorders>
            <w:shd w:val="clear" w:color="auto" w:fill="auto"/>
            <w:vAlign w:val="center"/>
            <w:hideMark/>
          </w:tcPr>
          <w:p w14:paraId="0061D2EF" w14:textId="7777777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APACHE 2.4.5</w:t>
            </w:r>
          </w:p>
          <w:p w14:paraId="0F33BE31" w14:textId="46F000F7"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hint="eastAsia"/>
                <w:color w:val="000000"/>
                <w:kern w:val="0"/>
                <w:sz w:val="20"/>
                <w:szCs w:val="20"/>
              </w:rPr>
              <w:t xml:space="preserve">(含以上)　</w:t>
            </w:r>
          </w:p>
        </w:tc>
        <w:tc>
          <w:tcPr>
            <w:tcW w:w="586" w:type="pct"/>
            <w:tcBorders>
              <w:top w:val="nil"/>
              <w:left w:val="nil"/>
              <w:bottom w:val="single" w:sz="4" w:space="0" w:color="auto"/>
              <w:right w:val="single" w:sz="4" w:space="0" w:color="auto"/>
            </w:tcBorders>
            <w:shd w:val="clear" w:color="auto" w:fill="auto"/>
            <w:vAlign w:val="center"/>
            <w:hideMark/>
          </w:tcPr>
          <w:p w14:paraId="4F14080F" w14:textId="4EF1DB21" w:rsidR="00AC1FF7" w:rsidRPr="00AC1FF7" w:rsidRDefault="00AC1FF7" w:rsidP="002E4C02">
            <w:pPr>
              <w:widowControl/>
              <w:jc w:val="center"/>
              <w:rPr>
                <w:rFonts w:ascii="標楷體" w:eastAsia="標楷體" w:hAnsi="標楷體" w:cs="新細明體"/>
                <w:color w:val="000000"/>
                <w:kern w:val="0"/>
                <w:sz w:val="20"/>
                <w:szCs w:val="20"/>
              </w:rPr>
            </w:pPr>
            <w:r w:rsidRPr="00AC1FF7">
              <w:rPr>
                <w:rFonts w:ascii="標楷體" w:eastAsia="標楷體" w:hAnsi="標楷體" w:cs="新細明體"/>
                <w:color w:val="000000"/>
                <w:kern w:val="0"/>
                <w:sz w:val="20"/>
                <w:szCs w:val="20"/>
              </w:rPr>
              <w:t>MariaDB</w:t>
            </w:r>
          </w:p>
        </w:tc>
      </w:tr>
      <w:tr w:rsidR="000D4BDA" w:rsidRPr="00AC1FF7" w:rsidDel="00091338" w14:paraId="0D134CEF" w14:textId="77777777" w:rsidTr="00091338">
        <w:trPr>
          <w:gridAfter w:val="2"/>
          <w:wAfter w:w="1941" w:type="dxa"/>
          <w:trHeight w:val="285"/>
          <w:del w:id="9" w:author="林志聰" w:date="2022-02-09T10:02:00Z"/>
        </w:trPr>
        <w:tc>
          <w:tcPr>
            <w:tcW w:w="430" w:type="pct"/>
            <w:tcBorders>
              <w:top w:val="nil"/>
              <w:left w:val="single" w:sz="4" w:space="0" w:color="auto"/>
              <w:bottom w:val="single" w:sz="4" w:space="0" w:color="auto"/>
              <w:right w:val="single" w:sz="4" w:space="0" w:color="auto"/>
            </w:tcBorders>
            <w:shd w:val="clear" w:color="auto" w:fill="auto"/>
            <w:vAlign w:val="center"/>
          </w:tcPr>
          <w:p w14:paraId="087BA812" w14:textId="5ABA000B" w:rsidR="00AC1FF7" w:rsidRPr="00AC1FF7" w:rsidDel="00091338" w:rsidRDefault="00AC1FF7" w:rsidP="00CC1B63">
            <w:pPr>
              <w:widowControl/>
              <w:jc w:val="center"/>
              <w:rPr>
                <w:del w:id="10" w:author="林志聰" w:date="2022-02-09T10:02:00Z"/>
                <w:rFonts w:ascii="標楷體" w:eastAsia="標楷體" w:hAnsi="標楷體" w:cs="新細明體"/>
                <w:color w:val="000000"/>
                <w:kern w:val="0"/>
                <w:sz w:val="20"/>
                <w:szCs w:val="20"/>
              </w:rPr>
            </w:pPr>
          </w:p>
        </w:tc>
        <w:tc>
          <w:tcPr>
            <w:tcW w:w="787" w:type="pct"/>
            <w:tcBorders>
              <w:top w:val="nil"/>
              <w:left w:val="nil"/>
              <w:bottom w:val="single" w:sz="4" w:space="0" w:color="auto"/>
              <w:right w:val="single" w:sz="4" w:space="0" w:color="auto"/>
            </w:tcBorders>
            <w:shd w:val="clear" w:color="auto" w:fill="auto"/>
            <w:vAlign w:val="center"/>
          </w:tcPr>
          <w:p w14:paraId="0AEB810D" w14:textId="2CA07DE3" w:rsidR="00AC1FF7" w:rsidRPr="00AC1FF7" w:rsidDel="00091338" w:rsidRDefault="00AC1FF7" w:rsidP="00CC1B63">
            <w:pPr>
              <w:widowControl/>
              <w:jc w:val="center"/>
              <w:rPr>
                <w:del w:id="11" w:author="林志聰" w:date="2022-02-09T10:02:00Z"/>
                <w:rFonts w:ascii="標楷體" w:eastAsia="標楷體" w:hAnsi="標楷體" w:cs="新細明體"/>
                <w:color w:val="000000"/>
                <w:kern w:val="0"/>
                <w:sz w:val="20"/>
                <w:szCs w:val="20"/>
              </w:rPr>
            </w:pPr>
          </w:p>
        </w:tc>
        <w:tc>
          <w:tcPr>
            <w:tcW w:w="321" w:type="pct"/>
            <w:tcBorders>
              <w:top w:val="nil"/>
              <w:left w:val="nil"/>
              <w:bottom w:val="single" w:sz="4" w:space="0" w:color="auto"/>
              <w:right w:val="single" w:sz="4" w:space="0" w:color="auto"/>
            </w:tcBorders>
            <w:shd w:val="clear" w:color="auto" w:fill="auto"/>
            <w:vAlign w:val="center"/>
          </w:tcPr>
          <w:p w14:paraId="4BBFF23E" w14:textId="240A49C7" w:rsidR="00AC1FF7" w:rsidRPr="00AC1FF7" w:rsidDel="00091338" w:rsidRDefault="00AC1FF7" w:rsidP="00CC1B63">
            <w:pPr>
              <w:widowControl/>
              <w:jc w:val="center"/>
              <w:rPr>
                <w:del w:id="12" w:author="林志聰" w:date="2022-02-09T10:02:00Z"/>
                <w:rFonts w:ascii="標楷體" w:eastAsia="標楷體" w:hAnsi="標楷體" w:cs="新細明體"/>
                <w:color w:val="000000"/>
                <w:kern w:val="0"/>
                <w:sz w:val="20"/>
                <w:szCs w:val="20"/>
              </w:rPr>
            </w:pPr>
          </w:p>
        </w:tc>
        <w:tc>
          <w:tcPr>
            <w:tcW w:w="594" w:type="pct"/>
            <w:tcBorders>
              <w:top w:val="nil"/>
              <w:left w:val="nil"/>
              <w:bottom w:val="single" w:sz="4" w:space="0" w:color="auto"/>
              <w:right w:val="single" w:sz="4" w:space="0" w:color="auto"/>
            </w:tcBorders>
            <w:shd w:val="clear" w:color="auto" w:fill="auto"/>
            <w:noWrap/>
            <w:vAlign w:val="center"/>
          </w:tcPr>
          <w:p w14:paraId="1DBD152F" w14:textId="39BD28BE" w:rsidR="00AC1FF7" w:rsidRPr="00AC1FF7" w:rsidDel="00091338" w:rsidRDefault="00AC1FF7" w:rsidP="00CC1B63">
            <w:pPr>
              <w:widowControl/>
              <w:jc w:val="center"/>
              <w:rPr>
                <w:del w:id="13" w:author="林志聰" w:date="2022-02-09T10:02:00Z"/>
                <w:rFonts w:ascii="標楷體" w:eastAsia="標楷體" w:hAnsi="標楷體" w:cs="新細明體"/>
                <w:color w:val="000000"/>
                <w:kern w:val="0"/>
                <w:sz w:val="20"/>
                <w:szCs w:val="20"/>
              </w:rPr>
            </w:pPr>
          </w:p>
        </w:tc>
        <w:tc>
          <w:tcPr>
            <w:tcW w:w="482" w:type="pct"/>
            <w:tcBorders>
              <w:top w:val="nil"/>
              <w:left w:val="nil"/>
              <w:bottom w:val="single" w:sz="4" w:space="0" w:color="auto"/>
              <w:right w:val="single" w:sz="4" w:space="0" w:color="auto"/>
            </w:tcBorders>
            <w:shd w:val="clear" w:color="auto" w:fill="auto"/>
            <w:noWrap/>
            <w:vAlign w:val="center"/>
          </w:tcPr>
          <w:p w14:paraId="79E26BAF" w14:textId="28D0C582" w:rsidR="00AC1FF7" w:rsidRPr="00AC1FF7" w:rsidDel="00091338" w:rsidRDefault="00AC1FF7" w:rsidP="00CC1B63">
            <w:pPr>
              <w:widowControl/>
              <w:jc w:val="center"/>
              <w:rPr>
                <w:del w:id="14" w:author="林志聰" w:date="2022-02-09T10:02:00Z"/>
                <w:rFonts w:ascii="標楷體" w:eastAsia="標楷體" w:hAnsi="標楷體" w:cs="新細明體"/>
                <w:color w:val="000000"/>
                <w:kern w:val="0"/>
                <w:sz w:val="20"/>
                <w:szCs w:val="20"/>
              </w:rPr>
            </w:pPr>
          </w:p>
        </w:tc>
        <w:tc>
          <w:tcPr>
            <w:tcW w:w="447" w:type="pct"/>
            <w:tcBorders>
              <w:top w:val="nil"/>
              <w:left w:val="nil"/>
              <w:bottom w:val="single" w:sz="4" w:space="0" w:color="auto"/>
              <w:right w:val="single" w:sz="4" w:space="0" w:color="auto"/>
            </w:tcBorders>
            <w:shd w:val="clear" w:color="auto" w:fill="auto"/>
            <w:vAlign w:val="center"/>
          </w:tcPr>
          <w:p w14:paraId="7E4A20F1" w14:textId="6C35E6D0" w:rsidR="00AC1FF7" w:rsidRPr="00AC1FF7" w:rsidDel="00091338" w:rsidRDefault="00AC1FF7" w:rsidP="00CC1B63">
            <w:pPr>
              <w:widowControl/>
              <w:jc w:val="center"/>
              <w:rPr>
                <w:del w:id="15" w:author="林志聰" w:date="2022-02-09T10:02:00Z"/>
                <w:rFonts w:ascii="標楷體" w:eastAsia="標楷體" w:hAnsi="標楷體" w:cs="新細明體"/>
                <w:color w:val="000000"/>
                <w:kern w:val="0"/>
                <w:sz w:val="20"/>
                <w:szCs w:val="20"/>
              </w:rPr>
            </w:pPr>
          </w:p>
        </w:tc>
        <w:tc>
          <w:tcPr>
            <w:tcW w:w="526" w:type="pct"/>
            <w:gridSpan w:val="2"/>
            <w:tcBorders>
              <w:top w:val="nil"/>
              <w:left w:val="nil"/>
              <w:bottom w:val="single" w:sz="4" w:space="0" w:color="auto"/>
              <w:right w:val="single" w:sz="4" w:space="0" w:color="auto"/>
            </w:tcBorders>
            <w:shd w:val="clear" w:color="auto" w:fill="auto"/>
            <w:vAlign w:val="center"/>
          </w:tcPr>
          <w:p w14:paraId="7CDEADDD" w14:textId="6AE4AA8D" w:rsidR="00AC1FF7" w:rsidRPr="00AC1FF7" w:rsidDel="00091338" w:rsidRDefault="00AC1FF7" w:rsidP="00CC1B63">
            <w:pPr>
              <w:widowControl/>
              <w:jc w:val="center"/>
              <w:rPr>
                <w:del w:id="16" w:author="林志聰" w:date="2022-02-09T10:02:00Z"/>
                <w:rFonts w:ascii="標楷體" w:eastAsia="標楷體" w:hAnsi="標楷體" w:cs="新細明體"/>
                <w:color w:val="000000"/>
                <w:kern w:val="0"/>
                <w:sz w:val="20"/>
                <w:szCs w:val="20"/>
              </w:rPr>
            </w:pPr>
          </w:p>
        </w:tc>
        <w:tc>
          <w:tcPr>
            <w:tcW w:w="827" w:type="pct"/>
            <w:tcBorders>
              <w:top w:val="nil"/>
              <w:left w:val="nil"/>
              <w:bottom w:val="single" w:sz="4" w:space="0" w:color="auto"/>
              <w:right w:val="single" w:sz="4" w:space="0" w:color="auto"/>
            </w:tcBorders>
            <w:shd w:val="clear" w:color="auto" w:fill="auto"/>
            <w:vAlign w:val="center"/>
          </w:tcPr>
          <w:p w14:paraId="05C10248" w14:textId="616FE020" w:rsidR="00AC1FF7" w:rsidRPr="00AC1FF7" w:rsidDel="00091338" w:rsidRDefault="00AC1FF7" w:rsidP="00CC1B63">
            <w:pPr>
              <w:widowControl/>
              <w:jc w:val="center"/>
              <w:rPr>
                <w:del w:id="17" w:author="林志聰" w:date="2022-02-09T10:02:00Z"/>
                <w:rFonts w:ascii="標楷體" w:eastAsia="標楷體" w:hAnsi="標楷體" w:cs="新細明體"/>
                <w:color w:val="000000"/>
                <w:kern w:val="0"/>
                <w:sz w:val="20"/>
                <w:szCs w:val="20"/>
              </w:rPr>
            </w:pPr>
          </w:p>
        </w:tc>
        <w:tc>
          <w:tcPr>
            <w:tcW w:w="586" w:type="pct"/>
            <w:tcBorders>
              <w:top w:val="nil"/>
              <w:left w:val="nil"/>
              <w:bottom w:val="single" w:sz="4" w:space="0" w:color="auto"/>
              <w:right w:val="single" w:sz="4" w:space="0" w:color="auto"/>
            </w:tcBorders>
            <w:shd w:val="clear" w:color="auto" w:fill="auto"/>
            <w:vAlign w:val="center"/>
          </w:tcPr>
          <w:p w14:paraId="58813588" w14:textId="1BF6240A" w:rsidR="00AC1FF7" w:rsidRPr="00AC1FF7" w:rsidDel="00091338" w:rsidRDefault="00AC1FF7" w:rsidP="00CC1B63">
            <w:pPr>
              <w:widowControl/>
              <w:jc w:val="center"/>
              <w:rPr>
                <w:del w:id="18" w:author="林志聰" w:date="2022-02-09T10:02:00Z"/>
                <w:rFonts w:ascii="標楷體" w:eastAsia="標楷體" w:hAnsi="標楷體" w:cs="新細明體"/>
                <w:color w:val="000000"/>
                <w:kern w:val="0"/>
                <w:sz w:val="20"/>
                <w:szCs w:val="20"/>
              </w:rPr>
            </w:pPr>
          </w:p>
        </w:tc>
      </w:tr>
    </w:tbl>
    <w:p w14:paraId="481FC978" w14:textId="77777777" w:rsidR="00CC67AC" w:rsidRPr="00AC1FF7" w:rsidRDefault="00CC67AC" w:rsidP="00CC67AC">
      <w:pPr>
        <w:rPr>
          <w:rFonts w:ascii="標楷體" w:eastAsia="標楷體" w:hAnsi="標楷體" w:cs="Times New Roman"/>
          <w:color w:val="FF0000"/>
        </w:rPr>
      </w:pPr>
      <w:r w:rsidRPr="00AC1FF7">
        <w:rPr>
          <w:rFonts w:ascii="標楷體" w:eastAsia="標楷體" w:hAnsi="標楷體" w:cs="Times New Roman"/>
        </w:rPr>
        <w:t xml:space="preserve">    </w:t>
      </w:r>
      <w:r w:rsidR="0022229E" w:rsidRPr="00AC1FF7">
        <w:rPr>
          <w:rFonts w:ascii="標楷體" w:eastAsia="標楷體" w:hAnsi="標楷體" w:cs="Times New Roman" w:hint="eastAsia"/>
        </w:rPr>
        <w:t>二</w:t>
      </w:r>
      <w:r w:rsidRPr="00AC1FF7">
        <w:rPr>
          <w:rFonts w:ascii="標楷體" w:eastAsia="標楷體" w:hAnsi="標楷體" w:cs="Times New Roman" w:hint="eastAsia"/>
        </w:rPr>
        <w:t>、使用者操作介面</w:t>
      </w:r>
    </w:p>
    <w:p w14:paraId="0680CC0D" w14:textId="77777777" w:rsidR="000A33C0" w:rsidRPr="00AC1FF7" w:rsidRDefault="000A33C0" w:rsidP="000A33C0">
      <w:pPr>
        <w:pStyle w:val="a4"/>
        <w:numPr>
          <w:ilvl w:val="0"/>
          <w:numId w:val="5"/>
        </w:numPr>
        <w:ind w:leftChars="0" w:left="1560" w:hanging="567"/>
        <w:rPr>
          <w:rFonts w:ascii="標楷體" w:eastAsia="標楷體" w:hAnsi="標楷體" w:cs="Times New Roman"/>
        </w:rPr>
      </w:pPr>
      <w:commentRangeStart w:id="19"/>
      <w:r w:rsidRPr="00AC1FF7">
        <w:rPr>
          <w:rFonts w:ascii="標楷體" w:eastAsia="標楷體" w:hAnsi="標楷體" w:cs="Times New Roman" w:hint="eastAsia"/>
        </w:rPr>
        <w:t>本專案整體架構將以RWD 模組開發及需符合無障礙網站2.0 -1</w:t>
      </w:r>
      <w:r w:rsidR="00CE77AC" w:rsidRPr="00AC1FF7">
        <w:rPr>
          <w:rFonts w:ascii="標楷體" w:eastAsia="標楷體" w:hAnsi="標楷體" w:cs="Times New Roman" w:hint="eastAsia"/>
        </w:rPr>
        <w:t>A</w:t>
      </w:r>
      <w:r w:rsidRPr="00AC1FF7">
        <w:rPr>
          <w:rFonts w:ascii="標楷體" w:eastAsia="標楷體" w:hAnsi="標楷體" w:cs="Times New Roman" w:hint="eastAsia"/>
        </w:rPr>
        <w:t>等級的規範標準。</w:t>
      </w:r>
      <w:commentRangeEnd w:id="19"/>
      <w:r w:rsidR="00505362">
        <w:rPr>
          <w:rStyle w:val="ac"/>
        </w:rPr>
        <w:commentReference w:id="19"/>
      </w:r>
    </w:p>
    <w:p w14:paraId="1620BED4" w14:textId="77777777" w:rsidR="00CC67AC" w:rsidRPr="00AC1FF7" w:rsidRDefault="00CC67AC" w:rsidP="000A33C0">
      <w:pPr>
        <w:pStyle w:val="a4"/>
        <w:numPr>
          <w:ilvl w:val="0"/>
          <w:numId w:val="5"/>
        </w:numPr>
        <w:ind w:leftChars="0" w:left="1560" w:hanging="567"/>
        <w:rPr>
          <w:rFonts w:ascii="標楷體" w:eastAsia="標楷體" w:hAnsi="標楷體" w:cs="Times New Roman"/>
        </w:rPr>
      </w:pPr>
      <w:r w:rsidRPr="00AC1FF7">
        <w:rPr>
          <w:rFonts w:ascii="標楷體" w:eastAsia="標楷體" w:hAnsi="標楷體" w:cs="Times New Roman" w:hint="eastAsia"/>
        </w:rPr>
        <w:t>提供使用者以個人電腦之</w:t>
      </w:r>
      <w:r w:rsidRPr="00AC1FF7">
        <w:rPr>
          <w:rFonts w:ascii="標楷體" w:eastAsia="標楷體" w:hAnsi="標楷體" w:cs="Times New Roman"/>
        </w:rPr>
        <w:t>WWW</w:t>
      </w:r>
      <w:r w:rsidRPr="00AC1FF7">
        <w:rPr>
          <w:rFonts w:ascii="標楷體" w:eastAsia="標楷體" w:hAnsi="標楷體" w:cs="Times New Roman" w:hint="eastAsia"/>
        </w:rPr>
        <w:t>瀏覽器（</w:t>
      </w:r>
      <w:r w:rsidRPr="00AC1FF7">
        <w:rPr>
          <w:rFonts w:ascii="標楷體" w:eastAsia="標楷體" w:hAnsi="標楷體" w:cs="Times New Roman"/>
        </w:rPr>
        <w:t>Browser</w:t>
      </w:r>
      <w:r w:rsidRPr="00AC1FF7">
        <w:rPr>
          <w:rFonts w:ascii="標楷體" w:eastAsia="標楷體" w:hAnsi="標楷體" w:cs="Times New Roman" w:hint="eastAsia"/>
        </w:rPr>
        <w:t>）軟體連結本系統各項服務。</w:t>
      </w:r>
    </w:p>
    <w:p w14:paraId="01459606" w14:textId="77777777" w:rsidR="00CC67AC" w:rsidRPr="00AC1FF7" w:rsidRDefault="00CC67AC" w:rsidP="000A33C0">
      <w:pPr>
        <w:pStyle w:val="a4"/>
        <w:numPr>
          <w:ilvl w:val="0"/>
          <w:numId w:val="5"/>
        </w:numPr>
        <w:ind w:leftChars="0" w:left="1560" w:hanging="567"/>
        <w:rPr>
          <w:rFonts w:ascii="標楷體" w:eastAsia="標楷體" w:hAnsi="標楷體" w:cs="Times New Roman"/>
        </w:rPr>
      </w:pPr>
      <w:r w:rsidRPr="00AC1FF7">
        <w:rPr>
          <w:rFonts w:ascii="標楷體" w:eastAsia="標楷體" w:hAnsi="標楷體" w:cs="Times New Roman" w:hint="eastAsia"/>
        </w:rPr>
        <w:t>瀏覽器版本應支援</w:t>
      </w:r>
      <w:r w:rsidR="005A69C6" w:rsidRPr="00AC1FF7">
        <w:rPr>
          <w:rFonts w:ascii="標楷體" w:eastAsia="標楷體" w:hAnsi="標楷體" w:cs="Times New Roman"/>
        </w:rPr>
        <w:t xml:space="preserve">Microsoft Internet Explorer </w:t>
      </w:r>
      <w:r w:rsidR="005A69C6" w:rsidRPr="00AC1FF7">
        <w:rPr>
          <w:rFonts w:ascii="標楷體" w:eastAsia="標楷體" w:hAnsi="標楷體" w:cs="Times New Roman" w:hint="eastAsia"/>
        </w:rPr>
        <w:t>11</w:t>
      </w:r>
      <w:r w:rsidRPr="00AC1FF7">
        <w:rPr>
          <w:rFonts w:ascii="標楷體" w:eastAsia="標楷體" w:hAnsi="標楷體" w:cs="Times New Roman" w:hint="eastAsia"/>
        </w:rPr>
        <w:t>版（含）以上、</w:t>
      </w:r>
      <w:r w:rsidR="000A33C0" w:rsidRPr="00AC1FF7">
        <w:rPr>
          <w:rFonts w:ascii="標楷體" w:eastAsia="標楷體" w:hAnsi="標楷體" w:cs="Times New Roman"/>
        </w:rPr>
        <w:t>Google C</w:t>
      </w:r>
      <w:r w:rsidRPr="00AC1FF7">
        <w:rPr>
          <w:rFonts w:ascii="標楷體" w:eastAsia="標楷體" w:hAnsi="標楷體" w:cs="Times New Roman"/>
        </w:rPr>
        <w:t>hrome</w:t>
      </w:r>
      <w:r w:rsidRPr="00AC1FF7">
        <w:rPr>
          <w:rFonts w:ascii="標楷體" w:eastAsia="標楷體" w:hAnsi="標楷體" w:cs="Times New Roman" w:hint="eastAsia"/>
        </w:rPr>
        <w:t>、</w:t>
      </w:r>
      <w:r w:rsidR="000A33C0" w:rsidRPr="00AC1FF7">
        <w:rPr>
          <w:rFonts w:ascii="標楷體" w:eastAsia="標楷體" w:hAnsi="標楷體" w:cs="Times New Roman"/>
        </w:rPr>
        <w:t>S</w:t>
      </w:r>
      <w:r w:rsidRPr="00AC1FF7">
        <w:rPr>
          <w:rFonts w:ascii="標楷體" w:eastAsia="標楷體" w:hAnsi="標楷體" w:cs="Times New Roman"/>
        </w:rPr>
        <w:t>afari</w:t>
      </w:r>
      <w:r w:rsidRPr="00AC1FF7">
        <w:rPr>
          <w:rFonts w:ascii="標楷體" w:eastAsia="標楷體" w:hAnsi="標楷體" w:cs="Times New Roman" w:hint="eastAsia"/>
        </w:rPr>
        <w:t>及</w:t>
      </w:r>
      <w:r w:rsidR="000A33C0" w:rsidRPr="00AC1FF7">
        <w:rPr>
          <w:rFonts w:ascii="標楷體" w:eastAsia="標楷體" w:hAnsi="標楷體" w:cs="Times New Roman"/>
        </w:rPr>
        <w:t>Firefox</w:t>
      </w:r>
      <w:r w:rsidR="000A33C0" w:rsidRPr="00AC1FF7">
        <w:rPr>
          <w:rFonts w:ascii="標楷體" w:eastAsia="標楷體" w:hAnsi="標楷體" w:cs="Times New Roman" w:hint="eastAsia"/>
        </w:rPr>
        <w:t>之</w:t>
      </w:r>
      <w:r w:rsidRPr="00AC1FF7">
        <w:rPr>
          <w:rFonts w:ascii="標楷體" w:eastAsia="標楷體" w:hAnsi="標楷體" w:cs="Times New Roman" w:hint="eastAsia"/>
        </w:rPr>
        <w:t>瀏覽器環境。</w:t>
      </w:r>
    </w:p>
    <w:p w14:paraId="659910D6" w14:textId="77777777" w:rsidR="00CC67AC" w:rsidRPr="00AC1FF7" w:rsidRDefault="00CC67AC" w:rsidP="000A33C0">
      <w:pPr>
        <w:pStyle w:val="a4"/>
        <w:numPr>
          <w:ilvl w:val="0"/>
          <w:numId w:val="5"/>
        </w:numPr>
        <w:ind w:leftChars="0" w:left="1560" w:hanging="567"/>
        <w:rPr>
          <w:rFonts w:ascii="標楷體" w:eastAsia="標楷體" w:hAnsi="標楷體" w:cs="Times New Roman"/>
        </w:rPr>
      </w:pPr>
      <w:r w:rsidRPr="00AC1FF7">
        <w:rPr>
          <w:rFonts w:ascii="標楷體" w:eastAsia="標楷體" w:hAnsi="標楷體" w:cs="Times New Roman" w:hint="eastAsia"/>
        </w:rPr>
        <w:t>所有應用</w:t>
      </w:r>
      <w:proofErr w:type="gramStart"/>
      <w:r w:rsidRPr="00AC1FF7">
        <w:rPr>
          <w:rFonts w:ascii="標楷體" w:eastAsia="標楷體" w:hAnsi="標楷體" w:cs="Times New Roman" w:hint="eastAsia"/>
        </w:rPr>
        <w:t>系統均須為</w:t>
      </w:r>
      <w:proofErr w:type="gramEnd"/>
      <w:r w:rsidRPr="00AC1FF7">
        <w:rPr>
          <w:rFonts w:ascii="標楷體" w:eastAsia="標楷體" w:hAnsi="標楷體" w:cs="Times New Roman" w:hint="eastAsia"/>
        </w:rPr>
        <w:t>繁體中文介面，字集定義以</w:t>
      </w:r>
      <w:r w:rsidRPr="00AC1FF7">
        <w:rPr>
          <w:rFonts w:ascii="標楷體" w:eastAsia="標楷體" w:hAnsi="標楷體" w:cs="Times New Roman"/>
        </w:rPr>
        <w:t>UTF-8</w:t>
      </w:r>
      <w:r w:rsidRPr="00AC1FF7">
        <w:rPr>
          <w:rFonts w:ascii="標楷體" w:eastAsia="標楷體" w:hAnsi="標楷體" w:cs="Times New Roman" w:hint="eastAsia"/>
        </w:rPr>
        <w:t>為原則，瀏覽器編碼方式於『自動選取』選項下不得出現亂碼。</w:t>
      </w:r>
    </w:p>
    <w:p w14:paraId="3C27C579" w14:textId="5684FDF8" w:rsidR="00CC67AC" w:rsidRPr="00AC1FF7" w:rsidRDefault="00CC67AC" w:rsidP="00CC67AC">
      <w:pPr>
        <w:rPr>
          <w:rFonts w:ascii="標楷體" w:eastAsia="標楷體" w:hAnsi="標楷體" w:cs="Times New Roman"/>
        </w:rPr>
      </w:pPr>
      <w:r w:rsidRPr="00AC1FF7">
        <w:rPr>
          <w:rFonts w:ascii="標楷體" w:eastAsia="標楷體" w:hAnsi="標楷體" w:cs="Times New Roman"/>
        </w:rPr>
        <w:t xml:space="preserve">    </w:t>
      </w:r>
      <w:r w:rsidR="0022229E" w:rsidRPr="00AC1FF7">
        <w:rPr>
          <w:rFonts w:ascii="標楷體" w:eastAsia="標楷體" w:hAnsi="標楷體" w:cs="Times New Roman" w:hint="eastAsia"/>
        </w:rPr>
        <w:t>三</w:t>
      </w:r>
      <w:r w:rsidRPr="00AC1FF7">
        <w:rPr>
          <w:rFonts w:ascii="標楷體" w:eastAsia="標楷體" w:hAnsi="標楷體" w:cs="Times New Roman" w:hint="eastAsia"/>
        </w:rPr>
        <w:t>、</w:t>
      </w:r>
      <w:proofErr w:type="gramStart"/>
      <w:r w:rsidR="008F0248" w:rsidRPr="00AC1FF7">
        <w:rPr>
          <w:rFonts w:ascii="標楷體" w:eastAsia="標楷體" w:hAnsi="標楷體" w:cs="Times New Roman" w:hint="eastAsia"/>
        </w:rPr>
        <w:t>官網改版</w:t>
      </w:r>
      <w:proofErr w:type="gramEnd"/>
      <w:r w:rsidR="008F0248" w:rsidRPr="00AC1FF7">
        <w:rPr>
          <w:rFonts w:ascii="標楷體" w:eastAsia="標楷體" w:hAnsi="標楷體" w:cs="Times New Roman" w:hint="eastAsia"/>
        </w:rPr>
        <w:t>需求</w:t>
      </w:r>
      <w:r w:rsidRPr="00AC1FF7">
        <w:rPr>
          <w:rFonts w:ascii="標楷體" w:eastAsia="標楷體" w:hAnsi="標楷體" w:cs="Times New Roman" w:hint="eastAsia"/>
        </w:rPr>
        <w:t>及維護說明</w:t>
      </w:r>
    </w:p>
    <w:p w14:paraId="5CCF8F31" w14:textId="77777777" w:rsidR="00CC67AC" w:rsidRPr="00AC1FF7" w:rsidRDefault="00CC67AC" w:rsidP="00855FC9">
      <w:pPr>
        <w:rPr>
          <w:rFonts w:ascii="標楷體" w:eastAsia="標楷體" w:hAnsi="標楷體" w:cs="Times New Roman"/>
        </w:rPr>
      </w:pPr>
      <w:r w:rsidRPr="00AC1FF7">
        <w:rPr>
          <w:rFonts w:ascii="標楷體" w:eastAsia="標楷體" w:hAnsi="標楷體" w:cs="Times New Roman"/>
        </w:rPr>
        <w:t xml:space="preserve">        (</w:t>
      </w:r>
      <w:proofErr w:type="gramStart"/>
      <w:r w:rsidRPr="00AC1FF7">
        <w:rPr>
          <w:rFonts w:ascii="標楷體" w:eastAsia="標楷體" w:hAnsi="標楷體" w:cs="Times New Roman" w:hint="eastAsia"/>
        </w:rPr>
        <w:t>一</w:t>
      </w:r>
      <w:proofErr w:type="gramEnd"/>
      <w:r w:rsidRPr="00AC1FF7">
        <w:rPr>
          <w:rFonts w:ascii="標楷體" w:eastAsia="標楷體" w:hAnsi="標楷體" w:cs="Times New Roman"/>
        </w:rPr>
        <w:t>)</w:t>
      </w:r>
      <w:r w:rsidRPr="00AC1FF7">
        <w:rPr>
          <w:rFonts w:ascii="標楷體" w:eastAsia="標楷體" w:hAnsi="標楷體" w:cs="Times New Roman" w:hint="eastAsia"/>
        </w:rPr>
        <w:t>需求說明：</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5"/>
        <w:gridCol w:w="1764"/>
        <w:gridCol w:w="7984"/>
      </w:tblGrid>
      <w:tr w:rsidR="008F0248" w:rsidRPr="00AC1FF7" w14:paraId="2C91897B" w14:textId="77777777" w:rsidTr="007B3178">
        <w:trPr>
          <w:trHeight w:val="310"/>
        </w:trPr>
        <w:tc>
          <w:tcPr>
            <w:tcW w:w="292" w:type="pct"/>
            <w:shd w:val="clear" w:color="auto" w:fill="D0CECE" w:themeFill="background2" w:themeFillShade="E6"/>
          </w:tcPr>
          <w:p w14:paraId="58C1F9DD" w14:textId="77777777" w:rsidR="000454C4" w:rsidRPr="00AC1FF7" w:rsidRDefault="000454C4" w:rsidP="003431D6">
            <w:pPr>
              <w:pStyle w:val="TableParagraph"/>
              <w:kinsoku w:val="0"/>
              <w:overflowPunct w:val="0"/>
              <w:spacing w:before="72" w:line="0" w:lineRule="atLeast"/>
              <w:ind w:left="97" w:right="57"/>
              <w:jc w:val="center"/>
              <w:rPr>
                <w:rFonts w:ascii="標楷體" w:eastAsia="標楷體" w:hAnsi="標楷體"/>
              </w:rPr>
            </w:pPr>
            <w:r w:rsidRPr="00AC1FF7">
              <w:rPr>
                <w:rFonts w:ascii="標楷體" w:eastAsia="標楷體" w:hAnsi="標楷體" w:hint="eastAsia"/>
              </w:rPr>
              <w:t>NO.</w:t>
            </w:r>
          </w:p>
        </w:tc>
        <w:tc>
          <w:tcPr>
            <w:tcW w:w="852" w:type="pct"/>
            <w:shd w:val="clear" w:color="auto" w:fill="D0CECE" w:themeFill="background2" w:themeFillShade="E6"/>
          </w:tcPr>
          <w:p w14:paraId="249B815B" w14:textId="72FEDC6F" w:rsidR="000454C4" w:rsidRPr="00AC1FF7" w:rsidRDefault="000454C4" w:rsidP="000454C4">
            <w:pPr>
              <w:pStyle w:val="TableParagraph"/>
              <w:kinsoku w:val="0"/>
              <w:overflowPunct w:val="0"/>
              <w:spacing w:before="72" w:line="0" w:lineRule="atLeast"/>
              <w:ind w:right="32"/>
              <w:jc w:val="center"/>
              <w:rPr>
                <w:rFonts w:ascii="標楷體" w:eastAsia="標楷體" w:hAnsi="標楷體"/>
              </w:rPr>
            </w:pPr>
            <w:r w:rsidRPr="00AC1FF7">
              <w:rPr>
                <w:rFonts w:ascii="標楷體" w:eastAsia="標楷體" w:hAnsi="標楷體" w:hint="eastAsia"/>
              </w:rPr>
              <w:t>項目</w:t>
            </w:r>
          </w:p>
        </w:tc>
        <w:tc>
          <w:tcPr>
            <w:tcW w:w="3856" w:type="pct"/>
            <w:shd w:val="clear" w:color="auto" w:fill="D0CECE" w:themeFill="background2" w:themeFillShade="E6"/>
          </w:tcPr>
          <w:p w14:paraId="7CBE5360" w14:textId="77777777" w:rsidR="000454C4" w:rsidRPr="009B5787" w:rsidRDefault="000454C4" w:rsidP="003431D6">
            <w:pPr>
              <w:pStyle w:val="TableParagraph"/>
              <w:kinsoku w:val="0"/>
              <w:overflowPunct w:val="0"/>
              <w:spacing w:before="64" w:line="0" w:lineRule="atLeast"/>
              <w:ind w:right="3066"/>
              <w:jc w:val="center"/>
              <w:rPr>
                <w:rFonts w:ascii="標楷體" w:eastAsia="標楷體" w:hAnsi="標楷體"/>
                <w:rPrChange w:id="20" w:author="黃薇仰" w:date="2022-02-18T17:41:00Z">
                  <w:rPr>
                    <w:rFonts w:ascii="標楷體" w:eastAsia="標楷體" w:hAnsi="標楷體"/>
                    <w:w w:val="95"/>
                  </w:rPr>
                </w:rPrChange>
              </w:rPr>
            </w:pPr>
            <w:r w:rsidRPr="009B5787">
              <w:rPr>
                <w:rFonts w:ascii="標楷體" w:eastAsia="標楷體" w:hAnsi="標楷體" w:hint="eastAsia"/>
                <w:rPrChange w:id="21" w:author="黃薇仰" w:date="2022-02-18T17:41:00Z">
                  <w:rPr>
                    <w:rFonts w:ascii="標楷體" w:eastAsia="標楷體" w:hAnsi="標楷體" w:hint="eastAsia"/>
                    <w:w w:val="95"/>
                  </w:rPr>
                </w:rPrChange>
              </w:rPr>
              <w:t>次項目</w:t>
            </w:r>
          </w:p>
        </w:tc>
      </w:tr>
      <w:tr w:rsidR="000454C4" w:rsidRPr="00AC1FF7" w14:paraId="7B447642" w14:textId="77777777" w:rsidTr="00A547FD">
        <w:trPr>
          <w:trHeight w:val="312"/>
        </w:trPr>
        <w:tc>
          <w:tcPr>
            <w:tcW w:w="292" w:type="pct"/>
          </w:tcPr>
          <w:p w14:paraId="6653F40C" w14:textId="37B4F3D6" w:rsidR="000454C4" w:rsidRPr="00AC1FF7" w:rsidRDefault="001D5820" w:rsidP="003431D6">
            <w:pPr>
              <w:pStyle w:val="TableParagraph"/>
              <w:kinsoku w:val="0"/>
              <w:overflowPunct w:val="0"/>
              <w:spacing w:line="0" w:lineRule="atLeast"/>
              <w:ind w:left="42"/>
              <w:jc w:val="center"/>
              <w:rPr>
                <w:rFonts w:ascii="標楷體" w:eastAsia="標楷體" w:hAnsi="標楷體"/>
                <w:w w:val="99"/>
              </w:rPr>
            </w:pPr>
            <w:r w:rsidRPr="00AC1FF7">
              <w:rPr>
                <w:rFonts w:ascii="標楷體" w:eastAsia="標楷體" w:hAnsi="標楷體" w:hint="eastAsia"/>
                <w:w w:val="99"/>
              </w:rPr>
              <w:t>1</w:t>
            </w:r>
          </w:p>
        </w:tc>
        <w:tc>
          <w:tcPr>
            <w:tcW w:w="4708" w:type="pct"/>
            <w:gridSpan w:val="2"/>
          </w:tcPr>
          <w:p w14:paraId="3DC64B53" w14:textId="77777777" w:rsidR="000454C4" w:rsidRPr="00AC1FF7" w:rsidRDefault="000454C4" w:rsidP="003431D6">
            <w:pPr>
              <w:pStyle w:val="TableParagraph"/>
              <w:kinsoku w:val="0"/>
              <w:overflowPunct w:val="0"/>
              <w:spacing w:line="0" w:lineRule="atLeast"/>
              <w:ind w:left="47"/>
              <w:rPr>
                <w:rFonts w:ascii="標楷體" w:eastAsia="標楷體" w:hAnsi="標楷體"/>
                <w:w w:val="95"/>
              </w:rPr>
            </w:pPr>
            <w:r w:rsidRPr="00AC1FF7">
              <w:rPr>
                <w:rFonts w:ascii="標楷體" w:eastAsia="標楷體" w:hAnsi="標楷體" w:hint="eastAsia"/>
                <w:w w:val="95"/>
              </w:rPr>
              <w:t>系統需求訪談、功能分析。</w:t>
            </w:r>
          </w:p>
        </w:tc>
      </w:tr>
      <w:tr w:rsidR="008F0248" w:rsidRPr="00AC1FF7" w14:paraId="5D8AA9FE" w14:textId="77777777" w:rsidTr="00A547FD">
        <w:trPr>
          <w:trHeight w:val="1444"/>
        </w:trPr>
        <w:tc>
          <w:tcPr>
            <w:tcW w:w="292" w:type="pct"/>
            <w:vAlign w:val="center"/>
          </w:tcPr>
          <w:p w14:paraId="0C79AA48" w14:textId="42BFBE9E" w:rsidR="000454C4" w:rsidRPr="00AC1FF7" w:rsidRDefault="001D5820" w:rsidP="00A547FD">
            <w:pPr>
              <w:pStyle w:val="TableParagraph"/>
              <w:kinsoku w:val="0"/>
              <w:overflowPunct w:val="0"/>
              <w:spacing w:line="0" w:lineRule="atLeast"/>
              <w:jc w:val="center"/>
              <w:rPr>
                <w:rFonts w:ascii="標楷體" w:eastAsia="標楷體" w:hAnsi="標楷體"/>
                <w:w w:val="99"/>
              </w:rPr>
            </w:pPr>
            <w:r w:rsidRPr="00AC1FF7">
              <w:rPr>
                <w:rFonts w:ascii="標楷體" w:eastAsia="標楷體" w:hAnsi="標楷體" w:hint="eastAsia"/>
                <w:w w:val="99"/>
              </w:rPr>
              <w:t>2</w:t>
            </w:r>
          </w:p>
        </w:tc>
        <w:tc>
          <w:tcPr>
            <w:tcW w:w="852" w:type="pct"/>
            <w:vAlign w:val="center"/>
          </w:tcPr>
          <w:p w14:paraId="328639A4" w14:textId="77777777" w:rsidR="000454C4" w:rsidRPr="00AC1FF7" w:rsidRDefault="000454C4" w:rsidP="003431D6">
            <w:pPr>
              <w:pStyle w:val="TableParagraph"/>
              <w:kinsoku w:val="0"/>
              <w:overflowPunct w:val="0"/>
              <w:spacing w:line="0" w:lineRule="atLeast"/>
              <w:jc w:val="center"/>
              <w:rPr>
                <w:rFonts w:ascii="標楷體" w:eastAsia="標楷體" w:hAnsi="標楷體"/>
              </w:rPr>
            </w:pPr>
            <w:r w:rsidRPr="00AC1FF7">
              <w:rPr>
                <w:rFonts w:ascii="標楷體" w:eastAsia="標楷體" w:hAnsi="標楷體" w:hint="eastAsia"/>
              </w:rPr>
              <w:t>網頁設計</w:t>
            </w:r>
          </w:p>
        </w:tc>
        <w:tc>
          <w:tcPr>
            <w:tcW w:w="3856" w:type="pct"/>
          </w:tcPr>
          <w:p w14:paraId="625E05DE"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hint="eastAsia"/>
              </w:rPr>
              <w:t>系統需求說明</w:t>
            </w:r>
            <w:r w:rsidRPr="00AC1FF7">
              <w:rPr>
                <w:rFonts w:ascii="標楷體" w:eastAsia="標楷體" w:hAnsi="標楷體"/>
              </w:rPr>
              <w:t xml:space="preserve"> </w:t>
            </w:r>
            <w:r w:rsidRPr="00AC1FF7">
              <w:rPr>
                <w:rFonts w:ascii="標楷體" w:eastAsia="標楷體" w:hAnsi="標楷體" w:hint="eastAsia"/>
              </w:rPr>
              <w:t>系統前台規劃</w:t>
            </w:r>
          </w:p>
          <w:p w14:paraId="4C1405D1" w14:textId="77777777" w:rsidR="000454C4" w:rsidRPr="00AC1FF7" w:rsidRDefault="000454C4" w:rsidP="000454C4">
            <w:pPr>
              <w:pStyle w:val="TableParagraph"/>
              <w:numPr>
                <w:ilvl w:val="1"/>
                <w:numId w:val="36"/>
              </w:numPr>
              <w:tabs>
                <w:tab w:val="left" w:pos="1251"/>
              </w:tabs>
              <w:kinsoku w:val="0"/>
              <w:overflowPunct w:val="0"/>
              <w:spacing w:line="0" w:lineRule="atLeast"/>
              <w:rPr>
                <w:rFonts w:ascii="標楷體" w:eastAsia="標楷體" w:hAnsi="標楷體"/>
              </w:rPr>
            </w:pPr>
            <w:r w:rsidRPr="00AC1FF7">
              <w:rPr>
                <w:rFonts w:ascii="標楷體" w:eastAsia="標楷體" w:hAnsi="標楷體" w:hint="eastAsia"/>
              </w:rPr>
              <w:t>系統架構與規劃</w:t>
            </w:r>
          </w:p>
          <w:p w14:paraId="372FF98B" w14:textId="77777777" w:rsidR="000454C4" w:rsidRPr="00AC1FF7" w:rsidRDefault="000454C4" w:rsidP="000454C4">
            <w:pPr>
              <w:pStyle w:val="TableParagraph"/>
              <w:numPr>
                <w:ilvl w:val="1"/>
                <w:numId w:val="36"/>
              </w:numPr>
              <w:tabs>
                <w:tab w:val="left" w:pos="1251"/>
              </w:tabs>
              <w:kinsoku w:val="0"/>
              <w:overflowPunct w:val="0"/>
              <w:spacing w:line="0" w:lineRule="atLeast"/>
              <w:rPr>
                <w:rFonts w:ascii="標楷體" w:eastAsia="標楷體" w:hAnsi="標楷體"/>
                <w:spacing w:val="-1"/>
              </w:rPr>
            </w:pPr>
            <w:r w:rsidRPr="00AC1FF7">
              <w:rPr>
                <w:rFonts w:ascii="標楷體" w:eastAsia="標楷體" w:hAnsi="標楷體" w:hint="eastAsia"/>
                <w:spacing w:val="-1"/>
              </w:rPr>
              <w:t>系統內容整理與安排</w:t>
            </w:r>
          </w:p>
          <w:p w14:paraId="46852270" w14:textId="77777777" w:rsidR="000454C4" w:rsidRPr="00AC1FF7" w:rsidRDefault="000454C4" w:rsidP="000454C4">
            <w:pPr>
              <w:pStyle w:val="TableParagraph"/>
              <w:numPr>
                <w:ilvl w:val="1"/>
                <w:numId w:val="36"/>
              </w:numPr>
              <w:tabs>
                <w:tab w:val="left" w:pos="1251"/>
              </w:tabs>
              <w:kinsoku w:val="0"/>
              <w:overflowPunct w:val="0"/>
              <w:spacing w:line="0" w:lineRule="atLeast"/>
              <w:rPr>
                <w:rFonts w:ascii="標楷體" w:eastAsia="標楷體" w:hAnsi="標楷體"/>
                <w:spacing w:val="-1"/>
              </w:rPr>
            </w:pPr>
            <w:r w:rsidRPr="00AC1FF7">
              <w:rPr>
                <w:rFonts w:ascii="標楷體" w:eastAsia="標楷體" w:hAnsi="標楷體" w:hint="eastAsia"/>
                <w:spacing w:val="-1"/>
              </w:rPr>
              <w:t>系統流程建議與規劃</w:t>
            </w:r>
          </w:p>
          <w:p w14:paraId="7C86ED76" w14:textId="5A96C62D" w:rsidR="000454C4" w:rsidRPr="00AC1FF7" w:rsidRDefault="00A25018" w:rsidP="000454C4">
            <w:pPr>
              <w:pStyle w:val="TableParagraph"/>
              <w:numPr>
                <w:ilvl w:val="1"/>
                <w:numId w:val="36"/>
              </w:numPr>
              <w:tabs>
                <w:tab w:val="left" w:pos="1202"/>
              </w:tabs>
              <w:kinsoku w:val="0"/>
              <w:overflowPunct w:val="0"/>
              <w:spacing w:line="0" w:lineRule="atLeast"/>
              <w:ind w:left="1201" w:hanging="214"/>
              <w:rPr>
                <w:rFonts w:ascii="標楷體" w:eastAsia="標楷體" w:hAnsi="標楷體"/>
              </w:rPr>
            </w:pPr>
            <w:r w:rsidRPr="00AC1FF7">
              <w:rPr>
                <w:rFonts w:ascii="標楷體" w:eastAsia="標楷體" w:hAnsi="標楷體" w:hint="eastAsia"/>
              </w:rPr>
              <w:t xml:space="preserve"> </w:t>
            </w:r>
            <w:r w:rsidR="000454C4" w:rsidRPr="00AC1FF7">
              <w:rPr>
                <w:rFonts w:ascii="標楷體" w:eastAsia="標楷體" w:hAnsi="標楷體"/>
              </w:rPr>
              <w:t>Mockup</w:t>
            </w:r>
            <w:r w:rsidR="000454C4" w:rsidRPr="00AC1FF7">
              <w:rPr>
                <w:rFonts w:ascii="標楷體" w:eastAsia="標楷體" w:hAnsi="標楷體"/>
                <w:spacing w:val="-4"/>
              </w:rPr>
              <w:t xml:space="preserve"> </w:t>
            </w:r>
            <w:r w:rsidR="000454C4" w:rsidRPr="00AC1FF7">
              <w:rPr>
                <w:rFonts w:ascii="標楷體" w:eastAsia="標楷體" w:hAnsi="標楷體"/>
              </w:rPr>
              <w:t>Page</w:t>
            </w:r>
          </w:p>
          <w:p w14:paraId="5F50D2B5"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hint="eastAsia"/>
              </w:rPr>
              <w:t>系統需求規格</w:t>
            </w:r>
          </w:p>
          <w:p w14:paraId="3AB059EC"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hint="eastAsia"/>
              </w:rPr>
              <w:t>系統設計規格</w:t>
            </w:r>
          </w:p>
          <w:p w14:paraId="1A76895B"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hint="eastAsia"/>
              </w:rPr>
              <w:t>系統分析</w:t>
            </w:r>
          </w:p>
          <w:p w14:paraId="50801AA2" w14:textId="77777777" w:rsidR="000454C4" w:rsidRPr="00AC1FF7" w:rsidRDefault="000454C4" w:rsidP="003431D6">
            <w:pPr>
              <w:pStyle w:val="TableParagraph"/>
              <w:kinsoku w:val="0"/>
              <w:overflowPunct w:val="0"/>
              <w:spacing w:line="0" w:lineRule="atLeast"/>
              <w:ind w:left="47"/>
              <w:rPr>
                <w:rFonts w:ascii="標楷體" w:eastAsia="標楷體" w:hAnsi="標楷體"/>
                <w:w w:val="95"/>
              </w:rPr>
            </w:pPr>
            <w:r w:rsidRPr="00AC1FF7">
              <w:rPr>
                <w:rFonts w:ascii="標楷體" w:eastAsia="標楷體" w:hAnsi="標楷體" w:hint="eastAsia"/>
                <w:spacing w:val="2"/>
              </w:rPr>
              <w:t>系統系統設計及內容說明</w:t>
            </w:r>
            <w:r w:rsidRPr="00AC1FF7">
              <w:rPr>
                <w:rFonts w:ascii="標楷體" w:eastAsia="標楷體" w:hAnsi="標楷體"/>
                <w:spacing w:val="2"/>
              </w:rPr>
              <w:t xml:space="preserve"> (</w:t>
            </w:r>
            <w:r w:rsidRPr="00AC1FF7">
              <w:rPr>
                <w:rFonts w:ascii="標楷體" w:eastAsia="標楷體" w:hAnsi="標楷體" w:hint="eastAsia"/>
                <w:spacing w:val="2"/>
              </w:rPr>
              <w:t>含系統</w:t>
            </w:r>
            <w:r w:rsidRPr="00AC1FF7">
              <w:rPr>
                <w:rFonts w:ascii="標楷體" w:eastAsia="標楷體" w:hAnsi="標楷體"/>
                <w:spacing w:val="2"/>
              </w:rPr>
              <w:t xml:space="preserve"> </w:t>
            </w:r>
            <w:r w:rsidRPr="00AC1FF7">
              <w:rPr>
                <w:rFonts w:ascii="標楷體" w:eastAsia="標楷體" w:hAnsi="標楷體"/>
              </w:rPr>
              <w:t>Site</w:t>
            </w:r>
            <w:r w:rsidRPr="00AC1FF7">
              <w:rPr>
                <w:rFonts w:ascii="標楷體" w:eastAsia="標楷體" w:hAnsi="標楷體"/>
                <w:spacing w:val="-1"/>
              </w:rPr>
              <w:t xml:space="preserve"> </w:t>
            </w:r>
            <w:r w:rsidRPr="00AC1FF7">
              <w:rPr>
                <w:rFonts w:ascii="標楷體" w:eastAsia="標楷體" w:hAnsi="標楷體"/>
              </w:rPr>
              <w:t>Map)</w:t>
            </w:r>
          </w:p>
        </w:tc>
      </w:tr>
      <w:tr w:rsidR="008F0248" w:rsidRPr="00AC1FF7" w14:paraId="3BFB603C" w14:textId="77777777" w:rsidTr="00941AE9">
        <w:trPr>
          <w:trHeight w:val="1444"/>
        </w:trPr>
        <w:tc>
          <w:tcPr>
            <w:tcW w:w="292" w:type="pct"/>
            <w:vMerge w:val="restart"/>
            <w:vAlign w:val="center"/>
          </w:tcPr>
          <w:p w14:paraId="2BA859C1" w14:textId="51008871" w:rsidR="000454C4" w:rsidRPr="00AC1FF7" w:rsidRDefault="001D5820" w:rsidP="00A547FD">
            <w:pPr>
              <w:pStyle w:val="TableParagraph"/>
              <w:kinsoku w:val="0"/>
              <w:overflowPunct w:val="0"/>
              <w:spacing w:before="4" w:line="0" w:lineRule="atLeast"/>
              <w:jc w:val="center"/>
              <w:rPr>
                <w:rFonts w:ascii="標楷體" w:eastAsia="標楷體" w:hAnsi="標楷體"/>
              </w:rPr>
            </w:pPr>
            <w:r w:rsidRPr="00AC1FF7">
              <w:rPr>
                <w:rFonts w:ascii="標楷體" w:eastAsia="標楷體" w:hAnsi="標楷體" w:hint="eastAsia"/>
              </w:rPr>
              <w:t>3</w:t>
            </w:r>
          </w:p>
        </w:tc>
        <w:tc>
          <w:tcPr>
            <w:tcW w:w="852" w:type="pct"/>
            <w:vAlign w:val="center"/>
          </w:tcPr>
          <w:p w14:paraId="74880AD7" w14:textId="77777777" w:rsidR="000454C4" w:rsidRPr="00AC1FF7" w:rsidRDefault="000454C4" w:rsidP="00941AE9">
            <w:pPr>
              <w:pStyle w:val="TableParagraph"/>
              <w:kinsoku w:val="0"/>
              <w:overflowPunct w:val="0"/>
              <w:spacing w:line="0" w:lineRule="atLeast"/>
              <w:jc w:val="center"/>
              <w:rPr>
                <w:rFonts w:ascii="標楷體" w:eastAsia="標楷體" w:hAnsi="標楷體"/>
              </w:rPr>
            </w:pPr>
            <w:r w:rsidRPr="00AC1FF7">
              <w:rPr>
                <w:rFonts w:ascii="標楷體" w:eastAsia="標楷體" w:hAnsi="標楷體" w:hint="eastAsia"/>
              </w:rPr>
              <w:t>風格設計</w:t>
            </w:r>
          </w:p>
          <w:p w14:paraId="2214D01F" w14:textId="77777777" w:rsidR="000454C4" w:rsidRPr="00AC1FF7" w:rsidRDefault="000454C4" w:rsidP="00941AE9">
            <w:pPr>
              <w:pStyle w:val="TableParagraph"/>
              <w:kinsoku w:val="0"/>
              <w:overflowPunct w:val="0"/>
              <w:spacing w:line="0" w:lineRule="atLeast"/>
              <w:jc w:val="center"/>
              <w:rPr>
                <w:rFonts w:ascii="標楷體" w:eastAsia="標楷體" w:hAnsi="標楷體"/>
              </w:rPr>
            </w:pPr>
            <w:r w:rsidRPr="00AC1FF7">
              <w:rPr>
                <w:rFonts w:ascii="標楷體" w:eastAsia="標楷體" w:hAnsi="標楷體" w:hint="eastAsia"/>
              </w:rPr>
              <w:t>共用元件</w:t>
            </w:r>
          </w:p>
        </w:tc>
        <w:tc>
          <w:tcPr>
            <w:tcW w:w="3856" w:type="pct"/>
          </w:tcPr>
          <w:p w14:paraId="1380EC0A"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spacing w:val="11"/>
              </w:rPr>
            </w:pPr>
            <w:proofErr w:type="gramStart"/>
            <w:r w:rsidRPr="00AC1FF7">
              <w:rPr>
                <w:rFonts w:ascii="標楷體" w:eastAsia="標楷體" w:hAnsi="標楷體" w:hint="eastAsia"/>
                <w:spacing w:val="6"/>
              </w:rPr>
              <w:t>全站頁面</w:t>
            </w:r>
            <w:proofErr w:type="gramEnd"/>
            <w:r w:rsidRPr="00AC1FF7">
              <w:rPr>
                <w:rFonts w:ascii="標楷體" w:eastAsia="標楷體" w:hAnsi="標楷體" w:hint="eastAsia"/>
                <w:spacing w:val="6"/>
              </w:rPr>
              <w:t>設計及</w:t>
            </w:r>
            <w:r w:rsidRPr="00AC1FF7">
              <w:rPr>
                <w:rFonts w:ascii="標楷體" w:eastAsia="標楷體" w:hAnsi="標楷體"/>
                <w:spacing w:val="6"/>
              </w:rPr>
              <w:t xml:space="preserve"> </w:t>
            </w:r>
            <w:r w:rsidRPr="00AC1FF7">
              <w:rPr>
                <w:rFonts w:ascii="標楷體" w:eastAsia="標楷體" w:hAnsi="標楷體"/>
              </w:rPr>
              <w:t>RWD</w:t>
            </w:r>
            <w:r w:rsidRPr="00AC1FF7">
              <w:rPr>
                <w:rFonts w:ascii="標楷體" w:eastAsia="標楷體" w:hAnsi="標楷體"/>
                <w:spacing w:val="11"/>
              </w:rPr>
              <w:t xml:space="preserve"> </w:t>
            </w:r>
            <w:proofErr w:type="gramStart"/>
            <w:r w:rsidRPr="00AC1FF7">
              <w:rPr>
                <w:rFonts w:ascii="標楷體" w:eastAsia="標楷體" w:hAnsi="標楷體" w:hint="eastAsia"/>
                <w:spacing w:val="11"/>
              </w:rPr>
              <w:t>切</w:t>
            </w:r>
            <w:proofErr w:type="gramEnd"/>
            <w:r w:rsidRPr="00AC1FF7">
              <w:rPr>
                <w:rFonts w:ascii="標楷體" w:eastAsia="標楷體" w:hAnsi="標楷體" w:hint="eastAsia"/>
                <w:spacing w:val="11"/>
              </w:rPr>
              <w:t>版。</w:t>
            </w:r>
          </w:p>
          <w:p w14:paraId="53EBE6A4"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rPr>
              <w:t>Header</w:t>
            </w:r>
            <w:r w:rsidRPr="00AC1FF7">
              <w:rPr>
                <w:rFonts w:ascii="標楷體" w:eastAsia="標楷體" w:hAnsi="標楷體" w:hint="eastAsia"/>
              </w:rPr>
              <w:t>：</w:t>
            </w:r>
            <w:r w:rsidRPr="00AC1FF7">
              <w:rPr>
                <w:rFonts w:ascii="標楷體" w:eastAsia="標楷體" w:hAnsi="標楷體"/>
              </w:rPr>
              <w:t>LOGO</w:t>
            </w:r>
            <w:r w:rsidRPr="00AC1FF7">
              <w:rPr>
                <w:rFonts w:ascii="標楷體" w:eastAsia="標楷體" w:hAnsi="標楷體" w:hint="eastAsia"/>
              </w:rPr>
              <w:t>、</w:t>
            </w:r>
            <w:r w:rsidRPr="00AC1FF7">
              <w:rPr>
                <w:rFonts w:ascii="標楷體" w:eastAsia="標楷體" w:hAnsi="標楷體"/>
              </w:rPr>
              <w:t>Menu</w:t>
            </w:r>
            <w:r w:rsidRPr="00AC1FF7">
              <w:rPr>
                <w:rFonts w:ascii="標楷體" w:eastAsia="標楷體" w:hAnsi="標楷體"/>
                <w:spacing w:val="-3"/>
              </w:rPr>
              <w:t xml:space="preserve"> / </w:t>
            </w:r>
            <w:r w:rsidRPr="00AC1FF7">
              <w:rPr>
                <w:rFonts w:ascii="標楷體" w:eastAsia="標楷體" w:hAnsi="標楷體"/>
              </w:rPr>
              <w:t>English</w:t>
            </w:r>
          </w:p>
          <w:p w14:paraId="1BFC0576" w14:textId="567CD760"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rPr>
              <w:t>Footer</w:t>
            </w:r>
            <w:r w:rsidRPr="00AC1FF7">
              <w:rPr>
                <w:rFonts w:ascii="標楷體" w:eastAsia="標楷體" w:hAnsi="標楷體" w:hint="eastAsia"/>
              </w:rPr>
              <w:t>：</w:t>
            </w:r>
            <w:r w:rsidRPr="00AC1FF7">
              <w:rPr>
                <w:rFonts w:ascii="標楷體" w:eastAsia="標楷體" w:hAnsi="標楷體"/>
              </w:rPr>
              <w:t>LOGO</w:t>
            </w:r>
            <w:r w:rsidRPr="00AC1FF7">
              <w:rPr>
                <w:rFonts w:ascii="標楷體" w:eastAsia="標楷體" w:hAnsi="標楷體"/>
                <w:spacing w:val="-1"/>
              </w:rPr>
              <w:t>/</w:t>
            </w:r>
            <w:r w:rsidRPr="00AC1FF7">
              <w:rPr>
                <w:rFonts w:ascii="標楷體" w:eastAsia="標楷體" w:hAnsi="標楷體" w:hint="eastAsia"/>
                <w:spacing w:val="-1"/>
              </w:rPr>
              <w:t>信箱</w:t>
            </w:r>
            <w:r w:rsidRPr="00AC1FF7">
              <w:rPr>
                <w:rFonts w:ascii="標楷體" w:eastAsia="標楷體" w:hAnsi="標楷體"/>
                <w:spacing w:val="-1"/>
              </w:rPr>
              <w:t>/</w:t>
            </w:r>
            <w:r w:rsidRPr="00AC1FF7">
              <w:rPr>
                <w:rFonts w:ascii="標楷體" w:eastAsia="標楷體" w:hAnsi="標楷體" w:hint="eastAsia"/>
                <w:spacing w:val="-1"/>
              </w:rPr>
              <w:t>地址</w:t>
            </w:r>
            <w:r w:rsidRPr="00AC1FF7">
              <w:rPr>
                <w:rFonts w:ascii="標楷體" w:eastAsia="標楷體" w:hAnsi="標楷體"/>
                <w:spacing w:val="-1"/>
              </w:rPr>
              <w:t>/</w:t>
            </w:r>
            <w:r w:rsidRPr="00AC1FF7">
              <w:rPr>
                <w:rFonts w:ascii="標楷體" w:eastAsia="標楷體" w:hAnsi="標楷體" w:hint="eastAsia"/>
                <w:spacing w:val="-1"/>
              </w:rPr>
              <w:t>電話</w:t>
            </w:r>
            <w:r w:rsidRPr="00AC1FF7">
              <w:rPr>
                <w:rFonts w:ascii="標楷體" w:eastAsia="標楷體" w:hAnsi="標楷體"/>
                <w:spacing w:val="-1"/>
              </w:rPr>
              <w:t>/</w:t>
            </w:r>
            <w:r w:rsidRPr="00AC1FF7">
              <w:rPr>
                <w:rFonts w:ascii="標楷體" w:eastAsia="標楷體" w:hAnsi="標楷體" w:hint="eastAsia"/>
                <w:spacing w:val="-1"/>
              </w:rPr>
              <w:t>服務時間</w:t>
            </w:r>
            <w:r w:rsidRPr="00AC1FF7">
              <w:rPr>
                <w:rFonts w:ascii="標楷體" w:eastAsia="標楷體" w:hAnsi="標楷體"/>
                <w:spacing w:val="-1"/>
              </w:rPr>
              <w:t xml:space="preserve">/ </w:t>
            </w:r>
            <w:r w:rsidRPr="00AC1FF7">
              <w:rPr>
                <w:rFonts w:ascii="標楷體" w:eastAsia="標楷體" w:hAnsi="標楷體"/>
              </w:rPr>
              <w:t>Copyright</w:t>
            </w:r>
            <w:r w:rsidRPr="00AC1FF7">
              <w:rPr>
                <w:rFonts w:ascii="標楷體" w:eastAsia="標楷體" w:hAnsi="標楷體" w:hint="eastAsia"/>
              </w:rPr>
              <w:t>，</w:t>
            </w:r>
            <w:r w:rsidRPr="00AC1FF7">
              <w:rPr>
                <w:rFonts w:ascii="標楷體" w:eastAsia="標楷體" w:hAnsi="標楷體" w:hint="eastAsia"/>
                <w:spacing w:val="7"/>
              </w:rPr>
              <w:t>媒體連結：</w:t>
            </w:r>
            <w:r w:rsidRPr="00AC1FF7">
              <w:rPr>
                <w:rFonts w:ascii="標楷體" w:eastAsia="標楷體" w:hAnsi="標楷體"/>
              </w:rPr>
              <w:t>FB</w:t>
            </w:r>
            <w:r w:rsidRPr="00AC1FF7">
              <w:rPr>
                <w:rFonts w:ascii="標楷體" w:eastAsia="標楷體" w:hAnsi="標楷體" w:hint="eastAsia"/>
              </w:rPr>
              <w:t>…</w:t>
            </w:r>
          </w:p>
          <w:p w14:paraId="2E6A3837"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rPr>
            </w:pPr>
            <w:r w:rsidRPr="00AC1FF7">
              <w:rPr>
                <w:rFonts w:ascii="標楷體" w:eastAsia="標楷體" w:hAnsi="標楷體" w:hint="eastAsia"/>
              </w:rPr>
              <w:t>諮詢電話：輔導諮詢</w:t>
            </w:r>
            <w:r w:rsidRPr="00AC1FF7">
              <w:rPr>
                <w:rFonts w:ascii="標楷體" w:eastAsia="標楷體" w:hAnsi="標楷體"/>
              </w:rPr>
              <w:t xml:space="preserve"> / </w:t>
            </w:r>
            <w:r w:rsidRPr="00AC1FF7">
              <w:rPr>
                <w:rFonts w:ascii="標楷體" w:eastAsia="標楷體" w:hAnsi="標楷體" w:hint="eastAsia"/>
              </w:rPr>
              <w:t>債務清償協助</w:t>
            </w:r>
            <w:r w:rsidRPr="00AC1FF7">
              <w:rPr>
                <w:rFonts w:ascii="標楷體" w:eastAsia="標楷體" w:hAnsi="標楷體"/>
              </w:rPr>
              <w:t xml:space="preserve"> / </w:t>
            </w:r>
            <w:r w:rsidRPr="00AC1FF7">
              <w:rPr>
                <w:rFonts w:ascii="標楷體" w:eastAsia="標楷體" w:hAnsi="標楷體" w:hint="eastAsia"/>
              </w:rPr>
              <w:t>課程報名諮詢</w:t>
            </w:r>
          </w:p>
        </w:tc>
      </w:tr>
      <w:tr w:rsidR="008F0248" w:rsidRPr="00AC1FF7" w14:paraId="6B5B675E" w14:textId="77777777" w:rsidTr="00A547FD">
        <w:trPr>
          <w:trHeight w:val="988"/>
        </w:trPr>
        <w:tc>
          <w:tcPr>
            <w:tcW w:w="292" w:type="pct"/>
            <w:vMerge/>
          </w:tcPr>
          <w:p w14:paraId="35A7B7DD" w14:textId="77777777" w:rsidR="000454C4" w:rsidRPr="00AC1FF7" w:rsidRDefault="000454C4" w:rsidP="003431D6">
            <w:pPr>
              <w:pStyle w:val="TableParagraph"/>
              <w:kinsoku w:val="0"/>
              <w:overflowPunct w:val="0"/>
              <w:spacing w:before="4" w:line="0" w:lineRule="atLeast"/>
              <w:rPr>
                <w:rFonts w:ascii="標楷體" w:eastAsia="標楷體" w:hAnsi="標楷體"/>
                <w:b/>
                <w:bCs/>
              </w:rPr>
            </w:pPr>
          </w:p>
        </w:tc>
        <w:tc>
          <w:tcPr>
            <w:tcW w:w="852" w:type="pct"/>
            <w:vAlign w:val="center"/>
          </w:tcPr>
          <w:p w14:paraId="7E45597F" w14:textId="77777777" w:rsidR="000454C4" w:rsidRPr="00AC1FF7" w:rsidRDefault="000454C4" w:rsidP="00A25018">
            <w:pPr>
              <w:pStyle w:val="TableParagraph"/>
              <w:kinsoku w:val="0"/>
              <w:overflowPunct w:val="0"/>
              <w:spacing w:line="0" w:lineRule="atLeast"/>
              <w:jc w:val="center"/>
              <w:rPr>
                <w:rFonts w:ascii="標楷體" w:eastAsia="標楷體" w:hAnsi="標楷體"/>
              </w:rPr>
            </w:pPr>
            <w:r w:rsidRPr="00AC1FF7">
              <w:rPr>
                <w:rFonts w:ascii="標楷體" w:eastAsia="標楷體" w:hAnsi="標楷體" w:hint="eastAsia"/>
              </w:rPr>
              <w:t>RWD</w:t>
            </w:r>
          </w:p>
          <w:p w14:paraId="45875087" w14:textId="77777777" w:rsidR="000454C4" w:rsidRPr="00AC1FF7" w:rsidRDefault="000454C4" w:rsidP="00A25018">
            <w:pPr>
              <w:pStyle w:val="TableParagraph"/>
              <w:kinsoku w:val="0"/>
              <w:overflowPunct w:val="0"/>
              <w:spacing w:line="0" w:lineRule="atLeast"/>
              <w:jc w:val="center"/>
              <w:rPr>
                <w:rFonts w:ascii="標楷體" w:eastAsia="標楷體" w:hAnsi="標楷體"/>
              </w:rPr>
            </w:pPr>
            <w:r w:rsidRPr="00AC1FF7">
              <w:rPr>
                <w:rFonts w:ascii="標楷體" w:eastAsia="標楷體" w:hAnsi="標楷體" w:hint="eastAsia"/>
              </w:rPr>
              <w:t>網頁設計</w:t>
            </w:r>
          </w:p>
        </w:tc>
        <w:tc>
          <w:tcPr>
            <w:tcW w:w="3856" w:type="pct"/>
          </w:tcPr>
          <w:p w14:paraId="73291A64"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spacing w:val="-1"/>
              </w:rPr>
            </w:pPr>
            <w:r w:rsidRPr="00AC1FF7">
              <w:rPr>
                <w:rFonts w:ascii="標楷體" w:eastAsia="標楷體" w:hAnsi="標楷體"/>
              </w:rPr>
              <w:t>RWD</w:t>
            </w:r>
            <w:r w:rsidRPr="00AC1FF7">
              <w:rPr>
                <w:rFonts w:ascii="標楷體" w:eastAsia="標楷體" w:hAnsi="標楷體"/>
                <w:spacing w:val="-1"/>
              </w:rPr>
              <w:t xml:space="preserve"> </w:t>
            </w:r>
            <w:r w:rsidRPr="00AC1FF7">
              <w:rPr>
                <w:rFonts w:ascii="標楷體" w:eastAsia="標楷體" w:hAnsi="標楷體" w:hint="eastAsia"/>
                <w:spacing w:val="-1"/>
              </w:rPr>
              <w:t>網頁設計</w:t>
            </w:r>
          </w:p>
          <w:p w14:paraId="0AE655E2"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spacing w:val="-1"/>
              </w:rPr>
            </w:pPr>
            <w:r w:rsidRPr="00AC1FF7">
              <w:rPr>
                <w:rFonts w:ascii="標楷體" w:eastAsia="標楷體" w:hAnsi="標楷體" w:hint="eastAsia"/>
                <w:spacing w:val="24"/>
              </w:rPr>
              <w:t>全站</w:t>
            </w:r>
            <w:r w:rsidRPr="00AC1FF7">
              <w:rPr>
                <w:rFonts w:ascii="標楷體" w:eastAsia="標楷體" w:hAnsi="標楷體"/>
              </w:rPr>
              <w:t>SEO</w:t>
            </w:r>
            <w:r w:rsidRPr="00AC1FF7">
              <w:rPr>
                <w:rFonts w:ascii="標楷體" w:eastAsia="標楷體" w:hAnsi="標楷體"/>
                <w:spacing w:val="-4"/>
              </w:rPr>
              <w:t xml:space="preserve"> </w:t>
            </w:r>
            <w:r w:rsidRPr="00AC1FF7">
              <w:rPr>
                <w:rFonts w:ascii="標楷體" w:eastAsia="標楷體" w:hAnsi="標楷體"/>
              </w:rPr>
              <w:t>Title</w:t>
            </w:r>
            <w:r w:rsidRPr="00AC1FF7">
              <w:rPr>
                <w:rFonts w:ascii="標楷體" w:eastAsia="標楷體" w:hAnsi="標楷體"/>
                <w:spacing w:val="-1"/>
              </w:rPr>
              <w:t xml:space="preserve"> </w:t>
            </w:r>
            <w:r w:rsidRPr="00AC1FF7">
              <w:rPr>
                <w:rFonts w:ascii="標楷體" w:eastAsia="標楷體" w:hAnsi="標楷體" w:hint="eastAsia"/>
                <w:spacing w:val="-1"/>
              </w:rPr>
              <w:t>及</w:t>
            </w:r>
            <w:r w:rsidRPr="00AC1FF7">
              <w:rPr>
                <w:rFonts w:ascii="標楷體" w:eastAsia="標楷體" w:hAnsi="標楷體"/>
                <w:spacing w:val="-1"/>
              </w:rPr>
              <w:t xml:space="preserve"> </w:t>
            </w:r>
            <w:r w:rsidRPr="00AC1FF7">
              <w:rPr>
                <w:rFonts w:ascii="標楷體" w:eastAsia="標楷體" w:hAnsi="標楷體"/>
              </w:rPr>
              <w:t>Description</w:t>
            </w:r>
            <w:r w:rsidRPr="00AC1FF7">
              <w:rPr>
                <w:rFonts w:ascii="標楷體" w:eastAsia="標楷體" w:hAnsi="標楷體"/>
                <w:spacing w:val="-1"/>
              </w:rPr>
              <w:t xml:space="preserve"> </w:t>
            </w:r>
            <w:r w:rsidRPr="00AC1FF7">
              <w:rPr>
                <w:rFonts w:ascii="標楷體" w:eastAsia="標楷體" w:hAnsi="標楷體" w:hint="eastAsia"/>
                <w:spacing w:val="-1"/>
              </w:rPr>
              <w:t>設定及詳細內容頁獨立設定</w:t>
            </w:r>
          </w:p>
          <w:p w14:paraId="417973C7" w14:textId="77777777" w:rsidR="000454C4" w:rsidRPr="00AC1FF7" w:rsidRDefault="000454C4" w:rsidP="000454C4">
            <w:pPr>
              <w:pStyle w:val="TableParagraph"/>
              <w:numPr>
                <w:ilvl w:val="0"/>
                <w:numId w:val="36"/>
              </w:numPr>
              <w:tabs>
                <w:tab w:val="left" w:pos="508"/>
              </w:tabs>
              <w:kinsoku w:val="0"/>
              <w:overflowPunct w:val="0"/>
              <w:spacing w:line="0" w:lineRule="atLeast"/>
              <w:rPr>
                <w:rFonts w:ascii="標楷體" w:eastAsia="標楷體" w:hAnsi="標楷體"/>
                <w:spacing w:val="6"/>
              </w:rPr>
            </w:pPr>
            <w:r w:rsidRPr="00AC1FF7">
              <w:rPr>
                <w:rFonts w:ascii="標楷體" w:eastAsia="標楷體" w:hAnsi="標楷體" w:hint="eastAsia"/>
                <w:spacing w:val="4"/>
              </w:rPr>
              <w:t>網站語言：繁體中文</w:t>
            </w:r>
            <w:r w:rsidRPr="00AC1FF7">
              <w:rPr>
                <w:rFonts w:ascii="標楷體" w:eastAsia="標楷體" w:hAnsi="標楷體"/>
                <w:spacing w:val="4"/>
              </w:rPr>
              <w:t xml:space="preserve"> / </w:t>
            </w:r>
            <w:r w:rsidRPr="00AC1FF7">
              <w:rPr>
                <w:rFonts w:ascii="標楷體" w:eastAsia="標楷體" w:hAnsi="標楷體" w:hint="eastAsia"/>
                <w:spacing w:val="4"/>
              </w:rPr>
              <w:t>英文</w:t>
            </w:r>
          </w:p>
        </w:tc>
      </w:tr>
    </w:tbl>
    <w:p w14:paraId="12D17F37" w14:textId="0248A09A" w:rsidR="00A547FD" w:rsidRPr="00AC1FF7" w:rsidRDefault="00A547FD">
      <w:pPr>
        <w:rPr>
          <w:rFonts w:ascii="標楷體" w:eastAsia="標楷體" w:hAnsi="標楷體"/>
        </w:rPr>
      </w:pPr>
    </w:p>
    <w:p w14:paraId="3745F1B0" w14:textId="04F51E58" w:rsidR="008455ED" w:rsidRPr="002F399D" w:rsidDel="00091338" w:rsidRDefault="002F399D">
      <w:pPr>
        <w:rPr>
          <w:del w:id="22" w:author="林志聰" w:date="2022-02-09T10:02:00Z"/>
          <w:rFonts w:ascii="標楷體" w:eastAsia="標楷體" w:hAnsi="標楷體"/>
          <w:sz w:val="32"/>
          <w:szCs w:val="28"/>
          <w:rPrChange w:id="23" w:author="黃薇仰" w:date="2022-02-18T17:57:00Z">
            <w:rPr>
              <w:del w:id="24" w:author="林志聰" w:date="2022-02-09T10:02:00Z"/>
              <w:rFonts w:ascii="標楷體" w:eastAsia="標楷體" w:hAnsi="標楷體"/>
            </w:rPr>
          </w:rPrChange>
        </w:rPr>
      </w:pPr>
      <w:ins w:id="25" w:author="黃薇仰" w:date="2022-02-18T17:57:00Z">
        <w:r w:rsidRPr="002F399D">
          <w:rPr>
            <w:rFonts w:ascii="標楷體" w:eastAsia="標楷體" w:hAnsi="標楷體" w:hint="eastAsia"/>
            <w:sz w:val="32"/>
            <w:szCs w:val="28"/>
            <w:rPrChange w:id="26" w:author="黃薇仰" w:date="2022-02-18T17:57:00Z">
              <w:rPr>
                <w:rFonts w:ascii="標楷體" w:eastAsia="標楷體" w:hAnsi="標楷體" w:hint="eastAsia"/>
              </w:rPr>
            </w:rPrChange>
          </w:rPr>
          <w:t>前台設計</w:t>
        </w:r>
      </w:ins>
    </w:p>
    <w:p w14:paraId="20D4BEB2" w14:textId="03F027A9" w:rsidR="008455ED" w:rsidRPr="00AC1FF7" w:rsidDel="00091338" w:rsidRDefault="008455ED">
      <w:pPr>
        <w:rPr>
          <w:del w:id="27" w:author="林志聰" w:date="2022-02-09T10:02:00Z"/>
          <w:rFonts w:ascii="標楷體" w:eastAsia="標楷體" w:hAnsi="標楷體"/>
        </w:rPr>
      </w:pPr>
    </w:p>
    <w:p w14:paraId="6E86EFDA" w14:textId="70C536BD" w:rsidR="008455ED" w:rsidRPr="00AC1FF7" w:rsidDel="00091338" w:rsidRDefault="008455ED">
      <w:pPr>
        <w:rPr>
          <w:del w:id="28" w:author="林志聰" w:date="2022-02-09T10:02:00Z"/>
          <w:rFonts w:ascii="標楷體" w:eastAsia="標楷體" w:hAnsi="標楷體"/>
        </w:rPr>
      </w:pPr>
    </w:p>
    <w:p w14:paraId="79C77D62" w14:textId="13E7674B" w:rsidR="008455ED" w:rsidRPr="00AC1FF7" w:rsidDel="00091338" w:rsidRDefault="008455ED">
      <w:pPr>
        <w:rPr>
          <w:del w:id="29" w:author="林志聰" w:date="2022-02-09T10:02:00Z"/>
          <w:rFonts w:ascii="標楷體" w:eastAsia="標楷體" w:hAnsi="標楷體"/>
        </w:rPr>
      </w:pPr>
    </w:p>
    <w:p w14:paraId="34F6AD00" w14:textId="081DC0D4" w:rsidR="008455ED" w:rsidRPr="00AC1FF7" w:rsidDel="00091338" w:rsidRDefault="008455ED">
      <w:pPr>
        <w:rPr>
          <w:del w:id="30" w:author="林志聰" w:date="2022-02-09T10:02:00Z"/>
          <w:rFonts w:ascii="標楷體" w:eastAsia="標楷體" w:hAnsi="標楷體"/>
        </w:rPr>
      </w:pPr>
    </w:p>
    <w:p w14:paraId="415D1C46" w14:textId="49617D06" w:rsidR="008455ED" w:rsidDel="00091338" w:rsidRDefault="008455ED">
      <w:pPr>
        <w:rPr>
          <w:del w:id="31" w:author="林志聰" w:date="2022-02-09T10:02:00Z"/>
          <w:rFonts w:ascii="標楷體" w:eastAsia="標楷體" w:hAnsi="標楷體"/>
        </w:rPr>
      </w:pPr>
    </w:p>
    <w:p w14:paraId="4B0B35E7" w14:textId="3A1062D4" w:rsidR="00340D08" w:rsidDel="00091338" w:rsidRDefault="00340D08">
      <w:pPr>
        <w:rPr>
          <w:del w:id="32" w:author="林志聰" w:date="2022-02-09T10:02:00Z"/>
          <w:rFonts w:ascii="標楷體" w:eastAsia="標楷體" w:hAnsi="標楷體"/>
        </w:rPr>
      </w:pPr>
    </w:p>
    <w:p w14:paraId="45390E0D" w14:textId="62B84A0B" w:rsidR="00340D08" w:rsidRPr="00AC1FF7" w:rsidDel="00091338" w:rsidRDefault="00340D08">
      <w:pPr>
        <w:rPr>
          <w:del w:id="33" w:author="林志聰" w:date="2022-02-09T10:02:00Z"/>
          <w:rFonts w:ascii="標楷體" w:eastAsia="標楷體" w:hAnsi="標楷體"/>
        </w:rPr>
      </w:pPr>
    </w:p>
    <w:p w14:paraId="489F9B30" w14:textId="5477B6A3" w:rsidR="00320C8C" w:rsidRPr="00AC1FF7" w:rsidRDefault="00320C8C" w:rsidP="00320C8C">
      <w:pPr>
        <w:jc w:val="center"/>
        <w:rPr>
          <w:rFonts w:ascii="標楷體" w:eastAsia="標楷體" w:hAnsi="標楷體"/>
          <w:sz w:val="32"/>
          <w:szCs w:val="28"/>
        </w:rPr>
      </w:pPr>
      <w:del w:id="34" w:author="黃薇仰" w:date="2022-02-18T17:41:00Z">
        <w:r w:rsidRPr="00AC1FF7" w:rsidDel="009B5787">
          <w:rPr>
            <w:rFonts w:ascii="標楷體" w:eastAsia="標楷體" w:hAnsi="標楷體" w:hint="eastAsia"/>
            <w:sz w:val="32"/>
            <w:szCs w:val="28"/>
          </w:rPr>
          <w:delText>前台設計</w:delText>
        </w:r>
      </w:del>
    </w:p>
    <w:tbl>
      <w:tblPr>
        <w:tblW w:w="5000" w:type="pct"/>
        <w:tblCellMar>
          <w:left w:w="0" w:type="dxa"/>
          <w:right w:w="0" w:type="dxa"/>
        </w:tblCellMar>
        <w:tblLook w:val="0000" w:firstRow="0" w:lastRow="0" w:firstColumn="0" w:lastColumn="0" w:noHBand="0" w:noVBand="0"/>
      </w:tblPr>
      <w:tblGrid>
        <w:gridCol w:w="572"/>
        <w:gridCol w:w="1273"/>
        <w:gridCol w:w="1942"/>
        <w:gridCol w:w="6533"/>
      </w:tblGrid>
      <w:tr w:rsidR="007B3178" w:rsidRPr="00AC1FF7" w14:paraId="488B0712" w14:textId="77777777" w:rsidTr="007B3178">
        <w:trPr>
          <w:trHeight w:val="20"/>
        </w:trPr>
        <w:tc>
          <w:tcPr>
            <w:tcW w:w="277" w:type="pct"/>
            <w:tcBorders>
              <w:top w:val="single" w:sz="4" w:space="0" w:color="000000"/>
              <w:left w:val="single" w:sz="4" w:space="0" w:color="000000"/>
              <w:bottom w:val="none" w:sz="6" w:space="0" w:color="auto"/>
              <w:right w:val="single" w:sz="4" w:space="0" w:color="000000"/>
            </w:tcBorders>
            <w:shd w:val="clear" w:color="auto" w:fill="D0CECE" w:themeFill="background2" w:themeFillShade="E6"/>
            <w:vAlign w:val="center"/>
          </w:tcPr>
          <w:p w14:paraId="35271994" w14:textId="5AC4560F" w:rsidR="007B3178" w:rsidRPr="00AC1FF7" w:rsidRDefault="007B3178" w:rsidP="007B3178">
            <w:pPr>
              <w:pStyle w:val="TableParagraph"/>
              <w:kinsoku w:val="0"/>
              <w:overflowPunct w:val="0"/>
              <w:jc w:val="center"/>
              <w:rPr>
                <w:rFonts w:ascii="標楷體" w:eastAsia="標楷體" w:hAnsi="標楷體"/>
              </w:rPr>
            </w:pPr>
            <w:r w:rsidRPr="00AC1FF7">
              <w:rPr>
                <w:rFonts w:ascii="標楷體" w:eastAsia="標楷體" w:hAnsi="標楷體" w:hint="eastAsia"/>
              </w:rPr>
              <w:t>N</w:t>
            </w:r>
            <w:r w:rsidRPr="00AC1FF7">
              <w:rPr>
                <w:rFonts w:ascii="標楷體" w:eastAsia="標楷體" w:hAnsi="標楷體"/>
              </w:rPr>
              <w:t>O.</w:t>
            </w:r>
          </w:p>
        </w:tc>
        <w:tc>
          <w:tcPr>
            <w:tcW w:w="617" w:type="pct"/>
            <w:tcBorders>
              <w:top w:val="single" w:sz="4" w:space="0" w:color="000000"/>
              <w:left w:val="single" w:sz="4" w:space="0" w:color="000000"/>
              <w:right w:val="single" w:sz="4" w:space="0" w:color="000000"/>
            </w:tcBorders>
            <w:shd w:val="clear" w:color="auto" w:fill="D0CECE" w:themeFill="background2" w:themeFillShade="E6"/>
            <w:vAlign w:val="center"/>
          </w:tcPr>
          <w:p w14:paraId="380D1856" w14:textId="6A3F22EB" w:rsidR="007B3178" w:rsidRPr="00AC1FF7" w:rsidRDefault="007B3178" w:rsidP="007B3178">
            <w:pPr>
              <w:pStyle w:val="TableParagraph"/>
              <w:kinsoku w:val="0"/>
              <w:overflowPunct w:val="0"/>
              <w:spacing w:before="1" w:line="364" w:lineRule="exact"/>
              <w:ind w:left="301" w:right="295"/>
              <w:jc w:val="center"/>
              <w:rPr>
                <w:rFonts w:ascii="標楷體" w:eastAsia="標楷體" w:hAnsi="標楷體"/>
              </w:rPr>
            </w:pPr>
            <w:r w:rsidRPr="00AC1FF7">
              <w:rPr>
                <w:rFonts w:ascii="標楷體" w:eastAsia="標楷體" w:hAnsi="標楷體" w:hint="eastAsia"/>
              </w:rPr>
              <w:t>項目</w:t>
            </w:r>
          </w:p>
        </w:tc>
        <w:tc>
          <w:tcPr>
            <w:tcW w:w="941"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696B5F5A" w14:textId="06C6473A" w:rsidR="007B3178" w:rsidRPr="00AC1FF7" w:rsidRDefault="007B3178" w:rsidP="007B3178">
            <w:pPr>
              <w:pStyle w:val="TableParagraph"/>
              <w:kinsoku w:val="0"/>
              <w:overflowPunct w:val="0"/>
              <w:spacing w:line="340" w:lineRule="exact"/>
              <w:ind w:left="282" w:right="279"/>
              <w:jc w:val="center"/>
              <w:rPr>
                <w:rFonts w:ascii="標楷體" w:eastAsia="標楷體" w:hAnsi="標楷體"/>
              </w:rPr>
            </w:pPr>
            <w:r w:rsidRPr="00AC1FF7">
              <w:rPr>
                <w:rFonts w:ascii="標楷體" w:eastAsia="標楷體" w:hAnsi="標楷體" w:hint="eastAsia"/>
              </w:rPr>
              <w:t>次項目</w:t>
            </w:r>
          </w:p>
        </w:tc>
        <w:tc>
          <w:tcPr>
            <w:tcW w:w="316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5735DDCE" w14:textId="441A4F05" w:rsidR="007B3178" w:rsidRPr="00AC1FF7" w:rsidRDefault="007B3178" w:rsidP="007B3178">
            <w:pPr>
              <w:pStyle w:val="TableParagraph"/>
              <w:kinsoku w:val="0"/>
              <w:overflowPunct w:val="0"/>
              <w:spacing w:line="0" w:lineRule="atLeast"/>
              <w:jc w:val="center"/>
              <w:rPr>
                <w:rFonts w:ascii="標楷體" w:eastAsia="標楷體" w:hAnsi="標楷體"/>
              </w:rPr>
            </w:pPr>
            <w:r w:rsidRPr="00AC1FF7">
              <w:rPr>
                <w:rFonts w:ascii="標楷體" w:eastAsia="標楷體" w:hAnsi="標楷體" w:hint="eastAsia"/>
              </w:rPr>
              <w:t>內容概述(依實際討論需求調整)</w:t>
            </w:r>
          </w:p>
        </w:tc>
      </w:tr>
      <w:tr w:rsidR="007B3178" w:rsidRPr="00AC1FF7" w14:paraId="198E346B" w14:textId="77777777" w:rsidTr="007B3178">
        <w:trPr>
          <w:trHeight w:val="20"/>
        </w:trPr>
        <w:tc>
          <w:tcPr>
            <w:tcW w:w="277" w:type="pct"/>
            <w:vMerge w:val="restart"/>
            <w:tcBorders>
              <w:top w:val="single" w:sz="4" w:space="0" w:color="000000"/>
              <w:left w:val="single" w:sz="4" w:space="0" w:color="000000"/>
              <w:right w:val="single" w:sz="4" w:space="0" w:color="000000"/>
            </w:tcBorders>
            <w:shd w:val="clear" w:color="auto" w:fill="DEEAF6"/>
            <w:vAlign w:val="center"/>
          </w:tcPr>
          <w:p w14:paraId="412CAE49" w14:textId="6BCD4C12" w:rsidR="007B3178" w:rsidRPr="00AC1FF7" w:rsidRDefault="007B3178" w:rsidP="007B3178">
            <w:pPr>
              <w:pStyle w:val="af1"/>
              <w:kinsoku w:val="0"/>
              <w:overflowPunct w:val="0"/>
              <w:spacing w:before="14"/>
              <w:jc w:val="center"/>
              <w:rPr>
                <w:rFonts w:ascii="標楷體" w:eastAsia="標楷體" w:hAnsi="標楷體"/>
                <w:b w:val="0"/>
                <w:bCs w:val="0"/>
                <w:sz w:val="24"/>
                <w:szCs w:val="24"/>
              </w:rPr>
            </w:pPr>
            <w:r w:rsidRPr="00AC1FF7">
              <w:rPr>
                <w:rFonts w:ascii="標楷體" w:eastAsia="標楷體" w:hAnsi="標楷體" w:hint="eastAsia"/>
                <w:sz w:val="24"/>
                <w:szCs w:val="24"/>
              </w:rPr>
              <w:t>4</w:t>
            </w:r>
          </w:p>
        </w:tc>
        <w:tc>
          <w:tcPr>
            <w:tcW w:w="617" w:type="pct"/>
            <w:vMerge w:val="restart"/>
            <w:tcBorders>
              <w:top w:val="single" w:sz="4" w:space="0" w:color="000000"/>
              <w:left w:val="single" w:sz="4" w:space="0" w:color="000000"/>
              <w:right w:val="single" w:sz="4" w:space="0" w:color="000000"/>
            </w:tcBorders>
            <w:shd w:val="clear" w:color="auto" w:fill="DEEAF6"/>
            <w:vAlign w:val="center"/>
          </w:tcPr>
          <w:p w14:paraId="02FBBB07" w14:textId="77777777" w:rsidR="007B3178" w:rsidRPr="00AC1FF7" w:rsidRDefault="007B3178" w:rsidP="002B62F8">
            <w:pPr>
              <w:pStyle w:val="TableParagraph"/>
              <w:kinsoku w:val="0"/>
              <w:overflowPunct w:val="0"/>
              <w:spacing w:before="1" w:line="364" w:lineRule="exact"/>
              <w:ind w:left="301" w:right="295"/>
              <w:jc w:val="center"/>
              <w:rPr>
                <w:rFonts w:ascii="標楷體" w:eastAsia="標楷體" w:hAnsi="標楷體"/>
                <w:b/>
                <w:bCs/>
              </w:rPr>
            </w:pPr>
            <w:r w:rsidRPr="00AC1FF7">
              <w:rPr>
                <w:rFonts w:ascii="標楷體" w:eastAsia="標楷體" w:hAnsi="標楷體" w:hint="eastAsia"/>
                <w:b/>
                <w:bCs/>
              </w:rPr>
              <w:t>首頁</w:t>
            </w:r>
          </w:p>
          <w:p w14:paraId="0E42BFCE" w14:textId="77777777" w:rsidR="007B3178" w:rsidRPr="00AC1FF7" w:rsidRDefault="007B3178" w:rsidP="002B62F8">
            <w:pPr>
              <w:pStyle w:val="TableParagraph"/>
              <w:kinsoku w:val="0"/>
              <w:overflowPunct w:val="0"/>
              <w:spacing w:line="364" w:lineRule="exact"/>
              <w:ind w:left="301" w:right="296"/>
              <w:jc w:val="center"/>
              <w:rPr>
                <w:rFonts w:ascii="標楷體" w:eastAsia="標楷體" w:hAnsi="標楷體"/>
                <w:b/>
                <w:bCs/>
              </w:rPr>
            </w:pPr>
            <w:r w:rsidRPr="00AC1FF7">
              <w:rPr>
                <w:rFonts w:ascii="標楷體" w:eastAsia="標楷體" w:hAnsi="標楷體"/>
                <w:b/>
                <w:bCs/>
                <w:sz w:val="16"/>
                <w:szCs w:val="16"/>
              </w:rPr>
              <w:t>(</w:t>
            </w:r>
            <w:r w:rsidRPr="00AC1FF7">
              <w:rPr>
                <w:rFonts w:ascii="標楷體" w:eastAsia="標楷體" w:hAnsi="標楷體" w:hint="eastAsia"/>
                <w:b/>
                <w:bCs/>
                <w:sz w:val="16"/>
                <w:szCs w:val="16"/>
              </w:rPr>
              <w:t>第一層</w:t>
            </w:r>
            <w:r w:rsidRPr="00AC1FF7">
              <w:rPr>
                <w:rFonts w:ascii="標楷體" w:eastAsia="標楷體" w:hAnsi="標楷體"/>
                <w:b/>
                <w:bCs/>
                <w:sz w:val="16"/>
                <w:szCs w:val="16"/>
              </w:rPr>
              <w:t>)</w:t>
            </w:r>
          </w:p>
        </w:tc>
        <w:tc>
          <w:tcPr>
            <w:tcW w:w="941" w:type="pct"/>
            <w:tcBorders>
              <w:top w:val="single" w:sz="4" w:space="0" w:color="000000"/>
              <w:left w:val="single" w:sz="4" w:space="0" w:color="000000"/>
              <w:bottom w:val="single" w:sz="4" w:space="0" w:color="000000"/>
              <w:right w:val="single" w:sz="4" w:space="0" w:color="000000"/>
            </w:tcBorders>
            <w:shd w:val="clear" w:color="auto" w:fill="DEEAF6"/>
          </w:tcPr>
          <w:p w14:paraId="31C50786" w14:textId="77777777" w:rsidR="007B3178" w:rsidRPr="00AC1FF7" w:rsidRDefault="007B3178" w:rsidP="003431D6">
            <w:pPr>
              <w:pStyle w:val="TableParagraph"/>
              <w:kinsoku w:val="0"/>
              <w:overflowPunct w:val="0"/>
              <w:spacing w:line="340" w:lineRule="exact"/>
              <w:ind w:left="282" w:right="279"/>
              <w:jc w:val="center"/>
              <w:rPr>
                <w:rFonts w:ascii="標楷體" w:eastAsia="標楷體" w:hAnsi="標楷體"/>
                <w:b/>
                <w:bCs/>
              </w:rPr>
            </w:pPr>
            <w:r w:rsidRPr="00AC1FF7">
              <w:rPr>
                <w:rFonts w:ascii="標楷體" w:eastAsia="標楷體" w:hAnsi="標楷體"/>
                <w:b/>
                <w:bCs/>
              </w:rPr>
              <w:t>Banner</w:t>
            </w:r>
          </w:p>
        </w:tc>
        <w:tc>
          <w:tcPr>
            <w:tcW w:w="3165" w:type="pct"/>
            <w:tcBorders>
              <w:top w:val="single" w:sz="4" w:space="0" w:color="000000"/>
              <w:left w:val="single" w:sz="4" w:space="0" w:color="000000"/>
              <w:bottom w:val="single" w:sz="4" w:space="0" w:color="000000"/>
              <w:right w:val="single" w:sz="4" w:space="0" w:color="000000"/>
            </w:tcBorders>
          </w:tcPr>
          <w:p w14:paraId="6EBE674F" w14:textId="77777777" w:rsidR="007B3178" w:rsidRPr="00AC1FF7" w:rsidRDefault="007B3178" w:rsidP="007B3178">
            <w:pPr>
              <w:pStyle w:val="TableParagraph"/>
              <w:kinsoku w:val="0"/>
              <w:overflowPunct w:val="0"/>
              <w:spacing w:line="0" w:lineRule="atLeast"/>
              <w:rPr>
                <w:rFonts w:ascii="標楷體" w:eastAsia="標楷體" w:hAnsi="標楷體"/>
                <w:spacing w:val="8"/>
              </w:rPr>
            </w:pPr>
            <w:r w:rsidRPr="00AC1FF7">
              <w:rPr>
                <w:rFonts w:ascii="標楷體" w:eastAsia="標楷體" w:hAnsi="標楷體"/>
              </w:rPr>
              <w:t>Banner</w:t>
            </w:r>
            <w:r w:rsidRPr="00AC1FF7">
              <w:rPr>
                <w:rFonts w:ascii="標楷體" w:eastAsia="標楷體" w:hAnsi="標楷體"/>
                <w:spacing w:val="8"/>
              </w:rPr>
              <w:t xml:space="preserve"> </w:t>
            </w:r>
            <w:r w:rsidRPr="00AC1FF7">
              <w:rPr>
                <w:rFonts w:ascii="標楷體" w:eastAsia="標楷體" w:hAnsi="標楷體" w:hint="eastAsia"/>
                <w:spacing w:val="8"/>
              </w:rPr>
              <w:t>圖片</w:t>
            </w:r>
            <w:r w:rsidRPr="00AC1FF7">
              <w:rPr>
                <w:rFonts w:ascii="標楷體" w:eastAsia="標楷體" w:hAnsi="標楷體"/>
                <w:spacing w:val="8"/>
              </w:rPr>
              <w:t xml:space="preserve"> (</w:t>
            </w:r>
            <w:r w:rsidRPr="00AC1FF7">
              <w:rPr>
                <w:rFonts w:ascii="標楷體" w:eastAsia="標楷體" w:hAnsi="標楷體" w:hint="eastAsia"/>
                <w:spacing w:val="8"/>
              </w:rPr>
              <w:t>輪播，數量不限</w:t>
            </w:r>
            <w:r w:rsidRPr="00AC1FF7">
              <w:rPr>
                <w:rFonts w:ascii="標楷體" w:eastAsia="標楷體" w:hAnsi="標楷體"/>
                <w:spacing w:val="8"/>
              </w:rPr>
              <w:t>)</w:t>
            </w:r>
          </w:p>
        </w:tc>
      </w:tr>
      <w:tr w:rsidR="007B3178" w:rsidRPr="00AC1FF7" w14:paraId="6C96AECF"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7362B0D1" w14:textId="5ED6A6E3"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7F7DA3F1" w14:textId="6A26F3C5" w:rsidR="007B3178" w:rsidRPr="00AC1FF7" w:rsidRDefault="007B3178" w:rsidP="003431D6">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tcPr>
          <w:p w14:paraId="120741CD" w14:textId="77777777" w:rsidR="007B3178" w:rsidRPr="00AC1FF7" w:rsidRDefault="007B3178" w:rsidP="003431D6">
            <w:pPr>
              <w:pStyle w:val="TableParagraph"/>
              <w:kinsoku w:val="0"/>
              <w:overflowPunct w:val="0"/>
              <w:spacing w:line="340" w:lineRule="exact"/>
              <w:ind w:left="282" w:right="279"/>
              <w:jc w:val="center"/>
              <w:rPr>
                <w:rFonts w:ascii="標楷體" w:eastAsia="標楷體" w:hAnsi="標楷體"/>
                <w:b/>
                <w:bCs/>
              </w:rPr>
            </w:pPr>
            <w:r w:rsidRPr="00AC1FF7">
              <w:rPr>
                <w:rFonts w:ascii="標楷體" w:eastAsia="標楷體" w:hAnsi="標楷體" w:hint="eastAsia"/>
                <w:b/>
                <w:bCs/>
              </w:rPr>
              <w:t>快訊</w:t>
            </w:r>
          </w:p>
        </w:tc>
        <w:tc>
          <w:tcPr>
            <w:tcW w:w="3165" w:type="pct"/>
            <w:tcBorders>
              <w:top w:val="single" w:sz="4" w:space="0" w:color="000000"/>
              <w:left w:val="single" w:sz="4" w:space="0" w:color="000000"/>
              <w:bottom w:val="single" w:sz="4" w:space="0" w:color="000000"/>
              <w:right w:val="single" w:sz="4" w:space="0" w:color="000000"/>
            </w:tcBorders>
          </w:tcPr>
          <w:p w14:paraId="3B7402A8" w14:textId="77777777" w:rsidR="007B3178" w:rsidRPr="00AC1FF7" w:rsidRDefault="007B3178" w:rsidP="007B3178">
            <w:pPr>
              <w:pStyle w:val="TableParagraph"/>
              <w:kinsoku w:val="0"/>
              <w:overflowPunct w:val="0"/>
              <w:spacing w:line="0" w:lineRule="atLeast"/>
              <w:rPr>
                <w:rFonts w:ascii="標楷體" w:eastAsia="標楷體" w:hAnsi="標楷體"/>
                <w:spacing w:val="-1"/>
              </w:rPr>
            </w:pPr>
            <w:r w:rsidRPr="00AC1FF7">
              <w:rPr>
                <w:rFonts w:ascii="標楷體" w:eastAsia="標楷體" w:hAnsi="標楷體" w:hint="eastAsia"/>
                <w:spacing w:val="-1"/>
              </w:rPr>
              <w:t>快訊文字</w:t>
            </w:r>
            <w:r w:rsidRPr="00AC1FF7">
              <w:rPr>
                <w:rFonts w:ascii="標楷體" w:eastAsia="標楷體" w:hAnsi="標楷體"/>
                <w:spacing w:val="-1"/>
              </w:rPr>
              <w:t>(</w:t>
            </w:r>
            <w:r w:rsidRPr="00AC1FF7">
              <w:rPr>
                <w:rFonts w:ascii="標楷體" w:eastAsia="標楷體" w:hAnsi="標楷體" w:hint="eastAsia"/>
                <w:spacing w:val="-1"/>
              </w:rPr>
              <w:t>可自訂連結</w:t>
            </w:r>
            <w:r w:rsidRPr="00AC1FF7">
              <w:rPr>
                <w:rFonts w:ascii="標楷體" w:eastAsia="標楷體" w:hAnsi="標楷體"/>
                <w:spacing w:val="-1"/>
              </w:rPr>
              <w:t>)</w:t>
            </w:r>
          </w:p>
        </w:tc>
      </w:tr>
      <w:tr w:rsidR="007B3178" w:rsidRPr="00AC1FF7" w14:paraId="1A700519"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52F77B68" w14:textId="0B1E8343"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6BBD3BD9" w14:textId="2C26437A" w:rsidR="007B3178" w:rsidRPr="00AC1FF7" w:rsidRDefault="007B3178" w:rsidP="003431D6">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tcPr>
          <w:p w14:paraId="55ADEF63" w14:textId="77777777" w:rsidR="007B3178" w:rsidRPr="00AC1FF7" w:rsidRDefault="007B3178" w:rsidP="003431D6">
            <w:pPr>
              <w:pStyle w:val="TableParagraph"/>
              <w:kinsoku w:val="0"/>
              <w:overflowPunct w:val="0"/>
              <w:spacing w:before="177"/>
              <w:ind w:left="282" w:right="279"/>
              <w:jc w:val="center"/>
              <w:rPr>
                <w:rFonts w:ascii="標楷體" w:eastAsia="標楷體" w:hAnsi="標楷體"/>
                <w:b/>
                <w:bCs/>
              </w:rPr>
            </w:pPr>
            <w:r w:rsidRPr="00AC1FF7">
              <w:rPr>
                <w:rFonts w:ascii="標楷體" w:eastAsia="標楷體" w:hAnsi="標楷體" w:hint="eastAsia"/>
                <w:b/>
                <w:bCs/>
              </w:rPr>
              <w:t>近期計畫</w:t>
            </w:r>
          </w:p>
        </w:tc>
        <w:tc>
          <w:tcPr>
            <w:tcW w:w="3165" w:type="pct"/>
            <w:tcBorders>
              <w:top w:val="single" w:sz="4" w:space="0" w:color="000000"/>
              <w:left w:val="single" w:sz="4" w:space="0" w:color="000000"/>
              <w:bottom w:val="single" w:sz="4" w:space="0" w:color="000000"/>
              <w:right w:val="single" w:sz="4" w:space="0" w:color="000000"/>
            </w:tcBorders>
          </w:tcPr>
          <w:p w14:paraId="0CC5970A" w14:textId="77777777" w:rsidR="007B3178" w:rsidRPr="00AC1FF7" w:rsidRDefault="007B3178" w:rsidP="007B3178">
            <w:pPr>
              <w:pStyle w:val="TableParagraph"/>
              <w:kinsoku w:val="0"/>
              <w:overflowPunct w:val="0"/>
              <w:spacing w:line="0" w:lineRule="atLeast"/>
              <w:rPr>
                <w:rFonts w:ascii="標楷體" w:eastAsia="標楷體" w:hAnsi="標楷體"/>
                <w:spacing w:val="5"/>
              </w:rPr>
            </w:pPr>
            <w:r w:rsidRPr="00AC1FF7">
              <w:rPr>
                <w:rFonts w:ascii="標楷體" w:eastAsia="標楷體" w:hAnsi="標楷體" w:hint="eastAsia"/>
                <w:spacing w:val="9"/>
              </w:rPr>
              <w:t>計畫列表</w:t>
            </w:r>
            <w:r w:rsidRPr="00AC1FF7">
              <w:rPr>
                <w:rFonts w:ascii="標楷體" w:eastAsia="標楷體" w:hAnsi="標楷體"/>
                <w:spacing w:val="9"/>
              </w:rPr>
              <w:t xml:space="preserve"> </w:t>
            </w:r>
            <w:r w:rsidRPr="00AC1FF7">
              <w:rPr>
                <w:rFonts w:ascii="標楷體" w:eastAsia="標楷體" w:hAnsi="標楷體"/>
              </w:rPr>
              <w:t>2-4</w:t>
            </w:r>
            <w:r w:rsidRPr="00AC1FF7">
              <w:rPr>
                <w:rFonts w:ascii="標楷體" w:eastAsia="標楷體" w:hAnsi="標楷體"/>
                <w:spacing w:val="5"/>
              </w:rPr>
              <w:t xml:space="preserve"> </w:t>
            </w:r>
            <w:r w:rsidRPr="00AC1FF7">
              <w:rPr>
                <w:rFonts w:ascii="標楷體" w:eastAsia="標楷體" w:hAnsi="標楷體" w:hint="eastAsia"/>
                <w:spacing w:val="5"/>
              </w:rPr>
              <w:t>則</w:t>
            </w:r>
            <w:r w:rsidRPr="00AC1FF7">
              <w:rPr>
                <w:rFonts w:ascii="標楷體" w:eastAsia="標楷體" w:hAnsi="標楷體"/>
                <w:spacing w:val="5"/>
              </w:rPr>
              <w:t xml:space="preserve"> (</w:t>
            </w:r>
            <w:r w:rsidRPr="00AC1FF7">
              <w:rPr>
                <w:rFonts w:ascii="標楷體" w:eastAsia="標楷體" w:hAnsi="標楷體" w:hint="eastAsia"/>
                <w:spacing w:val="5"/>
              </w:rPr>
              <w:t>圖片、計畫名稱</w:t>
            </w:r>
            <w:r w:rsidRPr="00AC1FF7">
              <w:rPr>
                <w:rFonts w:ascii="標楷體" w:eastAsia="標楷體" w:hAnsi="標楷體"/>
                <w:spacing w:val="5"/>
              </w:rPr>
              <w:t>)</w:t>
            </w:r>
          </w:p>
          <w:p w14:paraId="13400798" w14:textId="77777777" w:rsidR="007B3178" w:rsidRPr="00AC1FF7" w:rsidRDefault="007B3178" w:rsidP="007B3178">
            <w:pPr>
              <w:pStyle w:val="TableParagraph"/>
              <w:kinsoku w:val="0"/>
              <w:overflowPunct w:val="0"/>
              <w:spacing w:line="0" w:lineRule="atLeast"/>
              <w:rPr>
                <w:rFonts w:ascii="標楷體" w:eastAsia="標楷體" w:hAnsi="標楷體"/>
                <w:spacing w:val="-1"/>
              </w:rPr>
            </w:pPr>
            <w:r w:rsidRPr="00AC1FF7">
              <w:rPr>
                <w:rFonts w:ascii="標楷體" w:eastAsia="標楷體" w:hAnsi="標楷體" w:hint="eastAsia"/>
                <w:spacing w:val="-1"/>
              </w:rPr>
              <w:t>後台設定顯示在首頁的子計畫</w:t>
            </w:r>
          </w:p>
        </w:tc>
      </w:tr>
      <w:tr w:rsidR="007B3178" w:rsidRPr="00AC1FF7" w14:paraId="524CD811"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4D6D5BC9" w14:textId="4373E583"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5680505F" w14:textId="7B4627AF" w:rsidR="007B3178" w:rsidRPr="00AC1FF7" w:rsidRDefault="007B3178" w:rsidP="003431D6">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tcPr>
          <w:p w14:paraId="13982082" w14:textId="77777777" w:rsidR="007B3178" w:rsidRPr="00AC1FF7" w:rsidRDefault="007B3178" w:rsidP="003431D6">
            <w:pPr>
              <w:pStyle w:val="TableParagraph"/>
              <w:kinsoku w:val="0"/>
              <w:overflowPunct w:val="0"/>
              <w:spacing w:line="340" w:lineRule="exact"/>
              <w:ind w:left="282" w:right="279"/>
              <w:jc w:val="center"/>
              <w:rPr>
                <w:rFonts w:ascii="標楷體" w:eastAsia="標楷體" w:hAnsi="標楷體"/>
                <w:b/>
                <w:bCs/>
              </w:rPr>
            </w:pPr>
            <w:r w:rsidRPr="00AC1FF7">
              <w:rPr>
                <w:rFonts w:ascii="標楷體" w:eastAsia="標楷體" w:hAnsi="標楷體" w:hint="eastAsia"/>
                <w:b/>
                <w:bCs/>
              </w:rPr>
              <w:t>各項計畫</w:t>
            </w:r>
          </w:p>
        </w:tc>
        <w:tc>
          <w:tcPr>
            <w:tcW w:w="3165" w:type="pct"/>
            <w:tcBorders>
              <w:top w:val="single" w:sz="4" w:space="0" w:color="000000"/>
              <w:left w:val="single" w:sz="4" w:space="0" w:color="000000"/>
              <w:bottom w:val="single" w:sz="4" w:space="0" w:color="000000"/>
              <w:right w:val="single" w:sz="4" w:space="0" w:color="000000"/>
            </w:tcBorders>
          </w:tcPr>
          <w:p w14:paraId="4E23E674" w14:textId="77777777" w:rsidR="007B3178" w:rsidRPr="00AC1FF7" w:rsidRDefault="007B3178" w:rsidP="007B3178">
            <w:pPr>
              <w:pStyle w:val="TableParagraph"/>
              <w:kinsoku w:val="0"/>
              <w:overflowPunct w:val="0"/>
              <w:spacing w:line="0" w:lineRule="atLeast"/>
              <w:rPr>
                <w:rFonts w:ascii="標楷體" w:eastAsia="標楷體" w:hAnsi="標楷體"/>
                <w:spacing w:val="-1"/>
              </w:rPr>
            </w:pPr>
            <w:r w:rsidRPr="00AC1FF7">
              <w:rPr>
                <w:rFonts w:ascii="標楷體" w:eastAsia="標楷體" w:hAnsi="標楷體" w:hint="eastAsia"/>
                <w:spacing w:val="-1"/>
              </w:rPr>
              <w:t>各項計畫重點列表</w:t>
            </w:r>
          </w:p>
        </w:tc>
      </w:tr>
      <w:tr w:rsidR="007B3178" w:rsidRPr="00AC1FF7" w14:paraId="59475AFC"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4699D51C" w14:textId="25012B93"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6909DB8A" w14:textId="7767078E" w:rsidR="007B3178" w:rsidRPr="00AC1FF7" w:rsidRDefault="007B3178" w:rsidP="003431D6">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tcPr>
          <w:p w14:paraId="3A383565" w14:textId="77777777" w:rsidR="007B3178" w:rsidRPr="00AC1FF7" w:rsidRDefault="007B3178" w:rsidP="003431D6">
            <w:pPr>
              <w:pStyle w:val="TableParagraph"/>
              <w:kinsoku w:val="0"/>
              <w:overflowPunct w:val="0"/>
              <w:spacing w:line="340" w:lineRule="exact"/>
              <w:ind w:left="282" w:right="279"/>
              <w:jc w:val="center"/>
              <w:rPr>
                <w:rFonts w:ascii="標楷體" w:eastAsia="標楷體" w:hAnsi="標楷體"/>
                <w:b/>
                <w:bCs/>
              </w:rPr>
            </w:pPr>
            <w:r w:rsidRPr="00AC1FF7">
              <w:rPr>
                <w:rFonts w:ascii="標楷體" w:eastAsia="標楷體" w:hAnsi="標楷體" w:hint="eastAsia"/>
                <w:b/>
                <w:bCs/>
              </w:rPr>
              <w:t>快訊輪播</w:t>
            </w:r>
          </w:p>
        </w:tc>
        <w:tc>
          <w:tcPr>
            <w:tcW w:w="3165" w:type="pct"/>
            <w:tcBorders>
              <w:top w:val="single" w:sz="4" w:space="0" w:color="000000"/>
              <w:left w:val="single" w:sz="4" w:space="0" w:color="000000"/>
              <w:bottom w:val="single" w:sz="4" w:space="0" w:color="000000"/>
              <w:right w:val="single" w:sz="4" w:space="0" w:color="000000"/>
            </w:tcBorders>
          </w:tcPr>
          <w:p w14:paraId="19652BA0" w14:textId="77777777" w:rsidR="007B3178" w:rsidRPr="00AC1FF7" w:rsidRDefault="007B3178" w:rsidP="007B3178">
            <w:pPr>
              <w:pStyle w:val="TableParagraph"/>
              <w:kinsoku w:val="0"/>
              <w:overflowPunct w:val="0"/>
              <w:spacing w:line="0" w:lineRule="atLeast"/>
              <w:rPr>
                <w:rFonts w:ascii="標楷體" w:eastAsia="標楷體" w:hAnsi="標楷體"/>
                <w:spacing w:val="8"/>
              </w:rPr>
            </w:pPr>
            <w:r w:rsidRPr="00AC1FF7">
              <w:rPr>
                <w:rFonts w:ascii="標楷體" w:eastAsia="標楷體" w:hAnsi="標楷體"/>
              </w:rPr>
              <w:t>Banner</w:t>
            </w:r>
            <w:r w:rsidRPr="00AC1FF7">
              <w:rPr>
                <w:rFonts w:ascii="標楷體" w:eastAsia="標楷體" w:hAnsi="標楷體"/>
                <w:spacing w:val="8"/>
              </w:rPr>
              <w:t xml:space="preserve"> </w:t>
            </w:r>
            <w:r w:rsidRPr="00AC1FF7">
              <w:rPr>
                <w:rFonts w:ascii="標楷體" w:eastAsia="標楷體" w:hAnsi="標楷體" w:hint="eastAsia"/>
                <w:spacing w:val="8"/>
              </w:rPr>
              <w:t>圖片</w:t>
            </w:r>
            <w:r w:rsidRPr="00AC1FF7">
              <w:rPr>
                <w:rFonts w:ascii="標楷體" w:eastAsia="標楷體" w:hAnsi="標楷體"/>
                <w:spacing w:val="8"/>
              </w:rPr>
              <w:t xml:space="preserve"> (</w:t>
            </w:r>
            <w:r w:rsidRPr="00AC1FF7">
              <w:rPr>
                <w:rFonts w:ascii="標楷體" w:eastAsia="標楷體" w:hAnsi="標楷體" w:hint="eastAsia"/>
                <w:spacing w:val="8"/>
              </w:rPr>
              <w:t>輪播，數量不限</w:t>
            </w:r>
            <w:r w:rsidRPr="00AC1FF7">
              <w:rPr>
                <w:rFonts w:ascii="標楷體" w:eastAsia="標楷體" w:hAnsi="標楷體"/>
                <w:spacing w:val="8"/>
              </w:rPr>
              <w:t>)</w:t>
            </w:r>
          </w:p>
        </w:tc>
      </w:tr>
      <w:tr w:rsidR="007B3178" w:rsidRPr="00AC1FF7" w14:paraId="57FD259C"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667CC1D3"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217A68CA" w14:textId="16917D33" w:rsidR="007B3178" w:rsidRPr="00AC1FF7" w:rsidRDefault="007B3178" w:rsidP="003431D6">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tcPr>
          <w:p w14:paraId="7012CECB" w14:textId="77777777" w:rsidR="007B3178" w:rsidRPr="00AC1FF7" w:rsidRDefault="007B3178" w:rsidP="003431D6">
            <w:pPr>
              <w:pStyle w:val="TableParagraph"/>
              <w:kinsoku w:val="0"/>
              <w:overflowPunct w:val="0"/>
              <w:spacing w:before="178"/>
              <w:ind w:left="282" w:right="279"/>
              <w:jc w:val="center"/>
              <w:rPr>
                <w:rFonts w:ascii="標楷體" w:eastAsia="標楷體" w:hAnsi="標楷體"/>
                <w:b/>
                <w:bCs/>
              </w:rPr>
            </w:pPr>
            <w:r w:rsidRPr="00AC1FF7">
              <w:rPr>
                <w:rFonts w:ascii="標楷體" w:eastAsia="標楷體" w:hAnsi="標楷體" w:hint="eastAsia"/>
                <w:b/>
                <w:bCs/>
              </w:rPr>
              <w:t>主打消息</w:t>
            </w:r>
          </w:p>
        </w:tc>
        <w:tc>
          <w:tcPr>
            <w:tcW w:w="3165" w:type="pct"/>
            <w:tcBorders>
              <w:top w:val="single" w:sz="4" w:space="0" w:color="000000"/>
              <w:left w:val="single" w:sz="4" w:space="0" w:color="000000"/>
              <w:bottom w:val="single" w:sz="4" w:space="0" w:color="000000"/>
              <w:right w:val="single" w:sz="4" w:space="0" w:color="000000"/>
            </w:tcBorders>
          </w:tcPr>
          <w:p w14:paraId="7C3D5545" w14:textId="56CE45ED" w:rsidR="007B3178" w:rsidRPr="00AC1FF7" w:rsidRDefault="007B3178" w:rsidP="007B3178">
            <w:pPr>
              <w:pStyle w:val="TableParagraph"/>
              <w:kinsoku w:val="0"/>
              <w:overflowPunct w:val="0"/>
              <w:spacing w:line="0" w:lineRule="atLeast"/>
              <w:rPr>
                <w:rFonts w:ascii="標楷體" w:eastAsia="標楷體" w:hAnsi="標楷體"/>
              </w:rPr>
            </w:pPr>
            <w:r w:rsidRPr="00AC1FF7">
              <w:rPr>
                <w:rFonts w:ascii="標楷體" w:eastAsia="標楷體" w:hAnsi="標楷體" w:hint="eastAsia"/>
              </w:rPr>
              <w:t>（最新消息數則）</w:t>
            </w:r>
            <w:r w:rsidRPr="00AC1FF7">
              <w:rPr>
                <w:rFonts w:ascii="標楷體" w:eastAsia="標楷體" w:hAnsi="標楷體"/>
              </w:rPr>
              <w:t>-</w:t>
            </w:r>
            <w:r w:rsidRPr="00AC1FF7">
              <w:rPr>
                <w:rFonts w:ascii="標楷體" w:eastAsia="標楷體" w:hAnsi="標楷體" w:hint="eastAsia"/>
              </w:rPr>
              <w:t>消息主圖、標題、內容文字（點選文字可跳至相關聯結）</w:t>
            </w:r>
            <w:r w:rsidRPr="00AC1FF7">
              <w:rPr>
                <w:rFonts w:ascii="標楷體" w:eastAsia="標楷體" w:hAnsi="標楷體" w:hint="eastAsia"/>
                <w:spacing w:val="-1"/>
              </w:rPr>
              <w:t>日期、消息標題</w:t>
            </w:r>
          </w:p>
        </w:tc>
      </w:tr>
      <w:tr w:rsidR="007B3178" w:rsidRPr="00AC1FF7" w14:paraId="2DCF33CA"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2A0B6075"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2598C118" w14:textId="5B24B39C" w:rsidR="007B3178" w:rsidRPr="00AC1FF7" w:rsidRDefault="007B3178" w:rsidP="003431D6">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auto"/>
              <w:right w:val="single" w:sz="4" w:space="0" w:color="000000"/>
            </w:tcBorders>
            <w:shd w:val="clear" w:color="auto" w:fill="DEEAF6"/>
            <w:vAlign w:val="center"/>
          </w:tcPr>
          <w:p w14:paraId="70346D03" w14:textId="77777777" w:rsidR="007B3178" w:rsidRPr="00AC1FF7" w:rsidRDefault="007B3178" w:rsidP="00946FBC">
            <w:pPr>
              <w:pStyle w:val="TableParagraph"/>
              <w:kinsoku w:val="0"/>
              <w:overflowPunct w:val="0"/>
              <w:spacing w:before="178"/>
              <w:ind w:left="282" w:right="279"/>
              <w:jc w:val="center"/>
              <w:rPr>
                <w:rFonts w:ascii="標楷體" w:eastAsia="標楷體" w:hAnsi="標楷體"/>
                <w:b/>
                <w:bCs/>
              </w:rPr>
            </w:pPr>
            <w:r w:rsidRPr="00AC1FF7">
              <w:rPr>
                <w:rFonts w:ascii="標楷體" w:eastAsia="標楷體" w:hAnsi="標楷體" w:hint="eastAsia"/>
                <w:b/>
                <w:bCs/>
              </w:rPr>
              <w:t>最新課程</w:t>
            </w:r>
          </w:p>
        </w:tc>
        <w:tc>
          <w:tcPr>
            <w:tcW w:w="3165" w:type="pct"/>
            <w:tcBorders>
              <w:top w:val="single" w:sz="4" w:space="0" w:color="000000"/>
              <w:left w:val="single" w:sz="4" w:space="0" w:color="000000"/>
              <w:bottom w:val="single" w:sz="4" w:space="0" w:color="000000"/>
              <w:right w:val="single" w:sz="4" w:space="0" w:color="000000"/>
            </w:tcBorders>
            <w:vAlign w:val="center"/>
          </w:tcPr>
          <w:p w14:paraId="0EFA27A2" w14:textId="17743238" w:rsidR="007B3178" w:rsidRPr="00AC1FF7" w:rsidRDefault="007B3178" w:rsidP="007B3178">
            <w:pPr>
              <w:pStyle w:val="TableParagraph"/>
              <w:kinsoku w:val="0"/>
              <w:overflowPunct w:val="0"/>
              <w:spacing w:line="0" w:lineRule="atLeast"/>
              <w:jc w:val="both"/>
              <w:rPr>
                <w:rFonts w:ascii="標楷體" w:eastAsia="標楷體" w:hAnsi="標楷體"/>
                <w:spacing w:val="25"/>
              </w:rPr>
            </w:pPr>
            <w:r w:rsidRPr="00AC1FF7">
              <w:rPr>
                <w:rFonts w:ascii="標楷體" w:eastAsia="標楷體" w:hAnsi="標楷體" w:hint="eastAsia"/>
                <w:spacing w:val="-1"/>
              </w:rPr>
              <w:t>課程列表</w:t>
            </w:r>
            <w:r w:rsidRPr="00AC1FF7">
              <w:rPr>
                <w:rFonts w:ascii="標楷體" w:eastAsia="標楷體" w:hAnsi="標楷體"/>
                <w:spacing w:val="-1"/>
              </w:rPr>
              <w:t xml:space="preserve"> </w:t>
            </w:r>
            <w:r w:rsidRPr="00AC1FF7">
              <w:rPr>
                <w:rFonts w:ascii="標楷體" w:eastAsia="標楷體" w:hAnsi="標楷體"/>
              </w:rPr>
              <w:t>3-4</w:t>
            </w:r>
            <w:r w:rsidRPr="00AC1FF7">
              <w:rPr>
                <w:rFonts w:ascii="標楷體" w:eastAsia="標楷體" w:hAnsi="標楷體"/>
                <w:spacing w:val="25"/>
              </w:rPr>
              <w:t xml:space="preserve"> </w:t>
            </w:r>
            <w:r w:rsidRPr="00AC1FF7">
              <w:rPr>
                <w:rFonts w:ascii="標楷體" w:eastAsia="標楷體" w:hAnsi="標楷體" w:hint="eastAsia"/>
                <w:spacing w:val="25"/>
              </w:rPr>
              <w:t>則</w:t>
            </w:r>
            <w:r w:rsidRPr="00AC1FF7">
              <w:rPr>
                <w:rFonts w:ascii="標楷體" w:eastAsia="標楷體" w:hAnsi="標楷體" w:hint="eastAsia"/>
                <w:spacing w:val="-1"/>
              </w:rPr>
              <w:t>圖片、課程名稱、日期、系列、價格、簡述</w:t>
            </w:r>
          </w:p>
        </w:tc>
      </w:tr>
      <w:tr w:rsidR="007B3178" w:rsidRPr="00AC1FF7" w14:paraId="27637FE7"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74CD3B34"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bottom w:val="none" w:sz="6" w:space="0" w:color="auto"/>
              <w:right w:val="single" w:sz="4" w:space="0" w:color="000000"/>
            </w:tcBorders>
            <w:shd w:val="clear" w:color="auto" w:fill="DEEAF6"/>
          </w:tcPr>
          <w:p w14:paraId="00653B5F" w14:textId="77777777" w:rsidR="007B3178" w:rsidRPr="00AC1FF7" w:rsidRDefault="007B3178" w:rsidP="008455ED">
            <w:pPr>
              <w:pStyle w:val="af1"/>
              <w:kinsoku w:val="0"/>
              <w:overflowPunct w:val="0"/>
              <w:spacing w:before="14"/>
              <w:rPr>
                <w:rFonts w:ascii="標楷體" w:eastAsia="標楷體" w:hAnsi="標楷體"/>
                <w:sz w:val="24"/>
                <w:szCs w:val="24"/>
              </w:rPr>
            </w:pPr>
          </w:p>
        </w:tc>
        <w:tc>
          <w:tcPr>
            <w:tcW w:w="941" w:type="pct"/>
            <w:tcBorders>
              <w:top w:val="single" w:sz="4" w:space="0" w:color="auto"/>
              <w:left w:val="single" w:sz="4" w:space="0" w:color="000000"/>
              <w:bottom w:val="single" w:sz="4" w:space="0" w:color="000000"/>
              <w:right w:val="single" w:sz="4" w:space="0" w:color="000000"/>
            </w:tcBorders>
            <w:shd w:val="clear" w:color="auto" w:fill="DEEAF6"/>
          </w:tcPr>
          <w:p w14:paraId="46A35A31" w14:textId="0E9C836A" w:rsidR="007B3178" w:rsidRPr="00AC1FF7" w:rsidRDefault="007B3178" w:rsidP="002B62F8">
            <w:pPr>
              <w:pStyle w:val="TableParagraph"/>
              <w:kinsoku w:val="0"/>
              <w:overflowPunct w:val="0"/>
              <w:spacing w:before="176"/>
              <w:ind w:left="282" w:right="279"/>
              <w:jc w:val="center"/>
              <w:rPr>
                <w:rFonts w:ascii="標楷體" w:eastAsia="標楷體" w:hAnsi="標楷體"/>
                <w:b/>
                <w:bCs/>
              </w:rPr>
            </w:pPr>
            <w:r w:rsidRPr="00AC1FF7">
              <w:rPr>
                <w:rFonts w:ascii="標楷體" w:eastAsia="標楷體" w:hAnsi="標楷體" w:hint="eastAsia"/>
                <w:b/>
                <w:bCs/>
              </w:rPr>
              <w:t>品類介紹</w:t>
            </w:r>
          </w:p>
        </w:tc>
        <w:tc>
          <w:tcPr>
            <w:tcW w:w="3165" w:type="pct"/>
            <w:tcBorders>
              <w:top w:val="single" w:sz="4" w:space="0" w:color="000000"/>
              <w:left w:val="single" w:sz="4" w:space="0" w:color="000000"/>
              <w:bottom w:val="single" w:sz="4" w:space="0" w:color="000000"/>
              <w:right w:val="single" w:sz="4" w:space="0" w:color="000000"/>
            </w:tcBorders>
          </w:tcPr>
          <w:p w14:paraId="03C7E9DD" w14:textId="1686D772" w:rsidR="007B3178" w:rsidRPr="00AC1FF7" w:rsidRDefault="007B3178" w:rsidP="007B3178">
            <w:pPr>
              <w:pStyle w:val="TableParagraph"/>
              <w:kinsoku w:val="0"/>
              <w:overflowPunct w:val="0"/>
              <w:spacing w:line="0" w:lineRule="atLeast"/>
              <w:rPr>
                <w:rFonts w:ascii="標楷體" w:eastAsia="標楷體" w:hAnsi="標楷體"/>
                <w:b/>
                <w:bCs/>
              </w:rPr>
            </w:pPr>
            <w:r w:rsidRPr="00AC1FF7">
              <w:rPr>
                <w:rFonts w:ascii="標楷體" w:eastAsia="標楷體" w:hAnsi="標楷體" w:hint="eastAsia"/>
              </w:rPr>
              <w:t>品類列表：品類圖片、品類名稱、標題、了解更多點選了解更多：</w:t>
            </w:r>
            <w:r w:rsidRPr="00AC1FF7">
              <w:rPr>
                <w:rFonts w:ascii="標楷體" w:eastAsia="標楷體" w:hAnsi="標楷體"/>
              </w:rPr>
              <w:t>(</w:t>
            </w:r>
            <w:proofErr w:type="gramStart"/>
            <w:r w:rsidRPr="00AC1FF7">
              <w:rPr>
                <w:rFonts w:ascii="標楷體" w:eastAsia="標楷體" w:hAnsi="標楷體" w:hint="eastAsia"/>
              </w:rPr>
              <w:t>大圖往下</w:t>
            </w:r>
            <w:proofErr w:type="gramEnd"/>
            <w:r w:rsidRPr="00AC1FF7">
              <w:rPr>
                <w:rFonts w:ascii="標楷體" w:eastAsia="標楷體" w:hAnsi="標楷體" w:hint="eastAsia"/>
              </w:rPr>
              <w:t>展開品類</w:t>
            </w:r>
            <w:r w:rsidRPr="00AC1FF7">
              <w:rPr>
                <w:rFonts w:ascii="標楷體" w:eastAsia="標楷體" w:hAnsi="標楷體"/>
              </w:rPr>
              <w:t>/</w:t>
            </w:r>
            <w:r w:rsidRPr="00AC1FF7">
              <w:rPr>
                <w:rFonts w:ascii="標楷體" w:eastAsia="標楷體" w:hAnsi="標楷體" w:hint="eastAsia"/>
              </w:rPr>
              <w:t>系列項目</w:t>
            </w:r>
            <w:r w:rsidRPr="00AC1FF7">
              <w:rPr>
                <w:rFonts w:ascii="標楷體" w:eastAsia="標楷體" w:hAnsi="標楷體"/>
              </w:rPr>
              <w:t>)</w:t>
            </w:r>
            <w:r w:rsidRPr="00AC1FF7">
              <w:rPr>
                <w:rFonts w:ascii="標楷體" w:eastAsia="標楷體" w:hAnsi="標楷體" w:hint="eastAsia"/>
              </w:rPr>
              <w:t>列表頁，商品類別</w:t>
            </w:r>
            <w:r w:rsidRPr="00AC1FF7">
              <w:rPr>
                <w:rFonts w:ascii="標楷體" w:eastAsia="標楷體" w:hAnsi="標楷體"/>
              </w:rPr>
              <w:t xml:space="preserve"> / </w:t>
            </w:r>
            <w:r w:rsidRPr="00AC1FF7">
              <w:rPr>
                <w:rFonts w:ascii="標楷體" w:eastAsia="標楷體" w:hAnsi="標楷體" w:hint="eastAsia"/>
              </w:rPr>
              <w:t>商品子類別顯示</w:t>
            </w:r>
          </w:p>
        </w:tc>
      </w:tr>
      <w:tr w:rsidR="007B3178" w:rsidRPr="00AC1FF7" w14:paraId="76519F09" w14:textId="77777777" w:rsidTr="007B3178">
        <w:trPr>
          <w:trHeight w:val="20"/>
        </w:trPr>
        <w:tc>
          <w:tcPr>
            <w:tcW w:w="277" w:type="pct"/>
            <w:vMerge/>
            <w:tcBorders>
              <w:left w:val="single" w:sz="4" w:space="0" w:color="000000"/>
              <w:bottom w:val="single" w:sz="4" w:space="0" w:color="auto"/>
              <w:right w:val="single" w:sz="4" w:space="0" w:color="000000"/>
            </w:tcBorders>
            <w:shd w:val="clear" w:color="auto" w:fill="DEEAF6"/>
            <w:vAlign w:val="center"/>
          </w:tcPr>
          <w:p w14:paraId="79A38FE2"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tcBorders>
              <w:top w:val="nil"/>
              <w:left w:val="single" w:sz="4" w:space="0" w:color="000000"/>
              <w:bottom w:val="single" w:sz="4" w:space="0" w:color="auto"/>
              <w:right w:val="single" w:sz="4" w:space="0" w:color="000000"/>
            </w:tcBorders>
            <w:shd w:val="clear" w:color="auto" w:fill="DEEAF6"/>
          </w:tcPr>
          <w:p w14:paraId="12D3CC83" w14:textId="77777777" w:rsidR="007B3178" w:rsidRPr="00AC1FF7" w:rsidRDefault="007B3178" w:rsidP="008455ED">
            <w:pPr>
              <w:pStyle w:val="af1"/>
              <w:kinsoku w:val="0"/>
              <w:overflowPunct w:val="0"/>
              <w:spacing w:before="14"/>
              <w:rPr>
                <w:rFonts w:ascii="標楷體" w:eastAsia="標楷體" w:hAnsi="標楷體"/>
                <w:sz w:val="24"/>
                <w:szCs w:val="24"/>
              </w:rPr>
            </w:pPr>
          </w:p>
        </w:tc>
        <w:tc>
          <w:tcPr>
            <w:tcW w:w="941" w:type="pct"/>
            <w:tcBorders>
              <w:top w:val="single" w:sz="4" w:space="0" w:color="000000"/>
              <w:left w:val="single" w:sz="4" w:space="0" w:color="000000"/>
              <w:bottom w:val="single" w:sz="4" w:space="0" w:color="auto"/>
              <w:right w:val="single" w:sz="4" w:space="0" w:color="000000"/>
            </w:tcBorders>
            <w:shd w:val="clear" w:color="auto" w:fill="DEEAF6"/>
          </w:tcPr>
          <w:p w14:paraId="6259775C" w14:textId="344F09F7" w:rsidR="007B3178" w:rsidRPr="00AC1FF7" w:rsidRDefault="007B3178" w:rsidP="002B62F8">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相關連結</w:t>
            </w:r>
          </w:p>
        </w:tc>
        <w:tc>
          <w:tcPr>
            <w:tcW w:w="3165" w:type="pct"/>
            <w:tcBorders>
              <w:top w:val="single" w:sz="4" w:space="0" w:color="000000"/>
              <w:left w:val="single" w:sz="4" w:space="0" w:color="000000"/>
              <w:bottom w:val="single" w:sz="4" w:space="0" w:color="000000"/>
              <w:right w:val="single" w:sz="4" w:space="0" w:color="000000"/>
            </w:tcBorders>
          </w:tcPr>
          <w:p w14:paraId="1D44DFFD" w14:textId="573E1F92" w:rsidR="007B3178" w:rsidRPr="00AC1FF7" w:rsidRDefault="007B3178" w:rsidP="007B3178">
            <w:pPr>
              <w:kinsoku w:val="0"/>
              <w:overflowPunct w:val="0"/>
              <w:spacing w:before="2" w:line="0" w:lineRule="atLeast"/>
              <w:ind w:right="-21"/>
              <w:rPr>
                <w:rFonts w:ascii="標楷體" w:eastAsia="標楷體" w:hAnsi="標楷體"/>
                <w:spacing w:val="-1"/>
                <w:szCs w:val="24"/>
              </w:rPr>
            </w:pPr>
            <w:r w:rsidRPr="00AC1FF7">
              <w:rPr>
                <w:rFonts w:ascii="標楷體" w:eastAsia="標楷體" w:hAnsi="標楷體" w:cs="微軟正黑體" w:hint="eastAsia"/>
                <w:kern w:val="0"/>
                <w:szCs w:val="24"/>
              </w:rPr>
              <w:t>合作單位</w:t>
            </w:r>
            <w:r w:rsidRPr="00AC1FF7">
              <w:rPr>
                <w:rFonts w:ascii="標楷體" w:eastAsia="標楷體" w:hAnsi="標楷體" w:cs="微軟正黑體"/>
                <w:kern w:val="0"/>
                <w:szCs w:val="24"/>
              </w:rPr>
              <w:t xml:space="preserve"> / </w:t>
            </w:r>
            <w:r w:rsidRPr="00AC1FF7">
              <w:rPr>
                <w:rFonts w:ascii="標楷體" w:eastAsia="標楷體" w:hAnsi="標楷體" w:cs="微軟正黑體" w:hint="eastAsia"/>
                <w:kern w:val="0"/>
                <w:szCs w:val="24"/>
              </w:rPr>
              <w:t>政府單位</w:t>
            </w:r>
            <w:r w:rsidRPr="00AC1FF7">
              <w:rPr>
                <w:rFonts w:ascii="標楷體" w:eastAsia="標楷體" w:hAnsi="標楷體" w:cs="微軟正黑體"/>
                <w:kern w:val="0"/>
                <w:szCs w:val="24"/>
              </w:rPr>
              <w:t xml:space="preserve"> / </w:t>
            </w:r>
            <w:r w:rsidRPr="00AC1FF7">
              <w:rPr>
                <w:rFonts w:ascii="標楷體" w:eastAsia="標楷體" w:hAnsi="標楷體" w:cs="微軟正黑體" w:hint="eastAsia"/>
                <w:kern w:val="0"/>
                <w:szCs w:val="24"/>
              </w:rPr>
              <w:t>相關單位</w:t>
            </w:r>
            <w:r w:rsidRPr="00AC1FF7">
              <w:rPr>
                <w:rFonts w:ascii="標楷體" w:eastAsia="標楷體" w:hAnsi="標楷體" w:cs="微軟正黑體"/>
                <w:kern w:val="0"/>
                <w:szCs w:val="24"/>
              </w:rPr>
              <w:t xml:space="preserve"> (</w:t>
            </w:r>
            <w:proofErr w:type="gramStart"/>
            <w:r w:rsidRPr="00AC1FF7">
              <w:rPr>
                <w:rFonts w:ascii="標楷體" w:eastAsia="標楷體" w:hAnsi="標楷體" w:cs="微軟正黑體" w:hint="eastAsia"/>
                <w:kern w:val="0"/>
                <w:szCs w:val="24"/>
              </w:rPr>
              <w:t>外連至</w:t>
            </w:r>
            <w:proofErr w:type="gramEnd"/>
            <w:r w:rsidRPr="00AC1FF7">
              <w:rPr>
                <w:rFonts w:ascii="標楷體" w:eastAsia="標楷體" w:hAnsi="標楷體" w:cs="微軟正黑體" w:hint="eastAsia"/>
                <w:kern w:val="0"/>
                <w:szCs w:val="24"/>
              </w:rPr>
              <w:t>合作單位網站</w:t>
            </w:r>
            <w:r w:rsidRPr="00AC1FF7">
              <w:rPr>
                <w:rFonts w:ascii="標楷體" w:eastAsia="標楷體" w:hAnsi="標楷體" w:cs="微軟正黑體"/>
                <w:kern w:val="0"/>
                <w:szCs w:val="24"/>
              </w:rPr>
              <w:t>)</w:t>
            </w:r>
          </w:p>
        </w:tc>
      </w:tr>
      <w:tr w:rsidR="007B3178" w:rsidRPr="00AC1FF7" w14:paraId="7D69F2F2" w14:textId="77777777" w:rsidTr="007B3178">
        <w:trPr>
          <w:trHeight w:val="20"/>
        </w:trPr>
        <w:tc>
          <w:tcPr>
            <w:tcW w:w="277" w:type="pct"/>
            <w:vMerge w:val="restart"/>
            <w:tcBorders>
              <w:top w:val="single" w:sz="4" w:space="0" w:color="auto"/>
              <w:left w:val="single" w:sz="4" w:space="0" w:color="000000"/>
              <w:right w:val="single" w:sz="4" w:space="0" w:color="000000"/>
            </w:tcBorders>
            <w:shd w:val="clear" w:color="auto" w:fill="DEEAF6"/>
            <w:vAlign w:val="center"/>
          </w:tcPr>
          <w:p w14:paraId="0486B9EA" w14:textId="7B01AC16" w:rsidR="007B3178"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5</w:t>
            </w:r>
          </w:p>
        </w:tc>
        <w:tc>
          <w:tcPr>
            <w:tcW w:w="617" w:type="pct"/>
            <w:vMerge w:val="restart"/>
            <w:tcBorders>
              <w:top w:val="single" w:sz="4" w:space="0" w:color="auto"/>
              <w:left w:val="single" w:sz="4" w:space="0" w:color="000000"/>
              <w:right w:val="single" w:sz="4" w:space="0" w:color="000000"/>
            </w:tcBorders>
            <w:shd w:val="clear" w:color="auto" w:fill="DEEAF6"/>
            <w:vAlign w:val="center"/>
          </w:tcPr>
          <w:p w14:paraId="3F970253" w14:textId="49D00765" w:rsidR="007B3178" w:rsidRPr="00AC1FF7" w:rsidRDefault="007B3178" w:rsidP="002B62F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關於我們</w:t>
            </w:r>
          </w:p>
        </w:tc>
        <w:tc>
          <w:tcPr>
            <w:tcW w:w="941" w:type="pct"/>
            <w:tcBorders>
              <w:top w:val="single" w:sz="4" w:space="0" w:color="auto"/>
              <w:left w:val="single" w:sz="4" w:space="0" w:color="000000"/>
              <w:bottom w:val="single" w:sz="4" w:space="0" w:color="000000"/>
              <w:right w:val="single" w:sz="4" w:space="0" w:color="000000"/>
            </w:tcBorders>
            <w:shd w:val="clear" w:color="auto" w:fill="DEEAF6"/>
            <w:vAlign w:val="center"/>
          </w:tcPr>
          <w:p w14:paraId="1F410C76" w14:textId="60119C53" w:rsidR="007B3178" w:rsidRPr="00AC1FF7" w:rsidRDefault="007B3178" w:rsidP="002B62F8">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宗旨及緣起</w:t>
            </w:r>
          </w:p>
        </w:tc>
        <w:tc>
          <w:tcPr>
            <w:tcW w:w="3165" w:type="pct"/>
            <w:tcBorders>
              <w:top w:val="single" w:sz="4" w:space="0" w:color="000000"/>
              <w:left w:val="single" w:sz="4" w:space="0" w:color="000000"/>
              <w:bottom w:val="single" w:sz="4" w:space="0" w:color="000000"/>
              <w:right w:val="single" w:sz="4" w:space="0" w:color="000000"/>
            </w:tcBorders>
          </w:tcPr>
          <w:p w14:paraId="1D87CA55" w14:textId="4326C8EE" w:rsidR="007B3178" w:rsidRPr="00AC1FF7" w:rsidRDefault="007B3178" w:rsidP="007B3178">
            <w:pPr>
              <w:pStyle w:val="TableParagraph"/>
              <w:tabs>
                <w:tab w:val="left" w:pos="509"/>
              </w:tabs>
              <w:kinsoku w:val="0"/>
              <w:overflowPunct w:val="0"/>
              <w:spacing w:line="0" w:lineRule="atLeast"/>
              <w:rPr>
                <w:rFonts w:ascii="標楷體" w:eastAsia="標楷體" w:hAnsi="標楷體"/>
              </w:rPr>
            </w:pPr>
            <w:r w:rsidRPr="00AC1FF7">
              <w:rPr>
                <w:rFonts w:ascii="標楷體" w:eastAsia="標楷體" w:hAnsi="標楷體" w:hint="eastAsia"/>
              </w:rPr>
              <w:t>各組織團隊介紹</w:t>
            </w:r>
          </w:p>
        </w:tc>
      </w:tr>
      <w:tr w:rsidR="007B3178" w:rsidRPr="00AC1FF7" w14:paraId="1CC6A808"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020BA04E"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13118517" w14:textId="77777777" w:rsidR="007B3178" w:rsidRPr="00AC1FF7" w:rsidRDefault="007B3178" w:rsidP="008455ED">
            <w:pPr>
              <w:kinsoku w:val="0"/>
              <w:overflowPunct w:val="0"/>
              <w:rPr>
                <w:rFonts w:ascii="標楷體" w:eastAsia="標楷體" w:hAnsi="標楷體"/>
                <w:b/>
                <w:bCs/>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222B7D89" w14:textId="0C290384" w:rsidR="007B3178" w:rsidRPr="00AC1FF7" w:rsidRDefault="007B3178" w:rsidP="002B62F8">
            <w:pPr>
              <w:kinsoku w:val="0"/>
              <w:overflowPunct w:val="0"/>
              <w:jc w:val="center"/>
              <w:rPr>
                <w:rFonts w:ascii="標楷體" w:eastAsia="標楷體" w:hAnsi="標楷體"/>
                <w:b/>
                <w:bCs/>
                <w:szCs w:val="24"/>
              </w:rPr>
            </w:pPr>
            <w:r w:rsidRPr="00AC1FF7">
              <w:rPr>
                <w:rFonts w:ascii="標楷體" w:eastAsia="標楷體" w:hAnsi="標楷體" w:hint="eastAsia"/>
                <w:b/>
                <w:bCs/>
                <w:szCs w:val="24"/>
              </w:rPr>
              <w:t>首長資訊</w:t>
            </w:r>
          </w:p>
        </w:tc>
        <w:tc>
          <w:tcPr>
            <w:tcW w:w="3165" w:type="pct"/>
            <w:tcBorders>
              <w:top w:val="single" w:sz="4" w:space="0" w:color="000000"/>
              <w:left w:val="single" w:sz="4" w:space="0" w:color="000000"/>
              <w:bottom w:val="single" w:sz="4" w:space="0" w:color="000000"/>
              <w:right w:val="single" w:sz="4" w:space="0" w:color="000000"/>
            </w:tcBorders>
            <w:vAlign w:val="bottom"/>
          </w:tcPr>
          <w:p w14:paraId="797BC878" w14:textId="1C7892CE" w:rsidR="007B3178" w:rsidRPr="00AC1FF7" w:rsidRDefault="007B3178" w:rsidP="007B3178">
            <w:pPr>
              <w:tabs>
                <w:tab w:val="left" w:pos="509"/>
              </w:tabs>
              <w:kinsoku w:val="0"/>
              <w:overflowPunct w:val="0"/>
              <w:spacing w:line="0" w:lineRule="atLeast"/>
              <w:jc w:val="both"/>
              <w:rPr>
                <w:rFonts w:ascii="標楷體" w:eastAsia="標楷體" w:hAnsi="標楷體"/>
                <w:szCs w:val="24"/>
              </w:rPr>
            </w:pPr>
            <w:r w:rsidRPr="00AC1FF7">
              <w:rPr>
                <w:rFonts w:ascii="標楷體" w:eastAsia="標楷體" w:hAnsi="標楷體" w:hint="eastAsia"/>
                <w:spacing w:val="-1"/>
                <w:szCs w:val="24"/>
              </w:rPr>
              <w:t>圖</w:t>
            </w:r>
            <w:r w:rsidRPr="00AC1FF7">
              <w:rPr>
                <w:rFonts w:ascii="標楷體" w:eastAsia="標楷體" w:hAnsi="標楷體"/>
                <w:spacing w:val="-1"/>
                <w:szCs w:val="24"/>
              </w:rPr>
              <w:t>/</w:t>
            </w:r>
            <w:r w:rsidRPr="00AC1FF7">
              <w:rPr>
                <w:rFonts w:ascii="標楷體" w:eastAsia="標楷體" w:hAnsi="標楷體" w:hint="eastAsia"/>
                <w:spacing w:val="-1"/>
                <w:szCs w:val="24"/>
              </w:rPr>
              <w:t>文編排設計</w:t>
            </w:r>
          </w:p>
        </w:tc>
      </w:tr>
      <w:tr w:rsidR="007B3178" w:rsidRPr="00AC1FF7" w14:paraId="52B527AB" w14:textId="77777777" w:rsidTr="007B3178">
        <w:trPr>
          <w:trHeight w:val="20"/>
        </w:trPr>
        <w:tc>
          <w:tcPr>
            <w:tcW w:w="277" w:type="pct"/>
            <w:vMerge/>
            <w:tcBorders>
              <w:left w:val="single" w:sz="4" w:space="0" w:color="000000"/>
              <w:bottom w:val="single" w:sz="4" w:space="0" w:color="auto"/>
              <w:right w:val="single" w:sz="4" w:space="0" w:color="000000"/>
            </w:tcBorders>
            <w:shd w:val="clear" w:color="auto" w:fill="DEEAF6"/>
            <w:vAlign w:val="center"/>
          </w:tcPr>
          <w:p w14:paraId="23479B60"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bottom w:val="single" w:sz="4" w:space="0" w:color="auto"/>
              <w:right w:val="single" w:sz="4" w:space="0" w:color="000000"/>
            </w:tcBorders>
            <w:shd w:val="clear" w:color="auto" w:fill="DEEAF6"/>
          </w:tcPr>
          <w:p w14:paraId="0D208367" w14:textId="77777777" w:rsidR="007B3178" w:rsidRPr="00AC1FF7" w:rsidRDefault="007B3178" w:rsidP="008455ED">
            <w:pPr>
              <w:kinsoku w:val="0"/>
              <w:overflowPunct w:val="0"/>
              <w:rPr>
                <w:rFonts w:ascii="標楷體" w:eastAsia="標楷體" w:hAnsi="標楷體"/>
                <w:b/>
                <w:bCs/>
                <w:szCs w:val="24"/>
              </w:rPr>
            </w:pPr>
          </w:p>
        </w:tc>
        <w:tc>
          <w:tcPr>
            <w:tcW w:w="941" w:type="pct"/>
            <w:tcBorders>
              <w:top w:val="single" w:sz="4" w:space="0" w:color="000000"/>
              <w:left w:val="single" w:sz="4" w:space="0" w:color="000000"/>
              <w:bottom w:val="single" w:sz="4" w:space="0" w:color="auto"/>
              <w:right w:val="single" w:sz="4" w:space="0" w:color="000000"/>
            </w:tcBorders>
            <w:shd w:val="clear" w:color="auto" w:fill="DEEAF6"/>
            <w:vAlign w:val="center"/>
          </w:tcPr>
          <w:p w14:paraId="335DAB82" w14:textId="0ABF9E25" w:rsidR="007B3178" w:rsidRPr="00AC1FF7" w:rsidRDefault="007B3178" w:rsidP="002B62F8">
            <w:pPr>
              <w:kinsoku w:val="0"/>
              <w:overflowPunct w:val="0"/>
              <w:jc w:val="center"/>
              <w:rPr>
                <w:rFonts w:ascii="標楷體" w:eastAsia="標楷體" w:hAnsi="標楷體"/>
                <w:b/>
                <w:bCs/>
                <w:szCs w:val="24"/>
              </w:rPr>
            </w:pPr>
            <w:r w:rsidRPr="00AC1FF7">
              <w:rPr>
                <w:rFonts w:ascii="標楷體" w:eastAsia="標楷體" w:hAnsi="標楷體" w:hint="eastAsia"/>
                <w:b/>
                <w:bCs/>
                <w:szCs w:val="24"/>
              </w:rPr>
              <w:t>經營績效</w:t>
            </w:r>
          </w:p>
        </w:tc>
        <w:tc>
          <w:tcPr>
            <w:tcW w:w="3165" w:type="pct"/>
            <w:tcBorders>
              <w:top w:val="single" w:sz="4" w:space="0" w:color="000000"/>
              <w:left w:val="single" w:sz="4" w:space="0" w:color="000000"/>
              <w:bottom w:val="single" w:sz="4" w:space="0" w:color="000000"/>
              <w:right w:val="single" w:sz="4" w:space="0" w:color="000000"/>
            </w:tcBorders>
            <w:vAlign w:val="bottom"/>
          </w:tcPr>
          <w:p w14:paraId="2B8970B2" w14:textId="7422AECE" w:rsidR="007B3178" w:rsidRPr="00AC1FF7" w:rsidRDefault="007B3178" w:rsidP="007B3178">
            <w:pPr>
              <w:tabs>
                <w:tab w:val="left" w:pos="509"/>
              </w:tabs>
              <w:kinsoku w:val="0"/>
              <w:overflowPunct w:val="0"/>
              <w:spacing w:line="0" w:lineRule="atLeast"/>
              <w:jc w:val="both"/>
              <w:rPr>
                <w:rFonts w:ascii="標楷體" w:eastAsia="標楷體" w:hAnsi="標楷體"/>
                <w:spacing w:val="-1"/>
                <w:szCs w:val="24"/>
              </w:rPr>
            </w:pPr>
            <w:r w:rsidRPr="00AC1FF7">
              <w:rPr>
                <w:rFonts w:ascii="標楷體" w:eastAsia="標楷體" w:hAnsi="標楷體" w:hint="eastAsia"/>
                <w:spacing w:val="-1"/>
                <w:szCs w:val="24"/>
              </w:rPr>
              <w:t>圖</w:t>
            </w:r>
            <w:r w:rsidRPr="00AC1FF7">
              <w:rPr>
                <w:rFonts w:ascii="標楷體" w:eastAsia="標楷體" w:hAnsi="標楷體"/>
                <w:spacing w:val="-1"/>
                <w:szCs w:val="24"/>
              </w:rPr>
              <w:t>/</w:t>
            </w:r>
            <w:r w:rsidRPr="00AC1FF7">
              <w:rPr>
                <w:rFonts w:ascii="標楷體" w:eastAsia="標楷體" w:hAnsi="標楷體" w:hint="eastAsia"/>
                <w:spacing w:val="-1"/>
                <w:szCs w:val="24"/>
              </w:rPr>
              <w:t>文編排設計</w:t>
            </w:r>
          </w:p>
        </w:tc>
      </w:tr>
      <w:tr w:rsidR="008455ED" w:rsidRPr="00AC1FF7" w14:paraId="1CD6EC54" w14:textId="77777777" w:rsidTr="007B3178">
        <w:trPr>
          <w:trHeight w:val="20"/>
        </w:trPr>
        <w:tc>
          <w:tcPr>
            <w:tcW w:w="277" w:type="pct"/>
            <w:tcBorders>
              <w:top w:val="single" w:sz="4" w:space="0" w:color="auto"/>
              <w:left w:val="single" w:sz="4" w:space="0" w:color="000000"/>
              <w:bottom w:val="single" w:sz="4" w:space="0" w:color="auto"/>
              <w:right w:val="single" w:sz="4" w:space="0" w:color="000000"/>
            </w:tcBorders>
            <w:shd w:val="clear" w:color="auto" w:fill="DEEAF6"/>
            <w:vAlign w:val="center"/>
          </w:tcPr>
          <w:p w14:paraId="5EDEC082" w14:textId="0A33CF04" w:rsidR="008455ED"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6</w:t>
            </w:r>
          </w:p>
        </w:tc>
        <w:tc>
          <w:tcPr>
            <w:tcW w:w="617" w:type="pct"/>
            <w:tcBorders>
              <w:top w:val="single" w:sz="4" w:space="0" w:color="auto"/>
              <w:left w:val="single" w:sz="4" w:space="0" w:color="000000"/>
              <w:bottom w:val="single" w:sz="4" w:space="0" w:color="auto"/>
              <w:right w:val="single" w:sz="4" w:space="0" w:color="000000"/>
            </w:tcBorders>
            <w:shd w:val="clear" w:color="auto" w:fill="DEEAF6"/>
            <w:vAlign w:val="center"/>
          </w:tcPr>
          <w:p w14:paraId="228C2687" w14:textId="66EF6B5F" w:rsidR="008455ED" w:rsidRPr="00AC1FF7" w:rsidRDefault="008455ED" w:rsidP="006F0671">
            <w:pPr>
              <w:pStyle w:val="af1"/>
              <w:kinsoku w:val="0"/>
              <w:overflowPunct w:val="0"/>
              <w:spacing w:before="14"/>
              <w:jc w:val="center"/>
              <w:rPr>
                <w:rFonts w:ascii="標楷體" w:eastAsia="標楷體" w:hAnsi="標楷體"/>
                <w:b w:val="0"/>
                <w:bCs w:val="0"/>
                <w:sz w:val="24"/>
                <w:szCs w:val="24"/>
              </w:rPr>
            </w:pPr>
            <w:r w:rsidRPr="00AC1FF7">
              <w:rPr>
                <w:rFonts w:ascii="標楷體" w:eastAsia="標楷體" w:hAnsi="標楷體" w:hint="eastAsia"/>
                <w:sz w:val="24"/>
                <w:szCs w:val="24"/>
              </w:rPr>
              <w:t>服務項目</w:t>
            </w:r>
          </w:p>
        </w:tc>
        <w:tc>
          <w:tcPr>
            <w:tcW w:w="941" w:type="pct"/>
            <w:tcBorders>
              <w:top w:val="single" w:sz="4" w:space="0" w:color="auto"/>
              <w:left w:val="single" w:sz="4" w:space="0" w:color="000000"/>
              <w:bottom w:val="single" w:sz="4" w:space="0" w:color="auto"/>
              <w:right w:val="single" w:sz="4" w:space="0" w:color="000000"/>
            </w:tcBorders>
            <w:shd w:val="clear" w:color="auto" w:fill="DEEAF6"/>
          </w:tcPr>
          <w:p w14:paraId="75AEC0B6" w14:textId="77777777" w:rsidR="008455ED" w:rsidRPr="00AC1FF7" w:rsidRDefault="008455ED" w:rsidP="008455ED">
            <w:pPr>
              <w:kinsoku w:val="0"/>
              <w:overflowPunct w:val="0"/>
              <w:rPr>
                <w:rFonts w:ascii="標楷體" w:eastAsia="標楷體" w:hAnsi="標楷體"/>
                <w:b/>
                <w:bCs/>
                <w:szCs w:val="24"/>
              </w:rPr>
            </w:pPr>
          </w:p>
        </w:tc>
        <w:tc>
          <w:tcPr>
            <w:tcW w:w="3165" w:type="pct"/>
            <w:tcBorders>
              <w:top w:val="single" w:sz="4" w:space="0" w:color="000000"/>
              <w:left w:val="single" w:sz="4" w:space="0" w:color="000000"/>
              <w:bottom w:val="single" w:sz="4" w:space="0" w:color="000000"/>
              <w:right w:val="single" w:sz="4" w:space="0" w:color="000000"/>
            </w:tcBorders>
          </w:tcPr>
          <w:p w14:paraId="09F7187F" w14:textId="6FB08206" w:rsidR="008455ED" w:rsidRPr="00AC1FF7" w:rsidRDefault="008455ED" w:rsidP="007B3178">
            <w:pPr>
              <w:pStyle w:val="TableParagraph"/>
              <w:numPr>
                <w:ilvl w:val="0"/>
                <w:numId w:val="42"/>
              </w:numPr>
              <w:tabs>
                <w:tab w:val="left" w:pos="509"/>
              </w:tabs>
              <w:kinsoku w:val="0"/>
              <w:overflowPunct w:val="0"/>
              <w:spacing w:line="0" w:lineRule="atLeast"/>
              <w:rPr>
                <w:rFonts w:ascii="標楷體" w:eastAsia="標楷體" w:hAnsi="標楷體"/>
                <w:color w:val="4471C4"/>
              </w:rPr>
            </w:pPr>
            <w:r w:rsidRPr="00AC1FF7">
              <w:rPr>
                <w:rFonts w:ascii="標楷體" w:eastAsia="標楷體" w:hAnsi="標楷體" w:hint="eastAsia"/>
                <w:color w:val="000000"/>
                <w:spacing w:val="6"/>
              </w:rPr>
              <w:t>人才培訓課程</w:t>
            </w:r>
            <w:r w:rsidR="007B3178" w:rsidRPr="00AC1FF7">
              <w:rPr>
                <w:rFonts w:ascii="標楷體" w:eastAsia="標楷體" w:hAnsi="標楷體" w:hint="eastAsia"/>
                <w:color w:val="000000"/>
                <w:spacing w:val="6"/>
              </w:rPr>
              <w:t xml:space="preserve"> </w:t>
            </w:r>
            <w:r w:rsidRPr="00AC1FF7">
              <w:rPr>
                <w:rFonts w:ascii="標楷體" w:eastAsia="標楷體" w:hAnsi="標楷體"/>
                <w:color w:val="000000"/>
                <w:spacing w:val="6"/>
              </w:rPr>
              <w:t xml:space="preserve"> </w:t>
            </w:r>
            <w:r w:rsidRPr="00AC1FF7">
              <w:rPr>
                <w:rFonts w:ascii="標楷體" w:eastAsia="標楷體" w:hAnsi="標楷體"/>
                <w:color w:val="4471C4"/>
              </w:rPr>
              <w:t>(</w:t>
            </w:r>
            <w:proofErr w:type="gramStart"/>
            <w:r w:rsidRPr="00AC1FF7">
              <w:rPr>
                <w:rFonts w:ascii="標楷體" w:eastAsia="標楷體" w:hAnsi="標楷體" w:hint="eastAsia"/>
                <w:color w:val="4471C4"/>
              </w:rPr>
              <w:t>外連至</w:t>
            </w:r>
            <w:proofErr w:type="gramEnd"/>
            <w:r w:rsidRPr="00AC1FF7">
              <w:rPr>
                <w:rFonts w:ascii="標楷體" w:eastAsia="標楷體" w:hAnsi="標楷體" w:hint="eastAsia"/>
                <w:color w:val="4471C4"/>
              </w:rPr>
              <w:t>人才培訓網</w:t>
            </w:r>
            <w:r w:rsidRPr="00AC1FF7">
              <w:rPr>
                <w:rFonts w:ascii="標楷體" w:eastAsia="標楷體" w:hAnsi="標楷體"/>
                <w:color w:val="4471C4"/>
              </w:rPr>
              <w:t>)</w:t>
            </w:r>
          </w:p>
          <w:p w14:paraId="677372B6" w14:textId="394A3A6F" w:rsidR="008455ED" w:rsidRPr="00AC1FF7" w:rsidRDefault="008455ED" w:rsidP="007B3178">
            <w:pPr>
              <w:pStyle w:val="TableParagraph"/>
              <w:numPr>
                <w:ilvl w:val="0"/>
                <w:numId w:val="42"/>
              </w:numPr>
              <w:tabs>
                <w:tab w:val="left" w:pos="509"/>
              </w:tabs>
              <w:kinsoku w:val="0"/>
              <w:overflowPunct w:val="0"/>
              <w:spacing w:line="0" w:lineRule="atLeast"/>
              <w:rPr>
                <w:rFonts w:ascii="標楷體" w:eastAsia="標楷體" w:hAnsi="標楷體"/>
                <w:color w:val="4471C4"/>
              </w:rPr>
            </w:pPr>
            <w:r w:rsidRPr="00AC1FF7">
              <w:rPr>
                <w:rFonts w:ascii="標楷體" w:eastAsia="標楷體" w:hAnsi="標楷體" w:hint="eastAsia"/>
                <w:color w:val="000000"/>
                <w:spacing w:val="7"/>
              </w:rPr>
              <w:t>叢書出版</w:t>
            </w:r>
            <w:r w:rsidR="007B3178" w:rsidRPr="00AC1FF7">
              <w:rPr>
                <w:rFonts w:ascii="標楷體" w:eastAsia="標楷體" w:hAnsi="標楷體" w:hint="eastAsia"/>
                <w:color w:val="000000"/>
                <w:spacing w:val="7"/>
              </w:rPr>
              <w:t xml:space="preserve">     </w:t>
            </w:r>
            <w:r w:rsidRPr="00AC1FF7">
              <w:rPr>
                <w:rFonts w:ascii="標楷體" w:eastAsia="標楷體" w:hAnsi="標楷體"/>
                <w:color w:val="4471C4"/>
              </w:rPr>
              <w:t>(</w:t>
            </w:r>
            <w:proofErr w:type="gramStart"/>
            <w:r w:rsidRPr="00AC1FF7">
              <w:rPr>
                <w:rFonts w:ascii="標楷體" w:eastAsia="標楷體" w:hAnsi="標楷體" w:hint="eastAsia"/>
                <w:color w:val="4471C4"/>
              </w:rPr>
              <w:t>外連至</w:t>
            </w:r>
            <w:proofErr w:type="gramEnd"/>
            <w:r w:rsidRPr="00AC1FF7">
              <w:rPr>
                <w:rFonts w:ascii="標楷體" w:eastAsia="標楷體" w:hAnsi="標楷體" w:hint="eastAsia"/>
                <w:color w:val="4471C4"/>
              </w:rPr>
              <w:t>人才培訓網</w:t>
            </w:r>
            <w:r w:rsidRPr="00AC1FF7">
              <w:rPr>
                <w:rFonts w:ascii="標楷體" w:eastAsia="標楷體" w:hAnsi="標楷體"/>
                <w:color w:val="4471C4"/>
              </w:rPr>
              <w:t>)</w:t>
            </w:r>
          </w:p>
          <w:p w14:paraId="5304A142" w14:textId="77777777" w:rsidR="008455ED" w:rsidRPr="00AC1FF7" w:rsidRDefault="008455ED" w:rsidP="007B3178">
            <w:pPr>
              <w:pStyle w:val="TableParagraph"/>
              <w:numPr>
                <w:ilvl w:val="0"/>
                <w:numId w:val="42"/>
              </w:numPr>
              <w:tabs>
                <w:tab w:val="left" w:pos="509"/>
              </w:tabs>
              <w:kinsoku w:val="0"/>
              <w:overflowPunct w:val="0"/>
              <w:spacing w:line="0" w:lineRule="atLeast"/>
              <w:rPr>
                <w:rFonts w:ascii="標楷體" w:eastAsia="標楷體" w:hAnsi="標楷體"/>
                <w:spacing w:val="-1"/>
              </w:rPr>
            </w:pPr>
            <w:r w:rsidRPr="00AC1FF7">
              <w:rPr>
                <w:rFonts w:ascii="標楷體" w:eastAsia="標楷體" w:hAnsi="標楷體" w:hint="eastAsia"/>
                <w:spacing w:val="-1"/>
              </w:rPr>
              <w:t>融資及財務管理輔導</w:t>
            </w:r>
          </w:p>
          <w:p w14:paraId="73AB4574" w14:textId="1C5FD711" w:rsidR="008455ED" w:rsidRPr="00AC1FF7" w:rsidRDefault="008455ED" w:rsidP="007B3178">
            <w:pPr>
              <w:pStyle w:val="TableParagraph"/>
              <w:numPr>
                <w:ilvl w:val="0"/>
                <w:numId w:val="42"/>
              </w:numPr>
              <w:tabs>
                <w:tab w:val="left" w:pos="509"/>
              </w:tabs>
              <w:kinsoku w:val="0"/>
              <w:overflowPunct w:val="0"/>
              <w:spacing w:line="0" w:lineRule="atLeast"/>
              <w:rPr>
                <w:rFonts w:ascii="標楷體" w:eastAsia="標楷體" w:hAnsi="標楷體"/>
              </w:rPr>
            </w:pPr>
            <w:r w:rsidRPr="00AC1FF7">
              <w:rPr>
                <w:rFonts w:ascii="標楷體" w:eastAsia="標楷體" w:hAnsi="標楷體" w:hint="eastAsia"/>
              </w:rPr>
              <w:t>雲端財務健檢</w:t>
            </w:r>
            <w:r w:rsidR="007B3178" w:rsidRPr="00AC1FF7">
              <w:rPr>
                <w:rFonts w:ascii="標楷體" w:eastAsia="標楷體" w:hAnsi="標楷體" w:hint="eastAsia"/>
              </w:rPr>
              <w:t xml:space="preserve">  </w:t>
            </w:r>
            <w:r w:rsidR="006F0671" w:rsidRPr="00AC1FF7">
              <w:rPr>
                <w:rFonts w:ascii="標楷體" w:eastAsia="標楷體" w:hAnsi="標楷體" w:hint="eastAsia"/>
                <w:color w:val="4471C4"/>
              </w:rPr>
              <w:t>(外連至財庫網)</w:t>
            </w:r>
          </w:p>
          <w:p w14:paraId="4C2404BF" w14:textId="0C94633D" w:rsidR="008455ED" w:rsidRPr="00AC1FF7" w:rsidRDefault="008455ED" w:rsidP="007B3178">
            <w:pPr>
              <w:numPr>
                <w:ilvl w:val="0"/>
                <w:numId w:val="42"/>
              </w:numPr>
              <w:tabs>
                <w:tab w:val="left" w:pos="509"/>
              </w:tabs>
              <w:kinsoku w:val="0"/>
              <w:overflowPunct w:val="0"/>
              <w:spacing w:line="0" w:lineRule="atLeast"/>
              <w:rPr>
                <w:rFonts w:ascii="標楷體" w:eastAsia="標楷體" w:hAnsi="標楷體"/>
                <w:spacing w:val="-1"/>
                <w:szCs w:val="24"/>
              </w:rPr>
            </w:pPr>
            <w:r w:rsidRPr="00AC1FF7">
              <w:rPr>
                <w:rFonts w:ascii="標楷體" w:eastAsia="標楷體" w:hAnsi="標楷體" w:hint="eastAsia"/>
                <w:spacing w:val="-1"/>
                <w:szCs w:val="24"/>
              </w:rPr>
              <w:t>其他經營管理服務</w:t>
            </w:r>
          </w:p>
        </w:tc>
      </w:tr>
      <w:tr w:rsidR="007B3178" w:rsidRPr="00AC1FF7" w14:paraId="374D46B5" w14:textId="77777777" w:rsidTr="007B3178">
        <w:trPr>
          <w:trHeight w:val="20"/>
        </w:trPr>
        <w:tc>
          <w:tcPr>
            <w:tcW w:w="277" w:type="pct"/>
            <w:vMerge w:val="restart"/>
            <w:tcBorders>
              <w:top w:val="single" w:sz="4" w:space="0" w:color="auto"/>
              <w:left w:val="single" w:sz="4" w:space="0" w:color="000000"/>
              <w:right w:val="single" w:sz="4" w:space="0" w:color="000000"/>
            </w:tcBorders>
            <w:shd w:val="clear" w:color="auto" w:fill="DEEAF6"/>
            <w:vAlign w:val="center"/>
          </w:tcPr>
          <w:p w14:paraId="77700C88" w14:textId="24474025" w:rsidR="007B3178"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7</w:t>
            </w:r>
          </w:p>
        </w:tc>
        <w:tc>
          <w:tcPr>
            <w:tcW w:w="617" w:type="pct"/>
            <w:vMerge w:val="restart"/>
            <w:tcBorders>
              <w:top w:val="single" w:sz="4" w:space="0" w:color="auto"/>
              <w:left w:val="single" w:sz="4" w:space="0" w:color="000000"/>
              <w:right w:val="single" w:sz="4" w:space="0" w:color="000000"/>
            </w:tcBorders>
            <w:shd w:val="clear" w:color="auto" w:fill="DEEAF6"/>
            <w:vAlign w:val="center"/>
          </w:tcPr>
          <w:p w14:paraId="22A36360" w14:textId="77777777" w:rsidR="007B3178" w:rsidRPr="00AC1FF7" w:rsidRDefault="007B3178" w:rsidP="006F0671">
            <w:pPr>
              <w:pStyle w:val="TableParagraph"/>
              <w:kinsoku w:val="0"/>
              <w:overflowPunct w:val="0"/>
              <w:ind w:left="55" w:right="45"/>
              <w:jc w:val="center"/>
              <w:rPr>
                <w:rFonts w:ascii="標楷體" w:eastAsia="標楷體" w:hAnsi="標楷體"/>
                <w:b/>
                <w:bCs/>
              </w:rPr>
            </w:pPr>
            <w:r w:rsidRPr="00AC1FF7">
              <w:rPr>
                <w:rFonts w:ascii="標楷體" w:eastAsia="標楷體" w:hAnsi="標楷體" w:hint="eastAsia"/>
                <w:b/>
                <w:bCs/>
              </w:rPr>
              <w:t>專案計畫</w:t>
            </w:r>
          </w:p>
          <w:p w14:paraId="209DB465" w14:textId="712819DC" w:rsidR="007B3178" w:rsidRPr="00AC1FF7" w:rsidRDefault="007B3178" w:rsidP="006F0671">
            <w:pPr>
              <w:kinsoku w:val="0"/>
              <w:overflowPunct w:val="0"/>
              <w:jc w:val="center"/>
              <w:rPr>
                <w:rFonts w:ascii="標楷體" w:eastAsia="標楷體" w:hAnsi="標楷體"/>
                <w:b/>
                <w:bCs/>
                <w:szCs w:val="24"/>
              </w:rPr>
            </w:pPr>
            <w:r w:rsidRPr="00AC1FF7">
              <w:rPr>
                <w:rFonts w:ascii="標楷體" w:eastAsia="標楷體" w:hAnsi="標楷體"/>
                <w:b/>
                <w:bCs/>
                <w:color w:val="2E5395"/>
                <w:szCs w:val="24"/>
              </w:rPr>
              <w:t>(</w:t>
            </w:r>
            <w:r w:rsidRPr="00AC1FF7">
              <w:rPr>
                <w:rFonts w:ascii="標楷體" w:eastAsia="標楷體" w:hAnsi="標楷體" w:hint="eastAsia"/>
                <w:b/>
                <w:bCs/>
                <w:color w:val="2E5395"/>
                <w:szCs w:val="24"/>
              </w:rPr>
              <w:t>可設定是否顯示</w:t>
            </w:r>
            <w:r w:rsidRPr="00AC1FF7">
              <w:rPr>
                <w:rFonts w:ascii="標楷體" w:eastAsia="標楷體" w:hAnsi="標楷體"/>
                <w:b/>
                <w:bCs/>
                <w:color w:val="2E5395"/>
                <w:szCs w:val="24"/>
              </w:rPr>
              <w:t>)</w:t>
            </w:r>
          </w:p>
        </w:tc>
        <w:tc>
          <w:tcPr>
            <w:tcW w:w="941" w:type="pct"/>
            <w:tcBorders>
              <w:top w:val="single" w:sz="4" w:space="0" w:color="auto"/>
              <w:left w:val="single" w:sz="4" w:space="0" w:color="000000"/>
              <w:bottom w:val="single" w:sz="4" w:space="0" w:color="000000"/>
              <w:right w:val="single" w:sz="4" w:space="0" w:color="000000"/>
            </w:tcBorders>
            <w:shd w:val="clear" w:color="auto" w:fill="DEEAF6"/>
            <w:vAlign w:val="center"/>
          </w:tcPr>
          <w:p w14:paraId="5D1E4B40" w14:textId="2A7511C5" w:rsidR="007B3178" w:rsidRPr="00AC1FF7" w:rsidRDefault="007B3178" w:rsidP="006F0671">
            <w:pPr>
              <w:kinsoku w:val="0"/>
              <w:overflowPunct w:val="0"/>
              <w:jc w:val="center"/>
              <w:rPr>
                <w:rFonts w:ascii="標楷體" w:eastAsia="標楷體" w:hAnsi="標楷體"/>
                <w:b/>
                <w:bCs/>
                <w:szCs w:val="24"/>
              </w:rPr>
            </w:pPr>
            <w:r w:rsidRPr="00AC1FF7">
              <w:rPr>
                <w:rFonts w:ascii="標楷體" w:eastAsia="標楷體" w:hAnsi="標楷體" w:hint="eastAsia"/>
                <w:b/>
                <w:bCs/>
                <w:szCs w:val="24"/>
              </w:rPr>
              <w:t>計畫列表</w:t>
            </w:r>
          </w:p>
        </w:tc>
        <w:tc>
          <w:tcPr>
            <w:tcW w:w="3165" w:type="pct"/>
            <w:tcBorders>
              <w:top w:val="single" w:sz="4" w:space="0" w:color="000000"/>
              <w:left w:val="single" w:sz="4" w:space="0" w:color="000000"/>
              <w:bottom w:val="single" w:sz="4" w:space="0" w:color="000000"/>
              <w:right w:val="single" w:sz="4" w:space="0" w:color="000000"/>
            </w:tcBorders>
          </w:tcPr>
          <w:p w14:paraId="6E39B7CE" w14:textId="7EDFB6DE" w:rsidR="007B3178" w:rsidRPr="00AC1FF7" w:rsidRDefault="007B3178" w:rsidP="007B3178">
            <w:pPr>
              <w:tabs>
                <w:tab w:val="left" w:pos="509"/>
              </w:tabs>
              <w:kinsoku w:val="0"/>
              <w:overflowPunct w:val="0"/>
              <w:spacing w:line="0" w:lineRule="atLeast"/>
              <w:rPr>
                <w:rFonts w:ascii="標楷體" w:eastAsia="標楷體" w:hAnsi="標楷體"/>
                <w:color w:val="000000"/>
                <w:spacing w:val="6"/>
                <w:szCs w:val="24"/>
              </w:rPr>
            </w:pPr>
            <w:r w:rsidRPr="00AC1FF7">
              <w:rPr>
                <w:rFonts w:ascii="標楷體" w:eastAsia="標楷體" w:hAnsi="標楷體" w:hint="eastAsia"/>
                <w:szCs w:val="24"/>
              </w:rPr>
              <w:t>圖片、計畫名稱、簡述等</w:t>
            </w:r>
          </w:p>
        </w:tc>
      </w:tr>
      <w:tr w:rsidR="007B3178" w:rsidRPr="00AC1FF7" w14:paraId="2F6667D2"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54F81CDA"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4D77C26B" w14:textId="77777777" w:rsidR="007B3178" w:rsidRPr="00AC1FF7" w:rsidRDefault="007B3178" w:rsidP="008455ED">
            <w:pPr>
              <w:kinsoku w:val="0"/>
              <w:overflowPunct w:val="0"/>
              <w:rPr>
                <w:rFonts w:ascii="標楷體" w:eastAsia="標楷體" w:hAnsi="標楷體"/>
                <w:b/>
                <w:bCs/>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066A59F1" w14:textId="34F818A2" w:rsidR="007B3178" w:rsidRPr="00AC1FF7" w:rsidRDefault="007B3178" w:rsidP="006F0671">
            <w:pPr>
              <w:kinsoku w:val="0"/>
              <w:overflowPunct w:val="0"/>
              <w:jc w:val="center"/>
              <w:rPr>
                <w:rFonts w:ascii="標楷體" w:eastAsia="標楷體" w:hAnsi="標楷體"/>
                <w:b/>
                <w:bCs/>
                <w:szCs w:val="24"/>
              </w:rPr>
            </w:pPr>
            <w:r w:rsidRPr="00AC1FF7">
              <w:rPr>
                <w:rFonts w:ascii="標楷體" w:eastAsia="標楷體" w:hAnsi="標楷體" w:hint="eastAsia"/>
                <w:b/>
                <w:bCs/>
                <w:spacing w:val="-1"/>
                <w:szCs w:val="24"/>
              </w:rPr>
              <w:t>專案名稱</w:t>
            </w:r>
            <w:r w:rsidRPr="00AC1FF7">
              <w:rPr>
                <w:rFonts w:ascii="標楷體" w:eastAsia="標楷體" w:hAnsi="標楷體"/>
                <w:b/>
                <w:bCs/>
                <w:spacing w:val="-1"/>
                <w:szCs w:val="24"/>
              </w:rPr>
              <w:t xml:space="preserve"> </w:t>
            </w:r>
            <w:r w:rsidRPr="00AC1FF7">
              <w:rPr>
                <w:rFonts w:ascii="標楷體" w:eastAsia="標楷體" w:hAnsi="標楷體"/>
                <w:b/>
                <w:bCs/>
                <w:szCs w:val="24"/>
              </w:rPr>
              <w:t>A</w:t>
            </w:r>
          </w:p>
        </w:tc>
        <w:tc>
          <w:tcPr>
            <w:tcW w:w="3165" w:type="pct"/>
            <w:tcBorders>
              <w:top w:val="single" w:sz="4" w:space="0" w:color="000000"/>
              <w:left w:val="single" w:sz="4" w:space="0" w:color="000000"/>
              <w:bottom w:val="single" w:sz="4" w:space="0" w:color="000000"/>
              <w:right w:val="single" w:sz="4" w:space="0" w:color="000000"/>
            </w:tcBorders>
          </w:tcPr>
          <w:p w14:paraId="2CD5C5F6" w14:textId="7EEDC7FC" w:rsidR="007B3178" w:rsidRPr="00AC1FF7" w:rsidRDefault="007B3178" w:rsidP="007B3178">
            <w:pPr>
              <w:pStyle w:val="TableParagraph"/>
              <w:kinsoku w:val="0"/>
              <w:overflowPunct w:val="0"/>
              <w:spacing w:line="0" w:lineRule="atLeast"/>
              <w:rPr>
                <w:rFonts w:ascii="標楷體" w:eastAsia="標楷體" w:hAnsi="標楷體"/>
              </w:rPr>
            </w:pPr>
            <w:r w:rsidRPr="00AC1FF7">
              <w:rPr>
                <w:rFonts w:ascii="標楷體" w:eastAsia="標楷體" w:hAnsi="標楷體"/>
              </w:rPr>
              <w:t>(</w:t>
            </w:r>
            <w:r w:rsidRPr="00AC1FF7">
              <w:rPr>
                <w:rFonts w:ascii="標楷體" w:eastAsia="標楷體" w:hAnsi="標楷體" w:hint="eastAsia"/>
              </w:rPr>
              <w:t>可設定要顯示單元項目，提供擴充功能</w:t>
            </w:r>
            <w:r w:rsidRPr="00AC1FF7">
              <w:rPr>
                <w:rFonts w:ascii="標楷體" w:eastAsia="標楷體" w:hAnsi="標楷體"/>
              </w:rPr>
              <w:t>)</w:t>
            </w:r>
          </w:p>
          <w:p w14:paraId="39092893" w14:textId="02BC1669" w:rsidR="007B3178" w:rsidRPr="00AC1FF7" w:rsidRDefault="007B3178" w:rsidP="007B3178">
            <w:pPr>
              <w:pStyle w:val="TableParagraph"/>
              <w:kinsoku w:val="0"/>
              <w:overflowPunct w:val="0"/>
              <w:spacing w:line="0" w:lineRule="atLeast"/>
              <w:rPr>
                <w:rFonts w:ascii="標楷體" w:eastAsia="標楷體" w:hAnsi="標楷體"/>
                <w:spacing w:val="3"/>
              </w:rPr>
            </w:pPr>
            <w:r w:rsidRPr="00AC1FF7">
              <w:rPr>
                <w:rFonts w:ascii="標楷體" w:eastAsia="標楷體" w:hAnsi="標楷體" w:hint="eastAsia"/>
                <w:spacing w:val="3"/>
              </w:rPr>
              <w:t>關於計畫</w:t>
            </w:r>
            <w:r w:rsidRPr="00AC1FF7">
              <w:rPr>
                <w:rFonts w:ascii="標楷體" w:eastAsia="標楷體" w:hAnsi="標楷體"/>
                <w:spacing w:val="3"/>
              </w:rPr>
              <w:t xml:space="preserve"> / </w:t>
            </w:r>
            <w:r w:rsidRPr="00AC1FF7">
              <w:rPr>
                <w:rFonts w:ascii="標楷體" w:eastAsia="標楷體" w:hAnsi="標楷體" w:hint="eastAsia"/>
                <w:spacing w:val="3"/>
              </w:rPr>
              <w:t>相關單位</w:t>
            </w:r>
            <w:r w:rsidRPr="00AC1FF7">
              <w:rPr>
                <w:rFonts w:ascii="標楷體" w:eastAsia="標楷體" w:hAnsi="標楷體"/>
                <w:spacing w:val="3"/>
              </w:rPr>
              <w:t xml:space="preserve"> / </w:t>
            </w:r>
            <w:r w:rsidRPr="00AC1FF7">
              <w:rPr>
                <w:rFonts w:ascii="標楷體" w:eastAsia="標楷體" w:hAnsi="標楷體" w:hint="eastAsia"/>
                <w:spacing w:val="3"/>
              </w:rPr>
              <w:t>政策法規</w:t>
            </w:r>
            <w:r w:rsidRPr="00AC1FF7">
              <w:rPr>
                <w:rFonts w:ascii="標楷體" w:eastAsia="標楷體" w:hAnsi="標楷體"/>
                <w:spacing w:val="3"/>
              </w:rPr>
              <w:t xml:space="preserve"> / </w:t>
            </w:r>
            <w:r w:rsidRPr="00AC1FF7">
              <w:rPr>
                <w:rFonts w:ascii="標楷體" w:eastAsia="標楷體" w:hAnsi="標楷體" w:hint="eastAsia"/>
                <w:spacing w:val="3"/>
              </w:rPr>
              <w:t>最新消息</w:t>
            </w:r>
            <w:r w:rsidRPr="00AC1FF7">
              <w:rPr>
                <w:rFonts w:ascii="標楷體" w:eastAsia="標楷體" w:hAnsi="標楷體"/>
                <w:spacing w:val="3"/>
              </w:rPr>
              <w:t xml:space="preserve"> /</w:t>
            </w:r>
            <w:r w:rsidRPr="00AC1FF7">
              <w:rPr>
                <w:rFonts w:ascii="標楷體" w:eastAsia="標楷體" w:hAnsi="標楷體" w:hint="eastAsia"/>
                <w:spacing w:val="3"/>
              </w:rPr>
              <w:t>常見問答</w:t>
            </w:r>
          </w:p>
        </w:tc>
      </w:tr>
      <w:tr w:rsidR="007B3178" w:rsidRPr="00AC1FF7" w14:paraId="77B40EC4" w14:textId="77777777" w:rsidTr="007B3178">
        <w:trPr>
          <w:trHeight w:val="20"/>
        </w:trPr>
        <w:tc>
          <w:tcPr>
            <w:tcW w:w="277" w:type="pct"/>
            <w:vMerge/>
            <w:tcBorders>
              <w:left w:val="single" w:sz="4" w:space="0" w:color="000000"/>
              <w:bottom w:val="single" w:sz="4" w:space="0" w:color="auto"/>
              <w:right w:val="single" w:sz="4" w:space="0" w:color="000000"/>
            </w:tcBorders>
            <w:shd w:val="clear" w:color="auto" w:fill="DEEAF6"/>
            <w:vAlign w:val="center"/>
          </w:tcPr>
          <w:p w14:paraId="57D11E0A"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bottom w:val="single" w:sz="4" w:space="0" w:color="auto"/>
              <w:right w:val="single" w:sz="4" w:space="0" w:color="000000"/>
            </w:tcBorders>
            <w:shd w:val="clear" w:color="auto" w:fill="DEEAF6"/>
          </w:tcPr>
          <w:p w14:paraId="0C7A4A7D" w14:textId="77777777" w:rsidR="007B3178" w:rsidRPr="00AC1FF7" w:rsidRDefault="007B3178" w:rsidP="008455ED">
            <w:pPr>
              <w:kinsoku w:val="0"/>
              <w:overflowPunct w:val="0"/>
              <w:rPr>
                <w:rFonts w:ascii="標楷體" w:eastAsia="標楷體" w:hAnsi="標楷體"/>
                <w:b/>
                <w:bCs/>
                <w:szCs w:val="24"/>
              </w:rPr>
            </w:pPr>
          </w:p>
        </w:tc>
        <w:tc>
          <w:tcPr>
            <w:tcW w:w="941" w:type="pct"/>
            <w:tcBorders>
              <w:top w:val="single" w:sz="4" w:space="0" w:color="000000"/>
              <w:left w:val="single" w:sz="4" w:space="0" w:color="000000"/>
              <w:bottom w:val="single" w:sz="4" w:space="0" w:color="auto"/>
              <w:right w:val="single" w:sz="4" w:space="0" w:color="000000"/>
            </w:tcBorders>
            <w:shd w:val="clear" w:color="auto" w:fill="DEEAF6"/>
            <w:vAlign w:val="center"/>
          </w:tcPr>
          <w:p w14:paraId="4A88639E" w14:textId="51A77ACD" w:rsidR="007B3178" w:rsidRPr="00AC1FF7" w:rsidRDefault="007B3178" w:rsidP="006F0671">
            <w:pPr>
              <w:kinsoku w:val="0"/>
              <w:overflowPunct w:val="0"/>
              <w:spacing w:before="7"/>
              <w:jc w:val="center"/>
              <w:rPr>
                <w:rFonts w:ascii="標楷體" w:eastAsia="標楷體" w:hAnsi="標楷體"/>
                <w:b/>
                <w:bCs/>
                <w:szCs w:val="24"/>
              </w:rPr>
            </w:pPr>
            <w:r w:rsidRPr="00AC1FF7">
              <w:rPr>
                <w:rFonts w:ascii="標楷體" w:eastAsia="標楷體" w:hAnsi="標楷體" w:hint="eastAsia"/>
                <w:b/>
                <w:bCs/>
                <w:spacing w:val="-1"/>
                <w:szCs w:val="24"/>
              </w:rPr>
              <w:t>專案名稱</w:t>
            </w:r>
            <w:r w:rsidRPr="00AC1FF7">
              <w:rPr>
                <w:rFonts w:ascii="標楷體" w:eastAsia="標楷體" w:hAnsi="標楷體"/>
                <w:b/>
                <w:bCs/>
                <w:spacing w:val="-1"/>
                <w:szCs w:val="24"/>
              </w:rPr>
              <w:t xml:space="preserve"> </w:t>
            </w:r>
            <w:r w:rsidRPr="00AC1FF7">
              <w:rPr>
                <w:rFonts w:ascii="標楷體" w:eastAsia="標楷體" w:hAnsi="標楷體"/>
                <w:b/>
                <w:bCs/>
                <w:szCs w:val="24"/>
              </w:rPr>
              <w:t>B</w:t>
            </w:r>
          </w:p>
        </w:tc>
        <w:tc>
          <w:tcPr>
            <w:tcW w:w="3165" w:type="pct"/>
            <w:tcBorders>
              <w:top w:val="single" w:sz="4" w:space="0" w:color="000000"/>
              <w:left w:val="single" w:sz="4" w:space="0" w:color="000000"/>
              <w:bottom w:val="single" w:sz="4" w:space="0" w:color="000000"/>
              <w:right w:val="single" w:sz="4" w:space="0" w:color="000000"/>
            </w:tcBorders>
          </w:tcPr>
          <w:p w14:paraId="211EDF38" w14:textId="116CE917" w:rsidR="007B3178" w:rsidRPr="00AC1FF7" w:rsidRDefault="007B3178" w:rsidP="007B3178">
            <w:pPr>
              <w:pStyle w:val="TableParagraph"/>
              <w:kinsoku w:val="0"/>
              <w:overflowPunct w:val="0"/>
              <w:spacing w:line="0" w:lineRule="atLeast"/>
              <w:rPr>
                <w:rFonts w:ascii="標楷體" w:eastAsia="標楷體" w:hAnsi="標楷體"/>
              </w:rPr>
            </w:pPr>
            <w:r w:rsidRPr="00AC1FF7">
              <w:rPr>
                <w:rFonts w:ascii="標楷體" w:eastAsia="標楷體" w:hAnsi="標楷體"/>
              </w:rPr>
              <w:t>(</w:t>
            </w:r>
            <w:r w:rsidRPr="00AC1FF7">
              <w:rPr>
                <w:rFonts w:ascii="標楷體" w:eastAsia="標楷體" w:hAnsi="標楷體" w:hint="eastAsia"/>
              </w:rPr>
              <w:t>可設定要顯示單元項目，提供擴充功能</w:t>
            </w:r>
            <w:r w:rsidRPr="00AC1FF7">
              <w:rPr>
                <w:rFonts w:ascii="標楷體" w:eastAsia="標楷體" w:hAnsi="標楷體"/>
              </w:rPr>
              <w:t>)</w:t>
            </w:r>
          </w:p>
          <w:p w14:paraId="6D6285CE" w14:textId="3906398B" w:rsidR="007B3178" w:rsidRPr="00AC1FF7" w:rsidRDefault="009C5647" w:rsidP="007B3178">
            <w:pPr>
              <w:kinsoku w:val="0"/>
              <w:overflowPunct w:val="0"/>
              <w:spacing w:line="0" w:lineRule="atLeast"/>
              <w:rPr>
                <w:rFonts w:ascii="標楷體" w:eastAsia="標楷體" w:hAnsi="標楷體"/>
                <w:szCs w:val="24"/>
              </w:rPr>
            </w:pPr>
            <w:r w:rsidRPr="00AC1FF7">
              <w:rPr>
                <w:rFonts w:ascii="標楷體" w:eastAsia="標楷體" w:hAnsi="標楷體" w:hint="eastAsia"/>
                <w:spacing w:val="-1"/>
                <w:szCs w:val="24"/>
              </w:rPr>
              <w:t>如</w:t>
            </w:r>
            <w:r w:rsidR="007B3178" w:rsidRPr="00AC1FF7">
              <w:rPr>
                <w:rFonts w:ascii="標楷體" w:eastAsia="標楷體" w:hAnsi="標楷體" w:hint="eastAsia"/>
                <w:spacing w:val="-1"/>
                <w:szCs w:val="24"/>
              </w:rPr>
              <w:t>紓困振興輔導專區／桃園市創業創新服務辦公室</w:t>
            </w:r>
          </w:p>
        </w:tc>
      </w:tr>
      <w:tr w:rsidR="007B3178" w:rsidRPr="00AC1FF7" w14:paraId="1E2F8B70" w14:textId="77777777" w:rsidTr="007B3178">
        <w:trPr>
          <w:trHeight w:val="20"/>
        </w:trPr>
        <w:tc>
          <w:tcPr>
            <w:tcW w:w="277" w:type="pct"/>
            <w:vMerge w:val="restart"/>
            <w:tcBorders>
              <w:top w:val="single" w:sz="4" w:space="0" w:color="auto"/>
              <w:left w:val="single" w:sz="4" w:space="0" w:color="000000"/>
              <w:right w:val="single" w:sz="4" w:space="0" w:color="000000"/>
            </w:tcBorders>
            <w:shd w:val="clear" w:color="auto" w:fill="DEEAF6"/>
            <w:vAlign w:val="center"/>
          </w:tcPr>
          <w:p w14:paraId="2D65498E" w14:textId="63C9F27D" w:rsidR="007B3178"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8</w:t>
            </w:r>
          </w:p>
        </w:tc>
        <w:tc>
          <w:tcPr>
            <w:tcW w:w="617" w:type="pct"/>
            <w:vMerge w:val="restart"/>
            <w:tcBorders>
              <w:top w:val="single" w:sz="4" w:space="0" w:color="auto"/>
              <w:left w:val="single" w:sz="4" w:space="0" w:color="000000"/>
              <w:right w:val="single" w:sz="4" w:space="0" w:color="000000"/>
            </w:tcBorders>
            <w:shd w:val="clear" w:color="auto" w:fill="DEEAF6"/>
            <w:vAlign w:val="center"/>
          </w:tcPr>
          <w:p w14:paraId="21C3A946" w14:textId="57FEC21A" w:rsidR="007B3178" w:rsidRPr="00AC1FF7" w:rsidRDefault="007B3178" w:rsidP="006F0671">
            <w:pPr>
              <w:kinsoku w:val="0"/>
              <w:overflowPunct w:val="0"/>
              <w:jc w:val="center"/>
              <w:rPr>
                <w:rFonts w:ascii="標楷體" w:eastAsia="標楷體" w:hAnsi="標楷體"/>
                <w:b/>
                <w:bCs/>
                <w:szCs w:val="24"/>
              </w:rPr>
            </w:pPr>
            <w:r w:rsidRPr="00AC1FF7">
              <w:rPr>
                <w:rFonts w:ascii="標楷體" w:eastAsia="標楷體" w:hAnsi="標楷體" w:hint="eastAsia"/>
                <w:b/>
                <w:bCs/>
                <w:szCs w:val="24"/>
              </w:rPr>
              <w:t>最新消息</w:t>
            </w:r>
          </w:p>
        </w:tc>
        <w:tc>
          <w:tcPr>
            <w:tcW w:w="941" w:type="pct"/>
            <w:tcBorders>
              <w:top w:val="single" w:sz="4" w:space="0" w:color="auto"/>
              <w:left w:val="single" w:sz="4" w:space="0" w:color="000000"/>
              <w:bottom w:val="single" w:sz="4" w:space="0" w:color="000000"/>
              <w:right w:val="single" w:sz="4" w:space="0" w:color="000000"/>
            </w:tcBorders>
            <w:shd w:val="clear" w:color="auto" w:fill="DEEAF6"/>
            <w:vAlign w:val="center"/>
          </w:tcPr>
          <w:p w14:paraId="6A41B05A" w14:textId="6369328A" w:rsidR="007B3178" w:rsidRPr="00AC1FF7" w:rsidRDefault="007B3178" w:rsidP="006F0671">
            <w:pPr>
              <w:kinsoku w:val="0"/>
              <w:overflowPunct w:val="0"/>
              <w:spacing w:before="7"/>
              <w:jc w:val="center"/>
              <w:rPr>
                <w:rFonts w:ascii="標楷體" w:eastAsia="標楷體" w:hAnsi="標楷體"/>
                <w:b/>
                <w:bCs/>
                <w:spacing w:val="-1"/>
                <w:szCs w:val="24"/>
              </w:rPr>
            </w:pPr>
            <w:r w:rsidRPr="00AC1FF7">
              <w:rPr>
                <w:rFonts w:ascii="標楷體" w:eastAsia="標楷體" w:hAnsi="標楷體" w:hint="eastAsia"/>
                <w:b/>
                <w:bCs/>
                <w:szCs w:val="24"/>
              </w:rPr>
              <w:t>消息列表</w:t>
            </w:r>
          </w:p>
        </w:tc>
        <w:tc>
          <w:tcPr>
            <w:tcW w:w="3165" w:type="pct"/>
            <w:tcBorders>
              <w:top w:val="single" w:sz="4" w:space="0" w:color="000000"/>
              <w:left w:val="single" w:sz="4" w:space="0" w:color="000000"/>
              <w:bottom w:val="single" w:sz="4" w:space="0" w:color="000000"/>
              <w:right w:val="single" w:sz="4" w:space="0" w:color="000000"/>
            </w:tcBorders>
          </w:tcPr>
          <w:p w14:paraId="55C4C2D4" w14:textId="77777777" w:rsidR="007B3178" w:rsidRPr="00AC1FF7" w:rsidRDefault="007B3178" w:rsidP="007B3178">
            <w:pPr>
              <w:pStyle w:val="TableParagraph"/>
              <w:kinsoku w:val="0"/>
              <w:overflowPunct w:val="0"/>
              <w:spacing w:line="0" w:lineRule="atLeast"/>
              <w:rPr>
                <w:rFonts w:ascii="標楷體" w:eastAsia="標楷體" w:hAnsi="標楷體"/>
                <w:spacing w:val="3"/>
              </w:rPr>
            </w:pPr>
            <w:r w:rsidRPr="00AC1FF7">
              <w:rPr>
                <w:rFonts w:ascii="標楷體" w:eastAsia="標楷體" w:hAnsi="標楷體" w:hint="eastAsia"/>
                <w:spacing w:val="3"/>
              </w:rPr>
              <w:t>分類篩選頁籤</w:t>
            </w:r>
            <w:r w:rsidRPr="00AC1FF7">
              <w:rPr>
                <w:rFonts w:ascii="標楷體" w:eastAsia="標楷體" w:hAnsi="標楷體"/>
                <w:spacing w:val="3"/>
              </w:rPr>
              <w:t xml:space="preserve"> </w:t>
            </w:r>
            <w:proofErr w:type="gramStart"/>
            <w:r w:rsidRPr="00AC1FF7">
              <w:rPr>
                <w:rFonts w:ascii="標楷體" w:eastAsia="標楷體" w:hAnsi="標楷體" w:hint="eastAsia"/>
                <w:spacing w:val="3"/>
              </w:rPr>
              <w:t>當頁篩選</w:t>
            </w:r>
            <w:proofErr w:type="gramEnd"/>
            <w:r w:rsidRPr="00AC1FF7">
              <w:rPr>
                <w:rFonts w:ascii="標楷體" w:eastAsia="標楷體" w:hAnsi="標楷體" w:hint="eastAsia"/>
                <w:spacing w:val="3"/>
              </w:rPr>
              <w:t>機制</w:t>
            </w:r>
          </w:p>
          <w:p w14:paraId="7517694C" w14:textId="054DFF06" w:rsidR="007B3178" w:rsidRPr="00AC1FF7" w:rsidRDefault="007B3178" w:rsidP="007B3178">
            <w:pPr>
              <w:kinsoku w:val="0"/>
              <w:overflowPunct w:val="0"/>
              <w:spacing w:line="0" w:lineRule="atLeast"/>
              <w:rPr>
                <w:rFonts w:ascii="標楷體" w:eastAsia="標楷體" w:hAnsi="標楷體"/>
                <w:szCs w:val="24"/>
              </w:rPr>
            </w:pPr>
            <w:r w:rsidRPr="00AC1FF7">
              <w:rPr>
                <w:rFonts w:ascii="標楷體" w:eastAsia="標楷體" w:hAnsi="標楷體" w:hint="eastAsia"/>
                <w:szCs w:val="24"/>
              </w:rPr>
              <w:t>消息列</w:t>
            </w:r>
            <w:r w:rsidRPr="00AC1FF7">
              <w:rPr>
                <w:rFonts w:ascii="標楷體" w:eastAsia="標楷體" w:hAnsi="標楷體" w:hint="eastAsia"/>
                <w:spacing w:val="46"/>
                <w:szCs w:val="24"/>
              </w:rPr>
              <w:t>表</w:t>
            </w:r>
            <w:r w:rsidRPr="00AC1FF7">
              <w:rPr>
                <w:rFonts w:ascii="標楷體" w:eastAsia="標楷體" w:hAnsi="標楷體" w:hint="eastAsia"/>
                <w:szCs w:val="24"/>
              </w:rPr>
              <w:t>日期、消息標題、簡述、瞭解更多內容</w:t>
            </w:r>
          </w:p>
        </w:tc>
      </w:tr>
      <w:tr w:rsidR="007B3178" w:rsidRPr="00AC1FF7" w14:paraId="37D33C41" w14:textId="77777777" w:rsidTr="007B3178">
        <w:trPr>
          <w:trHeight w:val="20"/>
        </w:trPr>
        <w:tc>
          <w:tcPr>
            <w:tcW w:w="277" w:type="pct"/>
            <w:vMerge/>
            <w:tcBorders>
              <w:left w:val="single" w:sz="4" w:space="0" w:color="000000"/>
              <w:bottom w:val="single" w:sz="4" w:space="0" w:color="auto"/>
              <w:right w:val="single" w:sz="4" w:space="0" w:color="000000"/>
            </w:tcBorders>
            <w:shd w:val="clear" w:color="auto" w:fill="DEEAF6"/>
            <w:vAlign w:val="center"/>
          </w:tcPr>
          <w:p w14:paraId="611E867B"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bottom w:val="single" w:sz="4" w:space="0" w:color="auto"/>
              <w:right w:val="single" w:sz="4" w:space="0" w:color="000000"/>
            </w:tcBorders>
            <w:shd w:val="clear" w:color="auto" w:fill="DEEAF6"/>
          </w:tcPr>
          <w:p w14:paraId="6B1A025C" w14:textId="77777777" w:rsidR="007B3178" w:rsidRPr="00AC1FF7" w:rsidRDefault="007B3178" w:rsidP="008455ED">
            <w:pPr>
              <w:kinsoku w:val="0"/>
              <w:overflowPunct w:val="0"/>
              <w:spacing w:before="12"/>
              <w:rPr>
                <w:rFonts w:ascii="標楷體" w:eastAsia="標楷體" w:hAnsi="標楷體"/>
                <w:b/>
                <w:bCs/>
                <w:szCs w:val="24"/>
              </w:rPr>
            </w:pPr>
          </w:p>
        </w:tc>
        <w:tc>
          <w:tcPr>
            <w:tcW w:w="941" w:type="pct"/>
            <w:tcBorders>
              <w:top w:val="single" w:sz="4" w:space="0" w:color="000000"/>
              <w:left w:val="single" w:sz="4" w:space="0" w:color="000000"/>
              <w:bottom w:val="single" w:sz="4" w:space="0" w:color="auto"/>
              <w:right w:val="single" w:sz="4" w:space="0" w:color="000000"/>
            </w:tcBorders>
            <w:shd w:val="clear" w:color="auto" w:fill="DEEAF6"/>
            <w:vAlign w:val="center"/>
          </w:tcPr>
          <w:p w14:paraId="5FD96FEB" w14:textId="3DBB6866" w:rsidR="007B3178" w:rsidRPr="00AC1FF7" w:rsidRDefault="007B3178" w:rsidP="006F0671">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消息內容</w:t>
            </w:r>
          </w:p>
        </w:tc>
        <w:tc>
          <w:tcPr>
            <w:tcW w:w="3165" w:type="pct"/>
            <w:tcBorders>
              <w:top w:val="single" w:sz="4" w:space="0" w:color="000000"/>
              <w:left w:val="single" w:sz="4" w:space="0" w:color="000000"/>
              <w:bottom w:val="single" w:sz="4" w:space="0" w:color="000000"/>
              <w:right w:val="single" w:sz="4" w:space="0" w:color="000000"/>
            </w:tcBorders>
          </w:tcPr>
          <w:p w14:paraId="33A764D0" w14:textId="59A0E247" w:rsidR="007B3178" w:rsidRPr="00AC1FF7" w:rsidRDefault="007B3178" w:rsidP="007B3178">
            <w:pPr>
              <w:kinsoku w:val="0"/>
              <w:overflowPunct w:val="0"/>
              <w:spacing w:line="0" w:lineRule="atLeast"/>
              <w:rPr>
                <w:rFonts w:ascii="標楷體" w:eastAsia="標楷體" w:hAnsi="標楷體"/>
                <w:spacing w:val="3"/>
                <w:szCs w:val="24"/>
              </w:rPr>
            </w:pPr>
            <w:r w:rsidRPr="00AC1FF7">
              <w:rPr>
                <w:rFonts w:ascii="標楷體" w:eastAsia="標楷體" w:hAnsi="標楷體" w:hint="eastAsia"/>
                <w:spacing w:val="-1"/>
                <w:szCs w:val="24"/>
              </w:rPr>
              <w:t>日期、消息標題、消息內容、檔案下載</w:t>
            </w:r>
          </w:p>
        </w:tc>
      </w:tr>
      <w:tr w:rsidR="007B3178" w:rsidRPr="00AC1FF7" w14:paraId="220323D2" w14:textId="77777777" w:rsidTr="007B3178">
        <w:trPr>
          <w:trHeight w:val="20"/>
        </w:trPr>
        <w:tc>
          <w:tcPr>
            <w:tcW w:w="277" w:type="pct"/>
            <w:vMerge w:val="restart"/>
            <w:tcBorders>
              <w:top w:val="single" w:sz="4" w:space="0" w:color="auto"/>
              <w:left w:val="single" w:sz="4" w:space="0" w:color="000000"/>
              <w:right w:val="single" w:sz="4" w:space="0" w:color="000000"/>
            </w:tcBorders>
            <w:shd w:val="clear" w:color="auto" w:fill="DEEAF6"/>
            <w:vAlign w:val="center"/>
          </w:tcPr>
          <w:p w14:paraId="4A8B88C4" w14:textId="0A1D7D09" w:rsidR="007B3178"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9</w:t>
            </w:r>
          </w:p>
        </w:tc>
        <w:tc>
          <w:tcPr>
            <w:tcW w:w="617" w:type="pct"/>
            <w:vMerge w:val="restart"/>
            <w:tcBorders>
              <w:top w:val="single" w:sz="4" w:space="0" w:color="auto"/>
              <w:left w:val="single" w:sz="4" w:space="0" w:color="000000"/>
              <w:right w:val="single" w:sz="4" w:space="0" w:color="000000"/>
            </w:tcBorders>
            <w:shd w:val="clear" w:color="auto" w:fill="DEEAF6"/>
            <w:vAlign w:val="center"/>
          </w:tcPr>
          <w:p w14:paraId="660AB6D8" w14:textId="302F2DF7" w:rsidR="007B3178" w:rsidRPr="00AC1FF7" w:rsidRDefault="007B3178" w:rsidP="006F0671">
            <w:pPr>
              <w:kinsoku w:val="0"/>
              <w:overflowPunct w:val="0"/>
              <w:spacing w:before="12"/>
              <w:jc w:val="center"/>
              <w:rPr>
                <w:rFonts w:ascii="標楷體" w:eastAsia="標楷體" w:hAnsi="標楷體"/>
                <w:b/>
                <w:bCs/>
                <w:szCs w:val="24"/>
              </w:rPr>
            </w:pPr>
            <w:r w:rsidRPr="00AC1FF7">
              <w:rPr>
                <w:rFonts w:ascii="標楷體" w:eastAsia="標楷體" w:hAnsi="標楷體" w:hint="eastAsia"/>
                <w:b/>
                <w:bCs/>
                <w:szCs w:val="24"/>
              </w:rPr>
              <w:t>採購資訊</w:t>
            </w:r>
          </w:p>
        </w:tc>
        <w:tc>
          <w:tcPr>
            <w:tcW w:w="941" w:type="pct"/>
            <w:tcBorders>
              <w:top w:val="single" w:sz="4" w:space="0" w:color="auto"/>
              <w:left w:val="single" w:sz="4" w:space="0" w:color="000000"/>
              <w:bottom w:val="single" w:sz="4" w:space="0" w:color="000000"/>
              <w:right w:val="single" w:sz="4" w:space="0" w:color="000000"/>
            </w:tcBorders>
            <w:shd w:val="clear" w:color="auto" w:fill="DEEAF6"/>
            <w:vAlign w:val="center"/>
          </w:tcPr>
          <w:p w14:paraId="44156F09" w14:textId="1D031F58" w:rsidR="007B3178" w:rsidRPr="00AC1FF7" w:rsidRDefault="007B3178" w:rsidP="006F0671">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採購資訊列表</w:t>
            </w:r>
          </w:p>
        </w:tc>
        <w:tc>
          <w:tcPr>
            <w:tcW w:w="3165" w:type="pct"/>
            <w:tcBorders>
              <w:top w:val="single" w:sz="4" w:space="0" w:color="000000"/>
              <w:left w:val="single" w:sz="4" w:space="0" w:color="000000"/>
              <w:bottom w:val="single" w:sz="4" w:space="0" w:color="000000"/>
              <w:right w:val="single" w:sz="4" w:space="0" w:color="000000"/>
            </w:tcBorders>
          </w:tcPr>
          <w:p w14:paraId="1BD638CE" w14:textId="77777777" w:rsidR="007B3178" w:rsidRPr="00AC1FF7" w:rsidRDefault="007B3178" w:rsidP="007B3178">
            <w:pPr>
              <w:pStyle w:val="TableParagraph"/>
              <w:kinsoku w:val="0"/>
              <w:overflowPunct w:val="0"/>
              <w:spacing w:line="0" w:lineRule="atLeast"/>
              <w:rPr>
                <w:rFonts w:ascii="標楷體" w:eastAsia="標楷體" w:hAnsi="標楷體"/>
                <w:spacing w:val="3"/>
              </w:rPr>
            </w:pPr>
            <w:r w:rsidRPr="00AC1FF7">
              <w:rPr>
                <w:rFonts w:ascii="標楷體" w:eastAsia="標楷體" w:hAnsi="標楷體" w:hint="eastAsia"/>
                <w:spacing w:val="3"/>
              </w:rPr>
              <w:t>分類篩選頁籤</w:t>
            </w:r>
            <w:r w:rsidRPr="00AC1FF7">
              <w:rPr>
                <w:rFonts w:ascii="標楷體" w:eastAsia="標楷體" w:hAnsi="標楷體"/>
                <w:spacing w:val="3"/>
              </w:rPr>
              <w:t xml:space="preserve"> </w:t>
            </w:r>
            <w:proofErr w:type="gramStart"/>
            <w:r w:rsidRPr="00AC1FF7">
              <w:rPr>
                <w:rFonts w:ascii="標楷體" w:eastAsia="標楷體" w:hAnsi="標楷體" w:hint="eastAsia"/>
                <w:spacing w:val="3"/>
              </w:rPr>
              <w:t>當頁篩選</w:t>
            </w:r>
            <w:proofErr w:type="gramEnd"/>
            <w:r w:rsidRPr="00AC1FF7">
              <w:rPr>
                <w:rFonts w:ascii="標楷體" w:eastAsia="標楷體" w:hAnsi="標楷體" w:hint="eastAsia"/>
                <w:spacing w:val="3"/>
              </w:rPr>
              <w:t>機制</w:t>
            </w:r>
          </w:p>
          <w:p w14:paraId="05517BB3" w14:textId="044DF568" w:rsidR="007B3178" w:rsidRPr="00AC1FF7" w:rsidRDefault="007B3178" w:rsidP="007B3178">
            <w:pPr>
              <w:kinsoku w:val="0"/>
              <w:overflowPunct w:val="0"/>
              <w:spacing w:line="0" w:lineRule="atLeast"/>
              <w:rPr>
                <w:rFonts w:ascii="標楷體" w:eastAsia="標楷體" w:hAnsi="標楷體"/>
                <w:spacing w:val="-1"/>
                <w:szCs w:val="24"/>
              </w:rPr>
            </w:pPr>
            <w:r w:rsidRPr="00AC1FF7">
              <w:rPr>
                <w:rFonts w:ascii="標楷體" w:eastAsia="標楷體" w:hAnsi="標楷體" w:hint="eastAsia"/>
                <w:szCs w:val="24"/>
              </w:rPr>
              <w:t>採購資訊列表</w:t>
            </w:r>
            <w:r w:rsidRPr="00AC1FF7">
              <w:rPr>
                <w:rFonts w:ascii="標楷體" w:eastAsia="標楷體" w:hAnsi="標楷體"/>
                <w:szCs w:val="24"/>
              </w:rPr>
              <w:t xml:space="preserve"> </w:t>
            </w:r>
            <w:r w:rsidRPr="00AC1FF7">
              <w:rPr>
                <w:rFonts w:ascii="標楷體" w:eastAsia="標楷體" w:hAnsi="標楷體" w:hint="eastAsia"/>
                <w:szCs w:val="24"/>
              </w:rPr>
              <w:t>日期、採購資訊標題、簡述</w:t>
            </w:r>
          </w:p>
        </w:tc>
      </w:tr>
      <w:tr w:rsidR="007B3178" w:rsidRPr="00AC1FF7" w14:paraId="5211DDFD" w14:textId="77777777" w:rsidTr="007B3178">
        <w:trPr>
          <w:trHeight w:val="20"/>
        </w:trPr>
        <w:tc>
          <w:tcPr>
            <w:tcW w:w="277" w:type="pct"/>
            <w:vMerge/>
            <w:tcBorders>
              <w:left w:val="single" w:sz="4" w:space="0" w:color="000000"/>
              <w:bottom w:val="single" w:sz="4" w:space="0" w:color="auto"/>
              <w:right w:val="single" w:sz="4" w:space="0" w:color="000000"/>
            </w:tcBorders>
            <w:shd w:val="clear" w:color="auto" w:fill="DEEAF6"/>
            <w:vAlign w:val="center"/>
          </w:tcPr>
          <w:p w14:paraId="7F0F4F38"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bottom w:val="single" w:sz="4" w:space="0" w:color="auto"/>
              <w:right w:val="single" w:sz="4" w:space="0" w:color="000000"/>
            </w:tcBorders>
            <w:shd w:val="clear" w:color="auto" w:fill="DEEAF6"/>
          </w:tcPr>
          <w:p w14:paraId="095F00EC" w14:textId="77777777" w:rsidR="007B3178" w:rsidRPr="00AC1FF7" w:rsidRDefault="007B3178" w:rsidP="008455ED">
            <w:pPr>
              <w:kinsoku w:val="0"/>
              <w:overflowPunct w:val="0"/>
              <w:spacing w:before="13"/>
              <w:rPr>
                <w:rFonts w:ascii="標楷體" w:eastAsia="標楷體" w:hAnsi="標楷體"/>
                <w:b/>
                <w:bCs/>
                <w:szCs w:val="24"/>
              </w:rPr>
            </w:pPr>
          </w:p>
        </w:tc>
        <w:tc>
          <w:tcPr>
            <w:tcW w:w="941" w:type="pct"/>
            <w:tcBorders>
              <w:top w:val="single" w:sz="4" w:space="0" w:color="000000"/>
              <w:left w:val="single" w:sz="4" w:space="0" w:color="000000"/>
              <w:bottom w:val="single" w:sz="4" w:space="0" w:color="auto"/>
              <w:right w:val="single" w:sz="4" w:space="0" w:color="000000"/>
            </w:tcBorders>
            <w:shd w:val="clear" w:color="auto" w:fill="DEEAF6"/>
            <w:vAlign w:val="center"/>
          </w:tcPr>
          <w:p w14:paraId="1CB30EAA" w14:textId="127E1AC4" w:rsidR="007B3178" w:rsidRPr="00AC1FF7" w:rsidRDefault="007B3178" w:rsidP="006F0671">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採購資訊內容</w:t>
            </w:r>
          </w:p>
        </w:tc>
        <w:tc>
          <w:tcPr>
            <w:tcW w:w="3165" w:type="pct"/>
            <w:tcBorders>
              <w:top w:val="single" w:sz="4" w:space="0" w:color="000000"/>
              <w:left w:val="single" w:sz="4" w:space="0" w:color="000000"/>
              <w:bottom w:val="single" w:sz="4" w:space="0" w:color="000000"/>
              <w:right w:val="single" w:sz="4" w:space="0" w:color="000000"/>
            </w:tcBorders>
          </w:tcPr>
          <w:p w14:paraId="1C465AB0" w14:textId="0AD57B3E" w:rsidR="007B3178" w:rsidRPr="00AC1FF7" w:rsidRDefault="007B3178" w:rsidP="007B3178">
            <w:pPr>
              <w:kinsoku w:val="0"/>
              <w:overflowPunct w:val="0"/>
              <w:spacing w:line="0" w:lineRule="atLeast"/>
              <w:rPr>
                <w:rFonts w:ascii="標楷體" w:eastAsia="標楷體" w:hAnsi="標楷體"/>
                <w:spacing w:val="3"/>
                <w:szCs w:val="24"/>
              </w:rPr>
            </w:pPr>
            <w:r w:rsidRPr="00AC1FF7">
              <w:rPr>
                <w:rFonts w:ascii="標楷體" w:eastAsia="標楷體" w:hAnsi="標楷體" w:hint="eastAsia"/>
                <w:spacing w:val="-1"/>
                <w:szCs w:val="24"/>
              </w:rPr>
              <w:t>日期、採購資訊標題</w:t>
            </w:r>
            <w:r w:rsidRPr="00AC1FF7">
              <w:rPr>
                <w:rFonts w:ascii="標楷體" w:eastAsia="標楷體" w:hAnsi="標楷體"/>
                <w:spacing w:val="-1"/>
                <w:szCs w:val="24"/>
              </w:rPr>
              <w:t>/</w:t>
            </w:r>
            <w:r w:rsidRPr="00AC1FF7">
              <w:rPr>
                <w:rFonts w:ascii="標楷體" w:eastAsia="標楷體" w:hAnsi="標楷體" w:hint="eastAsia"/>
                <w:spacing w:val="-1"/>
                <w:szCs w:val="24"/>
              </w:rPr>
              <w:t>內容</w:t>
            </w:r>
            <w:r w:rsidRPr="00AC1FF7">
              <w:rPr>
                <w:rFonts w:ascii="標楷體" w:eastAsia="標楷體" w:hAnsi="標楷體"/>
                <w:spacing w:val="-1"/>
                <w:szCs w:val="24"/>
              </w:rPr>
              <w:t>/</w:t>
            </w:r>
            <w:r w:rsidRPr="00AC1FF7">
              <w:rPr>
                <w:rFonts w:ascii="標楷體" w:eastAsia="標楷體" w:hAnsi="標楷體" w:hint="eastAsia"/>
                <w:spacing w:val="-1"/>
                <w:szCs w:val="24"/>
              </w:rPr>
              <w:t>檔案下載</w:t>
            </w:r>
          </w:p>
        </w:tc>
      </w:tr>
      <w:tr w:rsidR="008455ED" w:rsidRPr="00AC1FF7" w14:paraId="7B39339F" w14:textId="77777777" w:rsidTr="007B3178">
        <w:trPr>
          <w:trHeight w:val="20"/>
        </w:trPr>
        <w:tc>
          <w:tcPr>
            <w:tcW w:w="277" w:type="pct"/>
            <w:tcBorders>
              <w:top w:val="single" w:sz="4" w:space="0" w:color="auto"/>
              <w:left w:val="single" w:sz="4" w:space="0" w:color="000000"/>
              <w:bottom w:val="single" w:sz="4" w:space="0" w:color="auto"/>
              <w:right w:val="single" w:sz="4" w:space="0" w:color="000000"/>
            </w:tcBorders>
            <w:shd w:val="clear" w:color="auto" w:fill="DEEAF6"/>
            <w:vAlign w:val="center"/>
          </w:tcPr>
          <w:p w14:paraId="6C66A3E0" w14:textId="7DCC99F2" w:rsidR="008455ED"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10</w:t>
            </w:r>
          </w:p>
        </w:tc>
        <w:tc>
          <w:tcPr>
            <w:tcW w:w="617" w:type="pct"/>
            <w:tcBorders>
              <w:top w:val="single" w:sz="4" w:space="0" w:color="auto"/>
              <w:left w:val="single" w:sz="4" w:space="0" w:color="000000"/>
              <w:bottom w:val="single" w:sz="4" w:space="0" w:color="auto"/>
              <w:right w:val="single" w:sz="4" w:space="0" w:color="000000"/>
            </w:tcBorders>
            <w:shd w:val="clear" w:color="auto" w:fill="DEEAF6"/>
            <w:vAlign w:val="center"/>
          </w:tcPr>
          <w:p w14:paraId="38A9C9C7" w14:textId="5C7E61A2" w:rsidR="008455ED" w:rsidRPr="00AC1FF7" w:rsidRDefault="008455ED" w:rsidP="00946FBC">
            <w:pPr>
              <w:kinsoku w:val="0"/>
              <w:overflowPunct w:val="0"/>
              <w:spacing w:before="13"/>
              <w:jc w:val="center"/>
              <w:rPr>
                <w:rFonts w:ascii="標楷體" w:eastAsia="標楷體" w:hAnsi="標楷體"/>
                <w:b/>
                <w:bCs/>
                <w:szCs w:val="24"/>
              </w:rPr>
            </w:pPr>
            <w:r w:rsidRPr="00AC1FF7">
              <w:rPr>
                <w:rFonts w:ascii="標楷體" w:eastAsia="標楷體" w:hAnsi="標楷體" w:hint="eastAsia"/>
                <w:b/>
                <w:bCs/>
                <w:szCs w:val="24"/>
              </w:rPr>
              <w:t>影音專區</w:t>
            </w:r>
          </w:p>
        </w:tc>
        <w:tc>
          <w:tcPr>
            <w:tcW w:w="941" w:type="pct"/>
            <w:tcBorders>
              <w:top w:val="single" w:sz="4" w:space="0" w:color="auto"/>
              <w:left w:val="single" w:sz="4" w:space="0" w:color="000000"/>
              <w:bottom w:val="single" w:sz="4" w:space="0" w:color="auto"/>
              <w:right w:val="single" w:sz="4" w:space="0" w:color="000000"/>
            </w:tcBorders>
            <w:shd w:val="clear" w:color="auto" w:fill="DEEAF6"/>
            <w:vAlign w:val="center"/>
          </w:tcPr>
          <w:p w14:paraId="64AEA571" w14:textId="77745BE4" w:rsidR="008455ED" w:rsidRPr="00AC1FF7" w:rsidRDefault="008455ED" w:rsidP="00946FBC">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影音列表</w:t>
            </w:r>
          </w:p>
        </w:tc>
        <w:tc>
          <w:tcPr>
            <w:tcW w:w="3165" w:type="pct"/>
            <w:tcBorders>
              <w:top w:val="single" w:sz="4" w:space="0" w:color="000000"/>
              <w:left w:val="single" w:sz="4" w:space="0" w:color="000000"/>
              <w:bottom w:val="single" w:sz="4" w:space="0" w:color="000000"/>
              <w:right w:val="single" w:sz="4" w:space="0" w:color="000000"/>
            </w:tcBorders>
          </w:tcPr>
          <w:p w14:paraId="45F62414" w14:textId="77777777" w:rsidR="008455ED" w:rsidRPr="00AC1FF7" w:rsidRDefault="008455ED" w:rsidP="007B3178">
            <w:pPr>
              <w:pStyle w:val="TableParagraph"/>
              <w:kinsoku w:val="0"/>
              <w:overflowPunct w:val="0"/>
              <w:spacing w:line="0" w:lineRule="atLeast"/>
              <w:rPr>
                <w:rFonts w:ascii="標楷體" w:eastAsia="標楷體" w:hAnsi="標楷體"/>
                <w:spacing w:val="3"/>
              </w:rPr>
            </w:pPr>
            <w:r w:rsidRPr="00AC1FF7">
              <w:rPr>
                <w:rFonts w:ascii="標楷體" w:eastAsia="標楷體" w:hAnsi="標楷體" w:hint="eastAsia"/>
                <w:spacing w:val="3"/>
              </w:rPr>
              <w:t>分類篩選頁籤</w:t>
            </w:r>
            <w:r w:rsidRPr="00AC1FF7">
              <w:rPr>
                <w:rFonts w:ascii="標楷體" w:eastAsia="標楷體" w:hAnsi="標楷體"/>
                <w:spacing w:val="3"/>
              </w:rPr>
              <w:t xml:space="preserve"> </w:t>
            </w:r>
            <w:proofErr w:type="gramStart"/>
            <w:r w:rsidRPr="00AC1FF7">
              <w:rPr>
                <w:rFonts w:ascii="標楷體" w:eastAsia="標楷體" w:hAnsi="標楷體" w:hint="eastAsia"/>
                <w:spacing w:val="3"/>
              </w:rPr>
              <w:t>當頁篩選</w:t>
            </w:r>
            <w:proofErr w:type="gramEnd"/>
            <w:r w:rsidRPr="00AC1FF7">
              <w:rPr>
                <w:rFonts w:ascii="標楷體" w:eastAsia="標楷體" w:hAnsi="標楷體" w:hint="eastAsia"/>
                <w:spacing w:val="3"/>
              </w:rPr>
              <w:t>機制</w:t>
            </w:r>
          </w:p>
          <w:p w14:paraId="1B0DCB33" w14:textId="0ED2DCA0" w:rsidR="008455ED" w:rsidRPr="00AC1FF7" w:rsidRDefault="008455ED" w:rsidP="007B3178">
            <w:pPr>
              <w:kinsoku w:val="0"/>
              <w:overflowPunct w:val="0"/>
              <w:spacing w:line="0" w:lineRule="atLeast"/>
              <w:rPr>
                <w:rFonts w:ascii="標楷體" w:eastAsia="標楷體" w:hAnsi="標楷體"/>
                <w:spacing w:val="-1"/>
                <w:szCs w:val="24"/>
              </w:rPr>
            </w:pPr>
            <w:r w:rsidRPr="00AC1FF7">
              <w:rPr>
                <w:rFonts w:ascii="標楷體" w:eastAsia="標楷體" w:hAnsi="標楷體" w:hint="eastAsia"/>
                <w:szCs w:val="24"/>
              </w:rPr>
              <w:t>影音列表影</w:t>
            </w:r>
            <w:proofErr w:type="gramStart"/>
            <w:r w:rsidRPr="00AC1FF7">
              <w:rPr>
                <w:rFonts w:ascii="標楷體" w:eastAsia="標楷體" w:hAnsi="標楷體" w:hint="eastAsia"/>
                <w:szCs w:val="24"/>
              </w:rPr>
              <w:t>音內嵌縮</w:t>
            </w:r>
            <w:proofErr w:type="gramEnd"/>
            <w:r w:rsidRPr="00AC1FF7">
              <w:rPr>
                <w:rFonts w:ascii="標楷體" w:eastAsia="標楷體" w:hAnsi="標楷體" w:hint="eastAsia"/>
                <w:szCs w:val="24"/>
              </w:rPr>
              <w:t>圖、影音標題、播放次數</w:t>
            </w:r>
          </w:p>
        </w:tc>
      </w:tr>
      <w:tr w:rsidR="008455ED" w:rsidRPr="00AC1FF7" w14:paraId="5E696A45" w14:textId="77777777" w:rsidTr="007B3178">
        <w:trPr>
          <w:trHeight w:val="20"/>
        </w:trPr>
        <w:tc>
          <w:tcPr>
            <w:tcW w:w="277" w:type="pct"/>
            <w:tcBorders>
              <w:top w:val="single" w:sz="4" w:space="0" w:color="auto"/>
              <w:left w:val="single" w:sz="4" w:space="0" w:color="000000"/>
              <w:bottom w:val="single" w:sz="4" w:space="0" w:color="auto"/>
              <w:right w:val="single" w:sz="4" w:space="0" w:color="000000"/>
            </w:tcBorders>
            <w:shd w:val="clear" w:color="auto" w:fill="DEEAF6"/>
            <w:vAlign w:val="center"/>
          </w:tcPr>
          <w:p w14:paraId="4839CB95" w14:textId="4304A3F6" w:rsidR="008455ED"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11</w:t>
            </w:r>
          </w:p>
        </w:tc>
        <w:tc>
          <w:tcPr>
            <w:tcW w:w="617" w:type="pct"/>
            <w:tcBorders>
              <w:top w:val="single" w:sz="4" w:space="0" w:color="auto"/>
              <w:left w:val="single" w:sz="4" w:space="0" w:color="000000"/>
              <w:bottom w:val="single" w:sz="4" w:space="0" w:color="auto"/>
              <w:right w:val="single" w:sz="4" w:space="0" w:color="000000"/>
            </w:tcBorders>
            <w:shd w:val="clear" w:color="auto" w:fill="DEEAF6"/>
            <w:vAlign w:val="center"/>
          </w:tcPr>
          <w:p w14:paraId="6C43FDE6" w14:textId="0D1EAEB6" w:rsidR="008455ED" w:rsidRPr="00AC1FF7" w:rsidRDefault="008455ED" w:rsidP="00946FBC">
            <w:pPr>
              <w:kinsoku w:val="0"/>
              <w:overflowPunct w:val="0"/>
              <w:spacing w:before="13"/>
              <w:jc w:val="center"/>
              <w:rPr>
                <w:rFonts w:ascii="標楷體" w:eastAsia="標楷體" w:hAnsi="標楷體"/>
                <w:b/>
                <w:bCs/>
                <w:szCs w:val="24"/>
              </w:rPr>
            </w:pPr>
            <w:r w:rsidRPr="00AC1FF7">
              <w:rPr>
                <w:rFonts w:ascii="標楷體" w:eastAsia="標楷體" w:hAnsi="標楷體" w:hint="eastAsia"/>
                <w:b/>
                <w:bCs/>
                <w:szCs w:val="24"/>
              </w:rPr>
              <w:t>常用表單</w:t>
            </w:r>
          </w:p>
        </w:tc>
        <w:tc>
          <w:tcPr>
            <w:tcW w:w="941" w:type="pct"/>
            <w:tcBorders>
              <w:top w:val="single" w:sz="4" w:space="0" w:color="auto"/>
              <w:left w:val="single" w:sz="4" w:space="0" w:color="000000"/>
              <w:bottom w:val="single" w:sz="4" w:space="0" w:color="auto"/>
              <w:right w:val="single" w:sz="4" w:space="0" w:color="000000"/>
            </w:tcBorders>
            <w:shd w:val="clear" w:color="auto" w:fill="DEEAF6"/>
            <w:vAlign w:val="center"/>
          </w:tcPr>
          <w:p w14:paraId="07705A8B" w14:textId="77777777" w:rsidR="008455ED" w:rsidRPr="00AC1FF7" w:rsidRDefault="008455ED" w:rsidP="00946FBC">
            <w:pPr>
              <w:kinsoku w:val="0"/>
              <w:overflowPunct w:val="0"/>
              <w:spacing w:before="7"/>
              <w:jc w:val="center"/>
              <w:rPr>
                <w:rFonts w:ascii="標楷體" w:eastAsia="標楷體" w:hAnsi="標楷體"/>
                <w:b/>
                <w:bCs/>
                <w:szCs w:val="24"/>
              </w:rPr>
            </w:pPr>
          </w:p>
        </w:tc>
        <w:tc>
          <w:tcPr>
            <w:tcW w:w="3165" w:type="pct"/>
            <w:tcBorders>
              <w:top w:val="single" w:sz="4" w:space="0" w:color="000000"/>
              <w:left w:val="single" w:sz="4" w:space="0" w:color="000000"/>
              <w:bottom w:val="single" w:sz="4" w:space="0" w:color="000000"/>
              <w:right w:val="single" w:sz="4" w:space="0" w:color="000000"/>
            </w:tcBorders>
          </w:tcPr>
          <w:p w14:paraId="6D214731" w14:textId="77777777" w:rsidR="008455ED" w:rsidRPr="00AC1FF7" w:rsidRDefault="008455ED" w:rsidP="007B3178">
            <w:pPr>
              <w:pStyle w:val="TableParagraph"/>
              <w:kinsoku w:val="0"/>
              <w:overflowPunct w:val="0"/>
              <w:spacing w:line="0" w:lineRule="atLeast"/>
              <w:rPr>
                <w:rFonts w:ascii="標楷體" w:eastAsia="標楷體" w:hAnsi="標楷體"/>
                <w:spacing w:val="3"/>
              </w:rPr>
            </w:pPr>
            <w:r w:rsidRPr="00AC1FF7">
              <w:rPr>
                <w:rFonts w:ascii="標楷體" w:eastAsia="標楷體" w:hAnsi="標楷體" w:hint="eastAsia"/>
                <w:spacing w:val="3"/>
              </w:rPr>
              <w:t>分類篩選頁籤</w:t>
            </w:r>
            <w:r w:rsidRPr="00AC1FF7">
              <w:rPr>
                <w:rFonts w:ascii="標楷體" w:eastAsia="標楷體" w:hAnsi="標楷體"/>
                <w:spacing w:val="3"/>
              </w:rPr>
              <w:t xml:space="preserve"> </w:t>
            </w:r>
            <w:proofErr w:type="gramStart"/>
            <w:r w:rsidRPr="00AC1FF7">
              <w:rPr>
                <w:rFonts w:ascii="標楷體" w:eastAsia="標楷體" w:hAnsi="標楷體" w:hint="eastAsia"/>
                <w:spacing w:val="3"/>
              </w:rPr>
              <w:t>當頁篩選</w:t>
            </w:r>
            <w:proofErr w:type="gramEnd"/>
            <w:r w:rsidRPr="00AC1FF7">
              <w:rPr>
                <w:rFonts w:ascii="標楷體" w:eastAsia="標楷體" w:hAnsi="標楷體" w:hint="eastAsia"/>
                <w:spacing w:val="3"/>
              </w:rPr>
              <w:t>機制</w:t>
            </w:r>
          </w:p>
          <w:p w14:paraId="7C4E2EE1" w14:textId="30B52327" w:rsidR="008455ED" w:rsidRPr="00AC1FF7" w:rsidRDefault="008455ED" w:rsidP="007B3178">
            <w:pPr>
              <w:kinsoku w:val="0"/>
              <w:overflowPunct w:val="0"/>
              <w:spacing w:line="0" w:lineRule="atLeast"/>
              <w:rPr>
                <w:rFonts w:ascii="標楷體" w:eastAsia="標楷體" w:hAnsi="標楷體"/>
                <w:spacing w:val="3"/>
                <w:szCs w:val="24"/>
              </w:rPr>
            </w:pPr>
            <w:r w:rsidRPr="00AC1FF7">
              <w:rPr>
                <w:rFonts w:ascii="標楷體" w:eastAsia="標楷體" w:hAnsi="標楷體" w:hint="eastAsia"/>
                <w:spacing w:val="-1"/>
                <w:szCs w:val="24"/>
              </w:rPr>
              <w:t>常用表單列表：表單標題下載檔案</w:t>
            </w:r>
          </w:p>
        </w:tc>
      </w:tr>
      <w:tr w:rsidR="008455ED" w:rsidRPr="00AC1FF7" w14:paraId="5E388310" w14:textId="77777777" w:rsidTr="007B3178">
        <w:trPr>
          <w:trHeight w:val="20"/>
        </w:trPr>
        <w:tc>
          <w:tcPr>
            <w:tcW w:w="277" w:type="pct"/>
            <w:tcBorders>
              <w:top w:val="single" w:sz="4" w:space="0" w:color="auto"/>
              <w:left w:val="single" w:sz="4" w:space="0" w:color="000000"/>
              <w:bottom w:val="single" w:sz="4" w:space="0" w:color="auto"/>
              <w:right w:val="single" w:sz="4" w:space="0" w:color="000000"/>
            </w:tcBorders>
            <w:shd w:val="clear" w:color="auto" w:fill="DEEAF6"/>
            <w:vAlign w:val="center"/>
          </w:tcPr>
          <w:p w14:paraId="1DDD761D" w14:textId="069F498A" w:rsidR="008455ED"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12</w:t>
            </w:r>
          </w:p>
        </w:tc>
        <w:tc>
          <w:tcPr>
            <w:tcW w:w="617" w:type="pct"/>
            <w:tcBorders>
              <w:top w:val="single" w:sz="4" w:space="0" w:color="auto"/>
              <w:left w:val="single" w:sz="4" w:space="0" w:color="000000"/>
              <w:bottom w:val="single" w:sz="4" w:space="0" w:color="auto"/>
              <w:right w:val="single" w:sz="4" w:space="0" w:color="000000"/>
            </w:tcBorders>
            <w:shd w:val="clear" w:color="auto" w:fill="DEEAF6"/>
            <w:vAlign w:val="center"/>
          </w:tcPr>
          <w:p w14:paraId="5409068F" w14:textId="3908D77A" w:rsidR="008455ED" w:rsidRPr="00AC1FF7" w:rsidRDefault="008455ED" w:rsidP="00946FBC">
            <w:pPr>
              <w:kinsoku w:val="0"/>
              <w:overflowPunct w:val="0"/>
              <w:spacing w:before="13"/>
              <w:jc w:val="center"/>
              <w:rPr>
                <w:rFonts w:ascii="標楷體" w:eastAsia="標楷體" w:hAnsi="標楷體"/>
                <w:b/>
                <w:bCs/>
                <w:szCs w:val="24"/>
              </w:rPr>
            </w:pPr>
            <w:r w:rsidRPr="00AC1FF7">
              <w:rPr>
                <w:rFonts w:ascii="標楷體" w:eastAsia="標楷體" w:hAnsi="標楷體" w:hint="eastAsia"/>
                <w:b/>
                <w:bCs/>
                <w:szCs w:val="24"/>
              </w:rPr>
              <w:t>人才招募</w:t>
            </w:r>
          </w:p>
        </w:tc>
        <w:tc>
          <w:tcPr>
            <w:tcW w:w="941" w:type="pct"/>
            <w:tcBorders>
              <w:top w:val="single" w:sz="4" w:space="0" w:color="auto"/>
              <w:left w:val="single" w:sz="4" w:space="0" w:color="000000"/>
              <w:bottom w:val="single" w:sz="4" w:space="0" w:color="000000"/>
              <w:right w:val="single" w:sz="4" w:space="0" w:color="000000"/>
            </w:tcBorders>
            <w:shd w:val="clear" w:color="auto" w:fill="DEEAF6"/>
            <w:vAlign w:val="center"/>
          </w:tcPr>
          <w:p w14:paraId="794D757C" w14:textId="233F34EB" w:rsidR="008455ED" w:rsidRPr="00AC1FF7" w:rsidRDefault="008455ED" w:rsidP="00946FBC">
            <w:pPr>
              <w:kinsoku w:val="0"/>
              <w:overflowPunct w:val="0"/>
              <w:spacing w:before="7"/>
              <w:jc w:val="center"/>
              <w:rPr>
                <w:rFonts w:ascii="標楷體" w:eastAsia="標楷體" w:hAnsi="標楷體"/>
                <w:b/>
                <w:bCs/>
                <w:szCs w:val="24"/>
              </w:rPr>
            </w:pPr>
            <w:r w:rsidRPr="00AC1FF7">
              <w:rPr>
                <w:rFonts w:ascii="標楷體" w:eastAsia="標楷體" w:hAnsi="標楷體"/>
                <w:b/>
                <w:bCs/>
                <w:szCs w:val="24"/>
              </w:rPr>
              <w:t>(</w:t>
            </w:r>
            <w:proofErr w:type="gramStart"/>
            <w:r w:rsidRPr="00AC1FF7">
              <w:rPr>
                <w:rFonts w:ascii="標楷體" w:eastAsia="標楷體" w:hAnsi="標楷體" w:hint="eastAsia"/>
                <w:b/>
                <w:bCs/>
                <w:szCs w:val="24"/>
              </w:rPr>
              <w:t>外連</w:t>
            </w:r>
            <w:proofErr w:type="gramEnd"/>
            <w:r w:rsidRPr="00AC1FF7">
              <w:rPr>
                <w:rFonts w:ascii="標楷體" w:eastAsia="標楷體" w:hAnsi="標楷體"/>
                <w:b/>
                <w:bCs/>
                <w:szCs w:val="24"/>
              </w:rPr>
              <w:t>)</w:t>
            </w:r>
          </w:p>
        </w:tc>
        <w:tc>
          <w:tcPr>
            <w:tcW w:w="3165" w:type="pct"/>
            <w:tcBorders>
              <w:top w:val="single" w:sz="4" w:space="0" w:color="000000"/>
              <w:left w:val="single" w:sz="4" w:space="0" w:color="000000"/>
              <w:bottom w:val="single" w:sz="4" w:space="0" w:color="000000"/>
              <w:right w:val="single" w:sz="4" w:space="0" w:color="000000"/>
            </w:tcBorders>
          </w:tcPr>
          <w:p w14:paraId="2BA11893" w14:textId="4ADDEDCB" w:rsidR="008455ED" w:rsidRPr="00AC1FF7" w:rsidRDefault="008455ED" w:rsidP="007B3178">
            <w:pPr>
              <w:kinsoku w:val="0"/>
              <w:overflowPunct w:val="0"/>
              <w:spacing w:line="0" w:lineRule="atLeast"/>
              <w:rPr>
                <w:rFonts w:ascii="標楷體" w:eastAsia="標楷體" w:hAnsi="標楷體"/>
                <w:spacing w:val="3"/>
                <w:szCs w:val="24"/>
              </w:rPr>
            </w:pPr>
            <w:proofErr w:type="gramStart"/>
            <w:r w:rsidRPr="00AC1FF7">
              <w:rPr>
                <w:rFonts w:ascii="標楷體" w:eastAsia="標楷體" w:hAnsi="標楷體" w:hint="eastAsia"/>
                <w:spacing w:val="-1"/>
                <w:szCs w:val="24"/>
              </w:rPr>
              <w:t>外連至</w:t>
            </w:r>
            <w:proofErr w:type="gramEnd"/>
            <w:r w:rsidRPr="00AC1FF7">
              <w:rPr>
                <w:rFonts w:ascii="標楷體" w:eastAsia="標楷體" w:hAnsi="標楷體"/>
                <w:spacing w:val="-1"/>
                <w:szCs w:val="24"/>
              </w:rPr>
              <w:t xml:space="preserve"> </w:t>
            </w:r>
            <w:r w:rsidRPr="00AC1FF7">
              <w:rPr>
                <w:rFonts w:ascii="標楷體" w:eastAsia="標楷體" w:hAnsi="標楷體"/>
                <w:szCs w:val="24"/>
              </w:rPr>
              <w:t>104</w:t>
            </w:r>
          </w:p>
        </w:tc>
      </w:tr>
      <w:tr w:rsidR="008455ED" w:rsidRPr="00AC1FF7" w14:paraId="1FE90CFB" w14:textId="77777777" w:rsidTr="007B3178">
        <w:trPr>
          <w:trHeight w:val="20"/>
        </w:trPr>
        <w:tc>
          <w:tcPr>
            <w:tcW w:w="277" w:type="pct"/>
            <w:tcBorders>
              <w:top w:val="single" w:sz="4" w:space="0" w:color="auto"/>
              <w:left w:val="single" w:sz="4" w:space="0" w:color="000000"/>
              <w:bottom w:val="single" w:sz="4" w:space="0" w:color="auto"/>
              <w:right w:val="single" w:sz="4" w:space="0" w:color="000000"/>
            </w:tcBorders>
            <w:shd w:val="clear" w:color="auto" w:fill="DEEAF6"/>
            <w:vAlign w:val="center"/>
          </w:tcPr>
          <w:p w14:paraId="0E13C043" w14:textId="2ECD92C4" w:rsidR="008455ED"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13</w:t>
            </w:r>
          </w:p>
        </w:tc>
        <w:tc>
          <w:tcPr>
            <w:tcW w:w="617" w:type="pct"/>
            <w:tcBorders>
              <w:top w:val="single" w:sz="4" w:space="0" w:color="auto"/>
              <w:left w:val="single" w:sz="4" w:space="0" w:color="000000"/>
              <w:bottom w:val="single" w:sz="4" w:space="0" w:color="auto"/>
              <w:right w:val="single" w:sz="4" w:space="0" w:color="000000"/>
            </w:tcBorders>
            <w:shd w:val="clear" w:color="auto" w:fill="DEEAF6"/>
            <w:vAlign w:val="center"/>
          </w:tcPr>
          <w:p w14:paraId="26C38B3B" w14:textId="4AA3B460" w:rsidR="008455ED" w:rsidRPr="00AC1FF7" w:rsidRDefault="008455ED" w:rsidP="00946FBC">
            <w:pPr>
              <w:kinsoku w:val="0"/>
              <w:overflowPunct w:val="0"/>
              <w:spacing w:before="13"/>
              <w:jc w:val="center"/>
              <w:rPr>
                <w:rFonts w:ascii="標楷體" w:eastAsia="標楷體" w:hAnsi="標楷體"/>
                <w:b/>
                <w:bCs/>
                <w:szCs w:val="24"/>
              </w:rPr>
            </w:pPr>
            <w:r w:rsidRPr="00AC1FF7">
              <w:rPr>
                <w:rFonts w:ascii="標楷體" w:eastAsia="標楷體" w:hAnsi="標楷體" w:hint="eastAsia"/>
                <w:b/>
                <w:bCs/>
                <w:szCs w:val="24"/>
              </w:rPr>
              <w:t>聯絡我們</w:t>
            </w:r>
          </w:p>
        </w:tc>
        <w:tc>
          <w:tcPr>
            <w:tcW w:w="941" w:type="pct"/>
            <w:tcBorders>
              <w:top w:val="single" w:sz="4" w:space="0" w:color="000000"/>
              <w:left w:val="single" w:sz="4" w:space="0" w:color="000000"/>
              <w:bottom w:val="single" w:sz="4" w:space="0" w:color="auto"/>
              <w:right w:val="single" w:sz="4" w:space="0" w:color="000000"/>
            </w:tcBorders>
            <w:shd w:val="clear" w:color="auto" w:fill="DEEAF6"/>
            <w:vAlign w:val="center"/>
          </w:tcPr>
          <w:p w14:paraId="36C11573" w14:textId="77777777" w:rsidR="008455ED" w:rsidRPr="00AC1FF7" w:rsidRDefault="008455ED" w:rsidP="00946FBC">
            <w:pPr>
              <w:kinsoku w:val="0"/>
              <w:overflowPunct w:val="0"/>
              <w:spacing w:before="7"/>
              <w:rPr>
                <w:rFonts w:ascii="標楷體" w:eastAsia="標楷體" w:hAnsi="標楷體"/>
                <w:b/>
                <w:bCs/>
                <w:szCs w:val="24"/>
              </w:rPr>
            </w:pPr>
          </w:p>
        </w:tc>
        <w:tc>
          <w:tcPr>
            <w:tcW w:w="3165" w:type="pct"/>
            <w:tcBorders>
              <w:top w:val="single" w:sz="4" w:space="0" w:color="000000"/>
              <w:left w:val="single" w:sz="4" w:space="0" w:color="000000"/>
              <w:bottom w:val="single" w:sz="4" w:space="0" w:color="000000"/>
              <w:right w:val="single" w:sz="4" w:space="0" w:color="000000"/>
            </w:tcBorders>
          </w:tcPr>
          <w:p w14:paraId="2860AD67" w14:textId="054BB3C0" w:rsidR="008455ED" w:rsidRPr="00AC1FF7" w:rsidRDefault="008455ED" w:rsidP="007B3178">
            <w:pPr>
              <w:kinsoku w:val="0"/>
              <w:overflowPunct w:val="0"/>
              <w:spacing w:line="0" w:lineRule="atLeast"/>
              <w:rPr>
                <w:rFonts w:ascii="標楷體" w:eastAsia="標楷體" w:hAnsi="標楷體"/>
                <w:spacing w:val="-1"/>
                <w:szCs w:val="24"/>
              </w:rPr>
            </w:pPr>
            <w:r w:rsidRPr="00AC1FF7">
              <w:rPr>
                <w:rFonts w:ascii="標楷體" w:eastAsia="標楷體" w:hAnsi="標楷體" w:hint="eastAsia"/>
                <w:szCs w:val="24"/>
              </w:rPr>
              <w:t>聯絡資訊：</w:t>
            </w:r>
            <w:r w:rsidRPr="00AC1FF7">
              <w:rPr>
                <w:rFonts w:ascii="標楷體" w:eastAsia="標楷體" w:hAnsi="標楷體"/>
                <w:szCs w:val="24"/>
              </w:rPr>
              <w:t>Email</w:t>
            </w:r>
            <w:r w:rsidRPr="00AC1FF7">
              <w:rPr>
                <w:rFonts w:ascii="標楷體" w:eastAsia="標楷體" w:hAnsi="標楷體" w:hint="eastAsia"/>
                <w:szCs w:val="24"/>
              </w:rPr>
              <w:t>、住址、聯絡專線、傳真、</w:t>
            </w:r>
            <w:r w:rsidRPr="00AC1FF7">
              <w:rPr>
                <w:rFonts w:ascii="標楷體" w:eastAsia="標楷體" w:hAnsi="標楷體"/>
                <w:szCs w:val="24"/>
              </w:rPr>
              <w:t>GOOGLE</w:t>
            </w:r>
            <w:r w:rsidRPr="00AC1FF7">
              <w:rPr>
                <w:rFonts w:ascii="標楷體" w:eastAsia="標楷體" w:hAnsi="標楷體"/>
                <w:spacing w:val="-8"/>
                <w:szCs w:val="24"/>
              </w:rPr>
              <w:t xml:space="preserve"> </w:t>
            </w:r>
            <w:r w:rsidRPr="00AC1FF7">
              <w:rPr>
                <w:rFonts w:ascii="標楷體" w:eastAsia="標楷體" w:hAnsi="標楷體"/>
                <w:szCs w:val="24"/>
              </w:rPr>
              <w:t>MAP</w:t>
            </w:r>
          </w:p>
        </w:tc>
      </w:tr>
      <w:tr w:rsidR="007B3178" w:rsidRPr="00AC1FF7" w14:paraId="6FAA56C8" w14:textId="77777777" w:rsidTr="007B3178">
        <w:trPr>
          <w:trHeight w:val="20"/>
        </w:trPr>
        <w:tc>
          <w:tcPr>
            <w:tcW w:w="277" w:type="pct"/>
            <w:vMerge w:val="restart"/>
            <w:tcBorders>
              <w:top w:val="single" w:sz="4" w:space="0" w:color="auto"/>
              <w:left w:val="single" w:sz="4" w:space="0" w:color="000000"/>
              <w:right w:val="single" w:sz="4" w:space="0" w:color="000000"/>
            </w:tcBorders>
            <w:shd w:val="clear" w:color="auto" w:fill="DEEAF6"/>
            <w:vAlign w:val="center"/>
          </w:tcPr>
          <w:p w14:paraId="573E84A8" w14:textId="2E6081F0" w:rsidR="007B3178" w:rsidRPr="00AC1FF7" w:rsidRDefault="007B3178" w:rsidP="007B3178">
            <w:pPr>
              <w:pStyle w:val="af1"/>
              <w:kinsoku w:val="0"/>
              <w:overflowPunct w:val="0"/>
              <w:spacing w:before="14"/>
              <w:jc w:val="center"/>
              <w:rPr>
                <w:rFonts w:ascii="標楷體" w:eastAsia="標楷體" w:hAnsi="標楷體"/>
                <w:sz w:val="24"/>
                <w:szCs w:val="24"/>
              </w:rPr>
            </w:pPr>
            <w:r w:rsidRPr="00AC1FF7">
              <w:rPr>
                <w:rFonts w:ascii="標楷體" w:eastAsia="標楷體" w:hAnsi="標楷體" w:hint="eastAsia"/>
                <w:sz w:val="24"/>
                <w:szCs w:val="24"/>
              </w:rPr>
              <w:t>14</w:t>
            </w:r>
          </w:p>
        </w:tc>
        <w:tc>
          <w:tcPr>
            <w:tcW w:w="617" w:type="pct"/>
            <w:vMerge w:val="restart"/>
            <w:tcBorders>
              <w:top w:val="single" w:sz="4" w:space="0" w:color="auto"/>
              <w:left w:val="single" w:sz="4" w:space="0" w:color="000000"/>
              <w:right w:val="single" w:sz="4" w:space="0" w:color="000000"/>
            </w:tcBorders>
            <w:shd w:val="clear" w:color="auto" w:fill="DEEAF6"/>
          </w:tcPr>
          <w:p w14:paraId="1474115A" w14:textId="77777777" w:rsidR="007B3178" w:rsidRPr="00AC1FF7" w:rsidRDefault="007B3178" w:rsidP="008455ED">
            <w:pPr>
              <w:kinsoku w:val="0"/>
              <w:overflowPunct w:val="0"/>
              <w:spacing w:before="13"/>
              <w:rPr>
                <w:rFonts w:ascii="標楷體" w:eastAsia="標楷體" w:hAnsi="標楷體"/>
                <w:b/>
                <w:bCs/>
                <w:szCs w:val="24"/>
              </w:rPr>
            </w:pPr>
          </w:p>
        </w:tc>
        <w:tc>
          <w:tcPr>
            <w:tcW w:w="941" w:type="pct"/>
            <w:tcBorders>
              <w:top w:val="single" w:sz="4" w:space="0" w:color="auto"/>
              <w:left w:val="single" w:sz="4" w:space="0" w:color="000000"/>
              <w:bottom w:val="single" w:sz="4" w:space="0" w:color="000000"/>
              <w:right w:val="single" w:sz="4" w:space="0" w:color="000000"/>
            </w:tcBorders>
            <w:shd w:val="clear" w:color="auto" w:fill="DEEAF6"/>
            <w:vAlign w:val="center"/>
          </w:tcPr>
          <w:p w14:paraId="43CA67E3" w14:textId="74D03A74" w:rsidR="007B3178" w:rsidRPr="00AC1FF7" w:rsidRDefault="007B3178" w:rsidP="00946FBC">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網站安全政策</w:t>
            </w:r>
          </w:p>
        </w:tc>
        <w:tc>
          <w:tcPr>
            <w:tcW w:w="3165" w:type="pct"/>
            <w:tcBorders>
              <w:top w:val="single" w:sz="4" w:space="0" w:color="000000"/>
              <w:left w:val="single" w:sz="4" w:space="0" w:color="000000"/>
              <w:bottom w:val="single" w:sz="4" w:space="0" w:color="000000"/>
              <w:right w:val="single" w:sz="4" w:space="0" w:color="000000"/>
            </w:tcBorders>
            <w:vAlign w:val="center"/>
          </w:tcPr>
          <w:p w14:paraId="4700402A" w14:textId="735F6175" w:rsidR="007B3178" w:rsidRPr="00AC1FF7" w:rsidRDefault="007B3178" w:rsidP="007B3178">
            <w:pPr>
              <w:kinsoku w:val="0"/>
              <w:overflowPunct w:val="0"/>
              <w:spacing w:line="0" w:lineRule="atLeast"/>
              <w:jc w:val="both"/>
              <w:rPr>
                <w:rFonts w:ascii="標楷體" w:eastAsia="標楷體" w:hAnsi="標楷體"/>
                <w:szCs w:val="24"/>
              </w:rPr>
            </w:pPr>
            <w:r w:rsidRPr="00AC1FF7">
              <w:rPr>
                <w:rFonts w:ascii="標楷體" w:eastAsia="標楷體" w:hAnsi="標楷體" w:hint="eastAsia"/>
                <w:spacing w:val="-1"/>
                <w:szCs w:val="24"/>
              </w:rPr>
              <w:t>圖</w:t>
            </w:r>
            <w:r w:rsidRPr="00AC1FF7">
              <w:rPr>
                <w:rFonts w:ascii="標楷體" w:eastAsia="標楷體" w:hAnsi="標楷體"/>
                <w:spacing w:val="-1"/>
                <w:szCs w:val="24"/>
              </w:rPr>
              <w:t>/</w:t>
            </w:r>
            <w:r w:rsidRPr="00AC1FF7">
              <w:rPr>
                <w:rFonts w:ascii="標楷體" w:eastAsia="標楷體" w:hAnsi="標楷體" w:hint="eastAsia"/>
                <w:spacing w:val="-1"/>
                <w:szCs w:val="24"/>
              </w:rPr>
              <w:t>文編排設計</w:t>
            </w:r>
          </w:p>
        </w:tc>
      </w:tr>
      <w:tr w:rsidR="007B3178" w:rsidRPr="00AC1FF7" w14:paraId="0FEC1875" w14:textId="77777777" w:rsidTr="007B3178">
        <w:trPr>
          <w:trHeight w:val="20"/>
        </w:trPr>
        <w:tc>
          <w:tcPr>
            <w:tcW w:w="277" w:type="pct"/>
            <w:vMerge/>
            <w:tcBorders>
              <w:left w:val="single" w:sz="4" w:space="0" w:color="000000"/>
              <w:right w:val="single" w:sz="4" w:space="0" w:color="000000"/>
            </w:tcBorders>
            <w:shd w:val="clear" w:color="auto" w:fill="DEEAF6"/>
            <w:vAlign w:val="center"/>
          </w:tcPr>
          <w:p w14:paraId="773E959E"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right w:val="single" w:sz="4" w:space="0" w:color="000000"/>
            </w:tcBorders>
            <w:shd w:val="clear" w:color="auto" w:fill="DEEAF6"/>
          </w:tcPr>
          <w:p w14:paraId="36FED831" w14:textId="77777777" w:rsidR="007B3178" w:rsidRPr="00AC1FF7" w:rsidRDefault="007B3178" w:rsidP="008455ED">
            <w:pPr>
              <w:kinsoku w:val="0"/>
              <w:overflowPunct w:val="0"/>
              <w:spacing w:before="13"/>
              <w:rPr>
                <w:rFonts w:ascii="標楷體" w:eastAsia="標楷體" w:hAnsi="標楷體"/>
                <w:b/>
                <w:bCs/>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69B8AB23" w14:textId="6F72EFEE" w:rsidR="007B3178" w:rsidRPr="00AC1FF7" w:rsidRDefault="007B3178" w:rsidP="00946FBC">
            <w:pPr>
              <w:kinsoku w:val="0"/>
              <w:overflowPunct w:val="0"/>
              <w:spacing w:before="7"/>
              <w:jc w:val="center"/>
              <w:rPr>
                <w:rFonts w:ascii="標楷體" w:eastAsia="標楷體" w:hAnsi="標楷體"/>
                <w:b/>
                <w:bCs/>
                <w:szCs w:val="24"/>
              </w:rPr>
            </w:pPr>
            <w:r w:rsidRPr="00AC1FF7">
              <w:rPr>
                <w:rFonts w:ascii="標楷體" w:eastAsia="標楷體" w:hAnsi="標楷體" w:hint="eastAsia"/>
                <w:b/>
                <w:bCs/>
                <w:szCs w:val="24"/>
              </w:rPr>
              <w:t>隱私權政策</w:t>
            </w:r>
          </w:p>
        </w:tc>
        <w:tc>
          <w:tcPr>
            <w:tcW w:w="3165" w:type="pct"/>
            <w:tcBorders>
              <w:top w:val="single" w:sz="4" w:space="0" w:color="000000"/>
              <w:left w:val="single" w:sz="4" w:space="0" w:color="000000"/>
              <w:bottom w:val="single" w:sz="4" w:space="0" w:color="000000"/>
              <w:right w:val="single" w:sz="4" w:space="0" w:color="000000"/>
            </w:tcBorders>
            <w:vAlign w:val="center"/>
          </w:tcPr>
          <w:p w14:paraId="6C8A47A9" w14:textId="276B7CD7" w:rsidR="007B3178" w:rsidRPr="00AC1FF7" w:rsidRDefault="007B3178" w:rsidP="007B3178">
            <w:pPr>
              <w:kinsoku w:val="0"/>
              <w:overflowPunct w:val="0"/>
              <w:spacing w:line="0" w:lineRule="atLeast"/>
              <w:jc w:val="both"/>
              <w:rPr>
                <w:rFonts w:ascii="標楷體" w:eastAsia="標楷體" w:hAnsi="標楷體"/>
                <w:spacing w:val="-1"/>
                <w:szCs w:val="24"/>
              </w:rPr>
            </w:pPr>
            <w:r w:rsidRPr="00AC1FF7">
              <w:rPr>
                <w:rFonts w:ascii="標楷體" w:eastAsia="標楷體" w:hAnsi="標楷體" w:hint="eastAsia"/>
                <w:spacing w:val="-1"/>
                <w:szCs w:val="24"/>
              </w:rPr>
              <w:t>圖</w:t>
            </w:r>
            <w:r w:rsidRPr="00AC1FF7">
              <w:rPr>
                <w:rFonts w:ascii="標楷體" w:eastAsia="標楷體" w:hAnsi="標楷體"/>
                <w:spacing w:val="-1"/>
                <w:szCs w:val="24"/>
              </w:rPr>
              <w:t>/</w:t>
            </w:r>
            <w:r w:rsidRPr="00AC1FF7">
              <w:rPr>
                <w:rFonts w:ascii="標楷體" w:eastAsia="標楷體" w:hAnsi="標楷體" w:hint="eastAsia"/>
                <w:spacing w:val="-1"/>
                <w:szCs w:val="24"/>
              </w:rPr>
              <w:t>文編排設計</w:t>
            </w:r>
          </w:p>
        </w:tc>
      </w:tr>
      <w:tr w:rsidR="007B3178" w:rsidRPr="00AC1FF7" w14:paraId="049AF1BC" w14:textId="77777777" w:rsidTr="007B3178">
        <w:trPr>
          <w:trHeight w:val="361"/>
        </w:trPr>
        <w:tc>
          <w:tcPr>
            <w:tcW w:w="277" w:type="pct"/>
            <w:vMerge/>
            <w:tcBorders>
              <w:left w:val="single" w:sz="4" w:space="0" w:color="000000"/>
              <w:bottom w:val="none" w:sz="6" w:space="0" w:color="auto"/>
              <w:right w:val="single" w:sz="4" w:space="0" w:color="000000"/>
            </w:tcBorders>
            <w:shd w:val="clear" w:color="auto" w:fill="DEEAF6"/>
            <w:vAlign w:val="center"/>
          </w:tcPr>
          <w:p w14:paraId="4352235D" w14:textId="77777777" w:rsidR="007B3178" w:rsidRPr="00AC1FF7" w:rsidRDefault="007B3178" w:rsidP="007B3178">
            <w:pPr>
              <w:pStyle w:val="af1"/>
              <w:kinsoku w:val="0"/>
              <w:overflowPunct w:val="0"/>
              <w:spacing w:before="14"/>
              <w:jc w:val="center"/>
              <w:rPr>
                <w:rFonts w:ascii="標楷體" w:eastAsia="標楷體" w:hAnsi="標楷體"/>
                <w:sz w:val="24"/>
                <w:szCs w:val="24"/>
              </w:rPr>
            </w:pPr>
          </w:p>
        </w:tc>
        <w:tc>
          <w:tcPr>
            <w:tcW w:w="617" w:type="pct"/>
            <w:vMerge/>
            <w:tcBorders>
              <w:left w:val="single" w:sz="4" w:space="0" w:color="000000"/>
              <w:bottom w:val="none" w:sz="6" w:space="0" w:color="auto"/>
              <w:right w:val="single" w:sz="4" w:space="0" w:color="000000"/>
            </w:tcBorders>
            <w:shd w:val="clear" w:color="auto" w:fill="DEEAF6"/>
          </w:tcPr>
          <w:p w14:paraId="412375E9" w14:textId="77777777" w:rsidR="007B3178" w:rsidRPr="00AC1FF7" w:rsidRDefault="007B3178" w:rsidP="008455ED">
            <w:pPr>
              <w:kinsoku w:val="0"/>
              <w:overflowPunct w:val="0"/>
              <w:spacing w:before="13"/>
              <w:rPr>
                <w:rFonts w:ascii="標楷體" w:eastAsia="標楷體" w:hAnsi="標楷體"/>
                <w:b/>
                <w:bCs/>
                <w:szCs w:val="24"/>
              </w:rPr>
            </w:pPr>
          </w:p>
        </w:tc>
        <w:tc>
          <w:tcPr>
            <w:tcW w:w="941"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086F3E4B" w14:textId="4738638E" w:rsidR="007B3178" w:rsidRPr="00AC1FF7" w:rsidRDefault="007B3178" w:rsidP="00946FBC">
            <w:pPr>
              <w:kinsoku w:val="0"/>
              <w:overflowPunct w:val="0"/>
              <w:spacing w:before="7"/>
              <w:jc w:val="center"/>
              <w:rPr>
                <w:rFonts w:ascii="標楷體" w:eastAsia="標楷體" w:hAnsi="標楷體"/>
                <w:b/>
                <w:bCs/>
                <w:szCs w:val="24"/>
              </w:rPr>
            </w:pPr>
            <w:r w:rsidRPr="00AC1FF7">
              <w:rPr>
                <w:rFonts w:ascii="標楷體" w:eastAsia="標楷體" w:hAnsi="標楷體"/>
                <w:b/>
                <w:bCs/>
                <w:szCs w:val="24"/>
              </w:rPr>
              <w:t>404</w:t>
            </w:r>
            <w:r w:rsidRPr="00AC1FF7">
              <w:rPr>
                <w:rFonts w:ascii="標楷體" w:eastAsia="標楷體" w:hAnsi="標楷體"/>
                <w:b/>
                <w:bCs/>
                <w:spacing w:val="-1"/>
                <w:szCs w:val="24"/>
              </w:rPr>
              <w:t xml:space="preserve"> </w:t>
            </w:r>
            <w:r w:rsidRPr="00AC1FF7">
              <w:rPr>
                <w:rFonts w:ascii="標楷體" w:eastAsia="標楷體" w:hAnsi="標楷體" w:hint="eastAsia"/>
                <w:b/>
                <w:bCs/>
                <w:spacing w:val="-1"/>
                <w:szCs w:val="24"/>
              </w:rPr>
              <w:t>頁面</w:t>
            </w:r>
          </w:p>
        </w:tc>
        <w:tc>
          <w:tcPr>
            <w:tcW w:w="3165" w:type="pct"/>
            <w:tcBorders>
              <w:top w:val="single" w:sz="4" w:space="0" w:color="000000"/>
              <w:left w:val="single" w:sz="4" w:space="0" w:color="000000"/>
              <w:bottom w:val="single" w:sz="4" w:space="0" w:color="000000"/>
              <w:right w:val="single" w:sz="4" w:space="0" w:color="000000"/>
            </w:tcBorders>
            <w:vAlign w:val="center"/>
          </w:tcPr>
          <w:p w14:paraId="2EB58423" w14:textId="59502982" w:rsidR="007B3178" w:rsidRPr="00AC1FF7" w:rsidRDefault="007B3178" w:rsidP="00946FBC">
            <w:pPr>
              <w:kinsoku w:val="0"/>
              <w:overflowPunct w:val="0"/>
              <w:spacing w:line="362" w:lineRule="exact"/>
              <w:ind w:left="141"/>
              <w:jc w:val="both"/>
              <w:rPr>
                <w:rFonts w:ascii="標楷體" w:eastAsia="標楷體" w:hAnsi="標楷體"/>
                <w:spacing w:val="-1"/>
                <w:szCs w:val="24"/>
              </w:rPr>
            </w:pPr>
            <w:r w:rsidRPr="00AC1FF7">
              <w:rPr>
                <w:rFonts w:ascii="標楷體" w:eastAsia="標楷體" w:hAnsi="標楷體" w:hint="eastAsia"/>
                <w:szCs w:val="24"/>
              </w:rPr>
              <w:t>圖</w:t>
            </w:r>
            <w:r w:rsidRPr="00AC1FF7">
              <w:rPr>
                <w:rFonts w:ascii="標楷體" w:eastAsia="標楷體" w:hAnsi="標楷體"/>
                <w:szCs w:val="24"/>
              </w:rPr>
              <w:t>/</w:t>
            </w:r>
            <w:r w:rsidRPr="00AC1FF7">
              <w:rPr>
                <w:rFonts w:ascii="標楷體" w:eastAsia="標楷體" w:hAnsi="標楷體" w:hint="eastAsia"/>
                <w:szCs w:val="24"/>
              </w:rPr>
              <w:t>文編排設計</w:t>
            </w:r>
            <w:r w:rsidRPr="00AC1FF7">
              <w:rPr>
                <w:rFonts w:ascii="標楷體" w:eastAsia="標楷體" w:hAnsi="標楷體"/>
                <w:szCs w:val="24"/>
              </w:rPr>
              <w:t xml:space="preserve"> (</w:t>
            </w:r>
            <w:r w:rsidRPr="00AC1FF7">
              <w:rPr>
                <w:rFonts w:ascii="標楷體" w:eastAsia="標楷體" w:hAnsi="標楷體" w:hint="eastAsia"/>
                <w:szCs w:val="24"/>
              </w:rPr>
              <w:t>網友看不到網頁時將自動導引到此頁面</w:t>
            </w:r>
            <w:r w:rsidRPr="00AC1FF7">
              <w:rPr>
                <w:rFonts w:ascii="標楷體" w:eastAsia="標楷體" w:hAnsi="標楷體"/>
                <w:szCs w:val="24"/>
              </w:rPr>
              <w:t>)</w:t>
            </w:r>
          </w:p>
        </w:tc>
      </w:tr>
    </w:tbl>
    <w:p w14:paraId="0102A03B" w14:textId="77777777" w:rsidR="008455ED" w:rsidRPr="00AC1FF7" w:rsidRDefault="008455ED" w:rsidP="008455ED">
      <w:pPr>
        <w:rPr>
          <w:rFonts w:ascii="標楷體" w:eastAsia="標楷體" w:hAnsi="標楷體"/>
          <w:b/>
          <w:bCs/>
        </w:rPr>
        <w:sectPr w:rsidR="008455ED" w:rsidRPr="00AC1FF7">
          <w:headerReference w:type="default" r:id="rId11"/>
          <w:footerReference w:type="default" r:id="rId12"/>
          <w:pgSz w:w="11910" w:h="16840"/>
          <w:pgMar w:top="1220" w:right="580" w:bottom="960" w:left="1000" w:header="435" w:footer="775" w:gutter="0"/>
          <w:pgNumType w:start="1"/>
          <w:cols w:space="720"/>
          <w:noEndnote/>
        </w:sectPr>
      </w:pPr>
    </w:p>
    <w:p w14:paraId="5D680996" w14:textId="12374732" w:rsidR="009C5647" w:rsidRPr="00AC1FF7" w:rsidDel="009B5787" w:rsidRDefault="009C5647" w:rsidP="009C5647">
      <w:pPr>
        <w:pStyle w:val="af1"/>
        <w:kinsoku w:val="0"/>
        <w:overflowPunct w:val="0"/>
        <w:spacing w:before="76"/>
        <w:ind w:left="2165" w:right="2583"/>
        <w:jc w:val="center"/>
        <w:rPr>
          <w:del w:id="35" w:author="黃薇仰" w:date="2022-02-18T17:42:00Z"/>
          <w:rFonts w:ascii="標楷體" w:eastAsia="標楷體" w:hAnsi="標楷體"/>
          <w:w w:val="95"/>
          <w:sz w:val="22"/>
          <w:szCs w:val="22"/>
        </w:rPr>
      </w:pPr>
      <w:del w:id="36" w:author="黃薇仰" w:date="2022-02-18T17:42:00Z">
        <w:r w:rsidRPr="00AC1FF7" w:rsidDel="009B5787">
          <w:rPr>
            <w:rFonts w:ascii="標楷體" w:eastAsia="標楷體" w:hAnsi="標楷體" w:hint="eastAsia"/>
            <w:w w:val="95"/>
            <w:sz w:val="32"/>
            <w:szCs w:val="32"/>
          </w:rPr>
          <w:lastRenderedPageBreak/>
          <w:delText>網站前台</w:delText>
        </w:r>
        <w:r w:rsidRPr="00AC1FF7" w:rsidDel="009B5787">
          <w:rPr>
            <w:rFonts w:ascii="標楷體" w:eastAsia="標楷體" w:hAnsi="標楷體" w:hint="eastAsia"/>
            <w:w w:val="95"/>
            <w:sz w:val="24"/>
            <w:szCs w:val="24"/>
          </w:rPr>
          <w:delText>（</w:delText>
        </w:r>
        <w:r w:rsidRPr="00AC1FF7" w:rsidDel="009B5787">
          <w:rPr>
            <w:rFonts w:ascii="標楷體" w:eastAsia="標楷體" w:hAnsi="標楷體" w:hint="eastAsia"/>
            <w:w w:val="95"/>
            <w:sz w:val="22"/>
            <w:szCs w:val="22"/>
          </w:rPr>
          <w:delText>英文版／共四頁）</w:delText>
        </w:r>
      </w:del>
    </w:p>
    <w:p w14:paraId="7B44AFA8" w14:textId="6DB30614" w:rsidR="009C5647" w:rsidRPr="00AC1FF7" w:rsidDel="009B5787" w:rsidRDefault="009C5647" w:rsidP="009C5647">
      <w:pPr>
        <w:pStyle w:val="af1"/>
        <w:kinsoku w:val="0"/>
        <w:overflowPunct w:val="0"/>
        <w:spacing w:before="10"/>
        <w:rPr>
          <w:del w:id="37" w:author="黃薇仰" w:date="2022-02-18T17:42:00Z"/>
          <w:rFonts w:ascii="標楷體" w:eastAsia="標楷體" w:hAnsi="標楷體"/>
          <w:sz w:val="3"/>
          <w:szCs w:val="3"/>
        </w:rPr>
      </w:pPr>
    </w:p>
    <w:tbl>
      <w:tblPr>
        <w:tblW w:w="5000" w:type="pct"/>
        <w:tblCellMar>
          <w:left w:w="0" w:type="dxa"/>
          <w:right w:w="0" w:type="dxa"/>
        </w:tblCellMar>
        <w:tblLook w:val="0000" w:firstRow="0" w:lastRow="0" w:firstColumn="0" w:lastColumn="0" w:noHBand="0" w:noVBand="0"/>
      </w:tblPr>
      <w:tblGrid>
        <w:gridCol w:w="2881"/>
        <w:gridCol w:w="7439"/>
      </w:tblGrid>
      <w:tr w:rsidR="009C5647" w:rsidRPr="00AC1FF7" w:rsidDel="009B5787" w14:paraId="0A32FEB0" w14:textId="5B65370B" w:rsidTr="009C5647">
        <w:trPr>
          <w:trHeight w:val="423"/>
          <w:del w:id="38" w:author="黃薇仰" w:date="2022-02-18T17:42:00Z"/>
        </w:trPr>
        <w:tc>
          <w:tcPr>
            <w:tcW w:w="1396" w:type="pct"/>
            <w:tcBorders>
              <w:top w:val="none" w:sz="6" w:space="0" w:color="auto"/>
              <w:left w:val="single" w:sz="4" w:space="0" w:color="000000"/>
              <w:bottom w:val="single" w:sz="4" w:space="0" w:color="000000"/>
              <w:right w:val="single" w:sz="4" w:space="0" w:color="000000"/>
            </w:tcBorders>
            <w:shd w:val="clear" w:color="auto" w:fill="808080"/>
          </w:tcPr>
          <w:p w14:paraId="1513BD04" w14:textId="14E61BDE" w:rsidR="009C5647" w:rsidRPr="00AC1FF7" w:rsidDel="009B5787" w:rsidRDefault="009C5647" w:rsidP="003431D6">
            <w:pPr>
              <w:pStyle w:val="TableParagraph"/>
              <w:kinsoku w:val="0"/>
              <w:overflowPunct w:val="0"/>
              <w:spacing w:before="28"/>
              <w:ind w:left="929" w:right="719"/>
              <w:jc w:val="center"/>
              <w:rPr>
                <w:del w:id="39" w:author="黃薇仰" w:date="2022-02-18T17:42:00Z"/>
                <w:rFonts w:ascii="標楷體" w:eastAsia="標楷體" w:hAnsi="標楷體"/>
                <w:b/>
                <w:bCs/>
                <w:color w:val="FFFFFF"/>
                <w:sz w:val="20"/>
                <w:szCs w:val="20"/>
              </w:rPr>
            </w:pPr>
            <w:del w:id="40" w:author="黃薇仰" w:date="2022-02-18T17:42:00Z">
              <w:r w:rsidRPr="00AC1FF7" w:rsidDel="009B5787">
                <w:rPr>
                  <w:rFonts w:ascii="標楷體" w:eastAsia="標楷體" w:hAnsi="標楷體" w:hint="eastAsia"/>
                  <w:b/>
                  <w:bCs/>
                  <w:color w:val="FFFFFF"/>
                  <w:sz w:val="20"/>
                  <w:szCs w:val="20"/>
                </w:rPr>
                <w:delText>頁面</w:delText>
              </w:r>
            </w:del>
          </w:p>
        </w:tc>
        <w:tc>
          <w:tcPr>
            <w:tcW w:w="3604" w:type="pct"/>
            <w:tcBorders>
              <w:top w:val="none" w:sz="6" w:space="0" w:color="auto"/>
              <w:left w:val="single" w:sz="4" w:space="0" w:color="000000"/>
              <w:bottom w:val="single" w:sz="4" w:space="0" w:color="000000"/>
              <w:right w:val="single" w:sz="4" w:space="0" w:color="000000"/>
            </w:tcBorders>
            <w:shd w:val="clear" w:color="auto" w:fill="808080"/>
          </w:tcPr>
          <w:p w14:paraId="3146F508" w14:textId="3CC48D15" w:rsidR="009C5647" w:rsidRPr="00AC1FF7" w:rsidDel="009B5787" w:rsidRDefault="009C5647" w:rsidP="003431D6">
            <w:pPr>
              <w:pStyle w:val="TableParagraph"/>
              <w:kinsoku w:val="0"/>
              <w:overflowPunct w:val="0"/>
              <w:spacing w:before="28"/>
              <w:ind w:left="3195" w:right="3185"/>
              <w:jc w:val="center"/>
              <w:rPr>
                <w:del w:id="41" w:author="黃薇仰" w:date="2022-02-18T17:42:00Z"/>
                <w:rFonts w:ascii="標楷體" w:eastAsia="標楷體" w:hAnsi="標楷體"/>
                <w:b/>
                <w:bCs/>
                <w:color w:val="FFFFFF"/>
                <w:sz w:val="20"/>
                <w:szCs w:val="20"/>
              </w:rPr>
            </w:pPr>
            <w:del w:id="42" w:author="黃薇仰" w:date="2022-02-18T17:42:00Z">
              <w:r w:rsidRPr="00AC1FF7" w:rsidDel="009B5787">
                <w:rPr>
                  <w:rFonts w:ascii="標楷體" w:eastAsia="標楷體" w:hAnsi="標楷體" w:hint="eastAsia"/>
                  <w:b/>
                  <w:bCs/>
                  <w:color w:val="FFFFFF"/>
                  <w:sz w:val="20"/>
                  <w:szCs w:val="20"/>
                </w:rPr>
                <w:delText>網頁元素</w:delText>
              </w:r>
            </w:del>
          </w:p>
        </w:tc>
      </w:tr>
      <w:tr w:rsidR="009C5647" w:rsidRPr="00AC1FF7" w:rsidDel="009B5787" w14:paraId="49A1478A" w14:textId="18BFF4EC" w:rsidTr="009C5647">
        <w:trPr>
          <w:trHeight w:val="720"/>
          <w:del w:id="43" w:author="黃薇仰" w:date="2022-02-18T17:42:00Z"/>
        </w:trPr>
        <w:tc>
          <w:tcPr>
            <w:tcW w:w="1396" w:type="pct"/>
            <w:tcBorders>
              <w:top w:val="single" w:sz="4" w:space="0" w:color="000000"/>
              <w:left w:val="single" w:sz="4" w:space="0" w:color="000000"/>
              <w:bottom w:val="single" w:sz="4" w:space="0" w:color="000000"/>
              <w:right w:val="single" w:sz="4" w:space="0" w:color="000000"/>
            </w:tcBorders>
            <w:shd w:val="clear" w:color="auto" w:fill="E7E6E6"/>
          </w:tcPr>
          <w:p w14:paraId="6161640D" w14:textId="1D4C9F2C" w:rsidR="009C5647" w:rsidRPr="00AC1FF7" w:rsidDel="009B5787" w:rsidRDefault="009C5647" w:rsidP="003431D6">
            <w:pPr>
              <w:pStyle w:val="TableParagraph"/>
              <w:kinsoku w:val="0"/>
              <w:overflowPunct w:val="0"/>
              <w:spacing w:before="177"/>
              <w:ind w:left="929" w:right="918"/>
              <w:jc w:val="center"/>
              <w:rPr>
                <w:del w:id="44" w:author="黃薇仰" w:date="2022-02-18T17:42:00Z"/>
                <w:rFonts w:ascii="標楷體" w:eastAsia="標楷體" w:hAnsi="標楷體"/>
                <w:b/>
                <w:bCs/>
                <w:sz w:val="20"/>
                <w:szCs w:val="20"/>
              </w:rPr>
            </w:pPr>
            <w:del w:id="45" w:author="黃薇仰" w:date="2022-02-18T17:42:00Z">
              <w:r w:rsidRPr="00AC1FF7" w:rsidDel="009B5787">
                <w:rPr>
                  <w:rFonts w:ascii="標楷體" w:eastAsia="標楷體" w:hAnsi="標楷體" w:hint="eastAsia"/>
                  <w:b/>
                  <w:bCs/>
                  <w:sz w:val="20"/>
                  <w:szCs w:val="20"/>
                </w:rPr>
                <w:delText>共用元件</w:delText>
              </w:r>
            </w:del>
          </w:p>
        </w:tc>
        <w:tc>
          <w:tcPr>
            <w:tcW w:w="3604" w:type="pct"/>
            <w:tcBorders>
              <w:top w:val="single" w:sz="4" w:space="0" w:color="000000"/>
              <w:left w:val="single" w:sz="4" w:space="0" w:color="000000"/>
              <w:bottom w:val="single" w:sz="4" w:space="0" w:color="000000"/>
              <w:right w:val="single" w:sz="4" w:space="0" w:color="000000"/>
            </w:tcBorders>
          </w:tcPr>
          <w:p w14:paraId="704836D0" w14:textId="5431C0F0" w:rsidR="009C5647" w:rsidRPr="00AC1FF7" w:rsidDel="009B5787" w:rsidRDefault="009C5647" w:rsidP="009C5647">
            <w:pPr>
              <w:pStyle w:val="TableParagraph"/>
              <w:numPr>
                <w:ilvl w:val="0"/>
                <w:numId w:val="44"/>
              </w:numPr>
              <w:tabs>
                <w:tab w:val="left" w:pos="509"/>
              </w:tabs>
              <w:kinsoku w:val="0"/>
              <w:overflowPunct w:val="0"/>
              <w:spacing w:line="361" w:lineRule="exact"/>
              <w:rPr>
                <w:del w:id="46" w:author="黃薇仰" w:date="2022-02-18T17:42:00Z"/>
                <w:rFonts w:ascii="標楷體" w:eastAsia="標楷體" w:hAnsi="標楷體"/>
                <w:sz w:val="20"/>
                <w:szCs w:val="20"/>
              </w:rPr>
            </w:pPr>
            <w:del w:id="47" w:author="黃薇仰" w:date="2022-02-18T17:42:00Z">
              <w:r w:rsidRPr="00AC1FF7" w:rsidDel="009B5787">
                <w:rPr>
                  <w:rFonts w:ascii="標楷體" w:eastAsia="標楷體" w:hAnsi="標楷體"/>
                  <w:sz w:val="20"/>
                  <w:szCs w:val="20"/>
                </w:rPr>
                <w:delText>Header</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LOGO</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Menu</w:delText>
              </w:r>
              <w:r w:rsidRPr="00AC1FF7" w:rsidDel="009B5787">
                <w:rPr>
                  <w:rFonts w:ascii="標楷體" w:eastAsia="標楷體" w:hAnsi="標楷體"/>
                  <w:spacing w:val="-3"/>
                  <w:sz w:val="20"/>
                  <w:szCs w:val="20"/>
                </w:rPr>
                <w:delText xml:space="preserve"> / </w:delText>
              </w:r>
              <w:r w:rsidRPr="00AC1FF7" w:rsidDel="009B5787">
                <w:rPr>
                  <w:rFonts w:ascii="標楷體" w:eastAsia="標楷體" w:hAnsi="標楷體"/>
                  <w:sz w:val="20"/>
                  <w:szCs w:val="20"/>
                </w:rPr>
                <w:delText>English</w:delText>
              </w:r>
            </w:del>
          </w:p>
          <w:p w14:paraId="1D6BBF94" w14:textId="08F777EA" w:rsidR="009C5647" w:rsidRPr="00AC1FF7" w:rsidDel="009B5787" w:rsidRDefault="009C5647" w:rsidP="009C5647">
            <w:pPr>
              <w:pStyle w:val="TableParagraph"/>
              <w:numPr>
                <w:ilvl w:val="0"/>
                <w:numId w:val="44"/>
              </w:numPr>
              <w:tabs>
                <w:tab w:val="left" w:pos="509"/>
              </w:tabs>
              <w:kinsoku w:val="0"/>
              <w:overflowPunct w:val="0"/>
              <w:spacing w:line="339" w:lineRule="exact"/>
              <w:rPr>
                <w:del w:id="48" w:author="黃薇仰" w:date="2022-02-18T17:42:00Z"/>
                <w:rFonts w:ascii="標楷體" w:eastAsia="標楷體" w:hAnsi="標楷體"/>
                <w:sz w:val="20"/>
                <w:szCs w:val="20"/>
              </w:rPr>
            </w:pPr>
            <w:del w:id="49" w:author="黃薇仰" w:date="2022-02-18T17:42:00Z">
              <w:r w:rsidRPr="00AC1FF7" w:rsidDel="009B5787">
                <w:rPr>
                  <w:rFonts w:ascii="標楷體" w:eastAsia="標楷體" w:hAnsi="標楷體"/>
                  <w:sz w:val="20"/>
                  <w:szCs w:val="20"/>
                </w:rPr>
                <w:delText>Footer</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Copyright</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address,</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tel,</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fax,</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sz w:val="20"/>
                  <w:szCs w:val="20"/>
                </w:rPr>
                <w:delText>email</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sz w:val="20"/>
                  <w:szCs w:val="20"/>
                </w:rPr>
                <w:delText>Google</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Map</w:delText>
              </w:r>
            </w:del>
          </w:p>
        </w:tc>
      </w:tr>
      <w:tr w:rsidR="009C5647" w:rsidRPr="00AC1FF7" w:rsidDel="009B5787" w14:paraId="7BDBC9BB" w14:textId="63E5286B" w:rsidTr="009C5647">
        <w:trPr>
          <w:trHeight w:val="360"/>
          <w:del w:id="50" w:author="黃薇仰" w:date="2022-02-18T17:42:00Z"/>
        </w:trPr>
        <w:tc>
          <w:tcPr>
            <w:tcW w:w="1396" w:type="pct"/>
            <w:tcBorders>
              <w:top w:val="single" w:sz="4" w:space="0" w:color="000000"/>
              <w:left w:val="single" w:sz="4" w:space="0" w:color="000000"/>
              <w:bottom w:val="single" w:sz="4" w:space="0" w:color="000000"/>
              <w:right w:val="single" w:sz="4" w:space="0" w:color="000000"/>
            </w:tcBorders>
            <w:shd w:val="clear" w:color="auto" w:fill="E7E6E6"/>
          </w:tcPr>
          <w:p w14:paraId="4B424A81" w14:textId="50EE5EA6" w:rsidR="009C5647" w:rsidRPr="00AC1FF7" w:rsidDel="009B5787" w:rsidRDefault="009C5647" w:rsidP="003431D6">
            <w:pPr>
              <w:pStyle w:val="TableParagraph"/>
              <w:kinsoku w:val="0"/>
              <w:overflowPunct w:val="0"/>
              <w:spacing w:line="341" w:lineRule="exact"/>
              <w:ind w:left="929" w:right="918"/>
              <w:jc w:val="center"/>
              <w:rPr>
                <w:del w:id="51" w:author="黃薇仰" w:date="2022-02-18T17:42:00Z"/>
                <w:rFonts w:ascii="標楷體" w:eastAsia="標楷體" w:hAnsi="標楷體"/>
                <w:b/>
                <w:bCs/>
                <w:sz w:val="20"/>
                <w:szCs w:val="20"/>
              </w:rPr>
            </w:pPr>
            <w:del w:id="52" w:author="黃薇仰" w:date="2022-02-18T17:42:00Z">
              <w:r w:rsidRPr="00AC1FF7" w:rsidDel="009B5787">
                <w:rPr>
                  <w:rFonts w:ascii="標楷體" w:eastAsia="標楷體" w:hAnsi="標楷體"/>
                  <w:b/>
                  <w:bCs/>
                  <w:sz w:val="20"/>
                  <w:szCs w:val="20"/>
                </w:rPr>
                <w:delText>Index</w:delText>
              </w:r>
            </w:del>
          </w:p>
        </w:tc>
        <w:tc>
          <w:tcPr>
            <w:tcW w:w="3604" w:type="pct"/>
            <w:tcBorders>
              <w:top w:val="single" w:sz="4" w:space="0" w:color="000000"/>
              <w:left w:val="single" w:sz="4" w:space="0" w:color="000000"/>
              <w:bottom w:val="single" w:sz="4" w:space="0" w:color="000000"/>
              <w:right w:val="single" w:sz="4" w:space="0" w:color="000000"/>
            </w:tcBorders>
          </w:tcPr>
          <w:p w14:paraId="49311ABE" w14:textId="5725E593" w:rsidR="009C5647" w:rsidRPr="00AC1FF7" w:rsidDel="009B5787" w:rsidRDefault="009C5647" w:rsidP="003431D6">
            <w:pPr>
              <w:pStyle w:val="TableParagraph"/>
              <w:kinsoku w:val="0"/>
              <w:overflowPunct w:val="0"/>
              <w:spacing w:line="341" w:lineRule="exact"/>
              <w:ind w:left="141"/>
              <w:rPr>
                <w:del w:id="53" w:author="黃薇仰" w:date="2022-02-18T17:42:00Z"/>
                <w:rFonts w:ascii="標楷體" w:eastAsia="標楷體" w:hAnsi="標楷體"/>
                <w:spacing w:val="-1"/>
                <w:sz w:val="20"/>
                <w:szCs w:val="20"/>
              </w:rPr>
            </w:pPr>
            <w:del w:id="54" w:author="黃薇仰" w:date="2022-02-18T17:42:00Z">
              <w:r w:rsidRPr="00AC1FF7" w:rsidDel="009B5787">
                <w:rPr>
                  <w:rFonts w:ascii="標楷體" w:eastAsia="標楷體" w:hAnsi="標楷體" w:hint="eastAsia"/>
                  <w:spacing w:val="-1"/>
                  <w:sz w:val="20"/>
                  <w:szCs w:val="20"/>
                </w:rPr>
                <w:delText>圖</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文編排設計</w:delText>
              </w:r>
            </w:del>
          </w:p>
        </w:tc>
      </w:tr>
      <w:tr w:rsidR="009C5647" w:rsidRPr="00AC1FF7" w:rsidDel="009B5787" w14:paraId="67CEF8F7" w14:textId="15338C19" w:rsidTr="009C5647">
        <w:trPr>
          <w:trHeight w:val="359"/>
          <w:del w:id="55" w:author="黃薇仰" w:date="2022-02-18T17:42:00Z"/>
        </w:trPr>
        <w:tc>
          <w:tcPr>
            <w:tcW w:w="1396" w:type="pct"/>
            <w:tcBorders>
              <w:top w:val="single" w:sz="4" w:space="0" w:color="000000"/>
              <w:left w:val="single" w:sz="4" w:space="0" w:color="000000"/>
              <w:bottom w:val="single" w:sz="4" w:space="0" w:color="000000"/>
              <w:right w:val="single" w:sz="4" w:space="0" w:color="000000"/>
            </w:tcBorders>
            <w:shd w:val="clear" w:color="auto" w:fill="E7E6E6"/>
          </w:tcPr>
          <w:p w14:paraId="39D6FB8D" w14:textId="36D41531" w:rsidR="009C5647" w:rsidRPr="00AC1FF7" w:rsidDel="009B5787" w:rsidRDefault="009C5647" w:rsidP="003431D6">
            <w:pPr>
              <w:pStyle w:val="TableParagraph"/>
              <w:kinsoku w:val="0"/>
              <w:overflowPunct w:val="0"/>
              <w:spacing w:line="340" w:lineRule="exact"/>
              <w:ind w:left="929" w:right="920"/>
              <w:jc w:val="center"/>
              <w:rPr>
                <w:del w:id="56" w:author="黃薇仰" w:date="2022-02-18T17:42:00Z"/>
                <w:rFonts w:ascii="標楷體" w:eastAsia="標楷體" w:hAnsi="標楷體"/>
                <w:b/>
                <w:bCs/>
                <w:sz w:val="20"/>
                <w:szCs w:val="20"/>
              </w:rPr>
            </w:pPr>
            <w:del w:id="57" w:author="黃薇仰" w:date="2022-02-18T17:42:00Z">
              <w:r w:rsidRPr="00AC1FF7" w:rsidDel="009B5787">
                <w:rPr>
                  <w:rFonts w:ascii="標楷體" w:eastAsia="標楷體" w:hAnsi="標楷體"/>
                  <w:b/>
                  <w:bCs/>
                  <w:sz w:val="20"/>
                  <w:szCs w:val="20"/>
                </w:rPr>
                <w:delText>About Us</w:delText>
              </w:r>
            </w:del>
          </w:p>
        </w:tc>
        <w:tc>
          <w:tcPr>
            <w:tcW w:w="3604" w:type="pct"/>
            <w:tcBorders>
              <w:top w:val="single" w:sz="4" w:space="0" w:color="000000"/>
              <w:left w:val="single" w:sz="4" w:space="0" w:color="000000"/>
              <w:bottom w:val="single" w:sz="4" w:space="0" w:color="000000"/>
              <w:right w:val="single" w:sz="4" w:space="0" w:color="000000"/>
            </w:tcBorders>
          </w:tcPr>
          <w:p w14:paraId="077D2A5D" w14:textId="3E38697C" w:rsidR="009C5647" w:rsidRPr="00AC1FF7" w:rsidDel="009B5787" w:rsidRDefault="009C5647" w:rsidP="003431D6">
            <w:pPr>
              <w:pStyle w:val="TableParagraph"/>
              <w:kinsoku w:val="0"/>
              <w:overflowPunct w:val="0"/>
              <w:spacing w:line="340" w:lineRule="exact"/>
              <w:ind w:left="141"/>
              <w:rPr>
                <w:del w:id="58" w:author="黃薇仰" w:date="2022-02-18T17:42:00Z"/>
                <w:rFonts w:ascii="標楷體" w:eastAsia="標楷體" w:hAnsi="標楷體"/>
                <w:spacing w:val="-1"/>
                <w:sz w:val="20"/>
                <w:szCs w:val="20"/>
              </w:rPr>
            </w:pPr>
            <w:del w:id="59" w:author="黃薇仰" w:date="2022-02-18T17:42:00Z">
              <w:r w:rsidRPr="00AC1FF7" w:rsidDel="009B5787">
                <w:rPr>
                  <w:rFonts w:ascii="標楷體" w:eastAsia="標楷體" w:hAnsi="標楷體" w:hint="eastAsia"/>
                  <w:spacing w:val="-1"/>
                  <w:sz w:val="20"/>
                  <w:szCs w:val="20"/>
                </w:rPr>
                <w:delText>圖</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文編排設計</w:delText>
              </w:r>
            </w:del>
          </w:p>
        </w:tc>
      </w:tr>
      <w:tr w:rsidR="009C5647" w:rsidRPr="00AC1FF7" w:rsidDel="009B5787" w14:paraId="7DF3733C" w14:textId="61E7013A" w:rsidTr="009C5647">
        <w:trPr>
          <w:trHeight w:val="359"/>
          <w:del w:id="60" w:author="黃薇仰" w:date="2022-02-18T17:42:00Z"/>
        </w:trPr>
        <w:tc>
          <w:tcPr>
            <w:tcW w:w="1396" w:type="pct"/>
            <w:tcBorders>
              <w:top w:val="single" w:sz="4" w:space="0" w:color="000000"/>
              <w:left w:val="single" w:sz="4" w:space="0" w:color="000000"/>
              <w:bottom w:val="single" w:sz="4" w:space="0" w:color="000000"/>
              <w:right w:val="single" w:sz="4" w:space="0" w:color="000000"/>
            </w:tcBorders>
            <w:shd w:val="clear" w:color="auto" w:fill="E7E6E6"/>
          </w:tcPr>
          <w:p w14:paraId="0A320B01" w14:textId="347BC185" w:rsidR="009C5647" w:rsidRPr="00AC1FF7" w:rsidDel="009B5787" w:rsidRDefault="009C5647" w:rsidP="003431D6">
            <w:pPr>
              <w:pStyle w:val="TableParagraph"/>
              <w:kinsoku w:val="0"/>
              <w:overflowPunct w:val="0"/>
              <w:spacing w:line="340" w:lineRule="exact"/>
              <w:ind w:left="218"/>
              <w:rPr>
                <w:del w:id="61" w:author="黃薇仰" w:date="2022-02-18T17:42:00Z"/>
                <w:rFonts w:ascii="標楷體" w:eastAsia="標楷體" w:hAnsi="標楷體"/>
                <w:b/>
                <w:bCs/>
                <w:sz w:val="20"/>
                <w:szCs w:val="20"/>
              </w:rPr>
            </w:pPr>
            <w:del w:id="62" w:author="黃薇仰" w:date="2022-02-18T17:42:00Z">
              <w:r w:rsidRPr="00AC1FF7" w:rsidDel="009B5787">
                <w:rPr>
                  <w:rFonts w:ascii="標楷體" w:eastAsia="標楷體" w:hAnsi="標楷體"/>
                  <w:b/>
                  <w:bCs/>
                  <w:sz w:val="20"/>
                  <w:szCs w:val="20"/>
                </w:rPr>
                <w:delText>Organizational</w:delText>
              </w:r>
              <w:r w:rsidRPr="00AC1FF7" w:rsidDel="009B5787">
                <w:rPr>
                  <w:rFonts w:ascii="標楷體" w:eastAsia="標楷體" w:hAnsi="標楷體"/>
                  <w:b/>
                  <w:bCs/>
                  <w:spacing w:val="-7"/>
                  <w:sz w:val="20"/>
                  <w:szCs w:val="20"/>
                </w:rPr>
                <w:delText xml:space="preserve"> </w:delText>
              </w:r>
              <w:r w:rsidRPr="00AC1FF7" w:rsidDel="009B5787">
                <w:rPr>
                  <w:rFonts w:ascii="標楷體" w:eastAsia="標楷體" w:hAnsi="標楷體"/>
                  <w:b/>
                  <w:bCs/>
                  <w:sz w:val="20"/>
                  <w:szCs w:val="20"/>
                </w:rPr>
                <w:delText>Structure</w:delText>
              </w:r>
            </w:del>
          </w:p>
        </w:tc>
        <w:tc>
          <w:tcPr>
            <w:tcW w:w="3604" w:type="pct"/>
            <w:tcBorders>
              <w:top w:val="single" w:sz="4" w:space="0" w:color="000000"/>
              <w:left w:val="single" w:sz="4" w:space="0" w:color="000000"/>
              <w:bottom w:val="single" w:sz="4" w:space="0" w:color="000000"/>
              <w:right w:val="single" w:sz="4" w:space="0" w:color="000000"/>
            </w:tcBorders>
          </w:tcPr>
          <w:p w14:paraId="3CDCCEB9" w14:textId="11D6361F" w:rsidR="009C5647" w:rsidRPr="00AC1FF7" w:rsidDel="009B5787" w:rsidRDefault="009C5647" w:rsidP="003431D6">
            <w:pPr>
              <w:pStyle w:val="TableParagraph"/>
              <w:kinsoku w:val="0"/>
              <w:overflowPunct w:val="0"/>
              <w:spacing w:line="340" w:lineRule="exact"/>
              <w:ind w:left="141"/>
              <w:rPr>
                <w:del w:id="63" w:author="黃薇仰" w:date="2022-02-18T17:42:00Z"/>
                <w:rFonts w:ascii="標楷體" w:eastAsia="標楷體" w:hAnsi="標楷體"/>
                <w:spacing w:val="-1"/>
                <w:sz w:val="20"/>
                <w:szCs w:val="20"/>
              </w:rPr>
            </w:pPr>
            <w:del w:id="64" w:author="黃薇仰" w:date="2022-02-18T17:42:00Z">
              <w:r w:rsidRPr="00AC1FF7" w:rsidDel="009B5787">
                <w:rPr>
                  <w:rFonts w:ascii="標楷體" w:eastAsia="標楷體" w:hAnsi="標楷體" w:hint="eastAsia"/>
                  <w:spacing w:val="-1"/>
                  <w:sz w:val="20"/>
                  <w:szCs w:val="20"/>
                </w:rPr>
                <w:delText>圖</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文編排設計</w:delText>
              </w:r>
            </w:del>
          </w:p>
        </w:tc>
      </w:tr>
      <w:tr w:rsidR="009C5647" w:rsidRPr="00AC1FF7" w:rsidDel="009B5787" w14:paraId="5B74043A" w14:textId="728CB0AC" w:rsidTr="009C5647">
        <w:trPr>
          <w:trHeight w:val="360"/>
          <w:del w:id="65" w:author="黃薇仰" w:date="2022-02-18T17:42:00Z"/>
        </w:trPr>
        <w:tc>
          <w:tcPr>
            <w:tcW w:w="1396" w:type="pct"/>
            <w:tcBorders>
              <w:top w:val="single" w:sz="4" w:space="0" w:color="000000"/>
              <w:left w:val="single" w:sz="4" w:space="0" w:color="000000"/>
              <w:bottom w:val="single" w:sz="4" w:space="0" w:color="000000"/>
              <w:right w:val="single" w:sz="4" w:space="0" w:color="000000"/>
            </w:tcBorders>
            <w:shd w:val="clear" w:color="auto" w:fill="E7E6E6"/>
          </w:tcPr>
          <w:p w14:paraId="7F98B170" w14:textId="09427188" w:rsidR="009C5647" w:rsidRPr="00AC1FF7" w:rsidDel="009B5787" w:rsidRDefault="009C5647" w:rsidP="003431D6">
            <w:pPr>
              <w:pStyle w:val="TableParagraph"/>
              <w:kinsoku w:val="0"/>
              <w:overflowPunct w:val="0"/>
              <w:spacing w:line="341" w:lineRule="exact"/>
              <w:ind w:left="903"/>
              <w:rPr>
                <w:del w:id="66" w:author="黃薇仰" w:date="2022-02-18T17:42:00Z"/>
                <w:rFonts w:ascii="標楷體" w:eastAsia="標楷體" w:hAnsi="標楷體"/>
                <w:b/>
                <w:bCs/>
                <w:sz w:val="20"/>
                <w:szCs w:val="20"/>
              </w:rPr>
            </w:pPr>
            <w:del w:id="67" w:author="黃薇仰" w:date="2022-02-18T17:42:00Z">
              <w:r w:rsidRPr="00AC1FF7" w:rsidDel="009B5787">
                <w:rPr>
                  <w:rFonts w:ascii="標楷體" w:eastAsia="標楷體" w:hAnsi="標楷體"/>
                  <w:b/>
                  <w:bCs/>
                  <w:sz w:val="20"/>
                  <w:szCs w:val="20"/>
                </w:rPr>
                <w:delText>contact</w:delText>
              </w:r>
              <w:r w:rsidRPr="00AC1FF7" w:rsidDel="009B5787">
                <w:rPr>
                  <w:rFonts w:ascii="標楷體" w:eastAsia="標楷體" w:hAnsi="標楷體"/>
                  <w:b/>
                  <w:bCs/>
                  <w:spacing w:val="-3"/>
                  <w:sz w:val="20"/>
                  <w:szCs w:val="20"/>
                </w:rPr>
                <w:delText xml:space="preserve"> </w:delText>
              </w:r>
              <w:r w:rsidRPr="00AC1FF7" w:rsidDel="009B5787">
                <w:rPr>
                  <w:rFonts w:ascii="標楷體" w:eastAsia="標楷體" w:hAnsi="標楷體"/>
                  <w:b/>
                  <w:bCs/>
                  <w:sz w:val="20"/>
                  <w:szCs w:val="20"/>
                </w:rPr>
                <w:delText>us</w:delText>
              </w:r>
            </w:del>
          </w:p>
        </w:tc>
        <w:tc>
          <w:tcPr>
            <w:tcW w:w="3604" w:type="pct"/>
            <w:tcBorders>
              <w:top w:val="single" w:sz="4" w:space="0" w:color="000000"/>
              <w:left w:val="single" w:sz="4" w:space="0" w:color="000000"/>
              <w:bottom w:val="single" w:sz="4" w:space="0" w:color="000000"/>
              <w:right w:val="single" w:sz="4" w:space="0" w:color="000000"/>
            </w:tcBorders>
          </w:tcPr>
          <w:p w14:paraId="1FDC2494" w14:textId="266457E5" w:rsidR="009C5647" w:rsidRPr="00AC1FF7" w:rsidDel="009B5787" w:rsidRDefault="009C5647" w:rsidP="003431D6">
            <w:pPr>
              <w:pStyle w:val="TableParagraph"/>
              <w:kinsoku w:val="0"/>
              <w:overflowPunct w:val="0"/>
              <w:spacing w:line="341" w:lineRule="exact"/>
              <w:ind w:left="141"/>
              <w:rPr>
                <w:del w:id="68" w:author="黃薇仰" w:date="2022-02-18T17:42:00Z"/>
                <w:rFonts w:ascii="標楷體" w:eastAsia="標楷體" w:hAnsi="標楷體"/>
                <w:spacing w:val="-1"/>
                <w:sz w:val="20"/>
                <w:szCs w:val="20"/>
              </w:rPr>
            </w:pPr>
            <w:del w:id="69" w:author="黃薇仰" w:date="2022-02-18T17:42:00Z">
              <w:r w:rsidRPr="00AC1FF7" w:rsidDel="009B5787">
                <w:rPr>
                  <w:rFonts w:ascii="標楷體" w:eastAsia="標楷體" w:hAnsi="標楷體" w:hint="eastAsia"/>
                  <w:spacing w:val="-1"/>
                  <w:sz w:val="20"/>
                  <w:szCs w:val="20"/>
                </w:rPr>
                <w:delText>圖</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文編排設計</w:delText>
              </w:r>
            </w:del>
          </w:p>
        </w:tc>
      </w:tr>
    </w:tbl>
    <w:p w14:paraId="0CD30355" w14:textId="22D20DC7" w:rsidR="009C5647" w:rsidRPr="00AC1FF7" w:rsidDel="009B5787" w:rsidRDefault="009C5647" w:rsidP="00876EC7">
      <w:pPr>
        <w:pStyle w:val="af1"/>
        <w:kinsoku w:val="0"/>
        <w:overflowPunct w:val="0"/>
        <w:spacing w:before="345"/>
        <w:ind w:left="2612" w:right="1966"/>
        <w:jc w:val="center"/>
        <w:rPr>
          <w:del w:id="70" w:author="黃薇仰" w:date="2022-02-18T17:42:00Z"/>
          <w:rFonts w:ascii="標楷體" w:eastAsia="標楷體" w:hAnsi="標楷體"/>
          <w:sz w:val="24"/>
          <w:szCs w:val="24"/>
        </w:rPr>
      </w:pPr>
      <w:del w:id="71" w:author="黃薇仰" w:date="2022-02-18T17:42:00Z">
        <w:r w:rsidRPr="00AC1FF7" w:rsidDel="009B5787">
          <w:rPr>
            <w:rFonts w:ascii="標楷體" w:eastAsia="標楷體" w:hAnsi="標楷體"/>
            <w:sz w:val="32"/>
            <w:szCs w:val="32"/>
          </w:rPr>
          <w:delText>CMS</w:delText>
        </w:r>
        <w:r w:rsidRPr="00AC1FF7" w:rsidDel="009B5787">
          <w:rPr>
            <w:rFonts w:ascii="標楷體" w:eastAsia="標楷體" w:hAnsi="標楷體"/>
            <w:spacing w:val="6"/>
            <w:sz w:val="32"/>
            <w:szCs w:val="32"/>
          </w:rPr>
          <w:delText xml:space="preserve"> </w:delText>
        </w:r>
        <w:r w:rsidRPr="00AC1FF7" w:rsidDel="009B5787">
          <w:rPr>
            <w:rFonts w:ascii="標楷體" w:eastAsia="標楷體" w:hAnsi="標楷體" w:hint="eastAsia"/>
            <w:spacing w:val="6"/>
            <w:sz w:val="32"/>
            <w:szCs w:val="32"/>
          </w:rPr>
          <w:delText>網站內容管理系統</w:delText>
        </w:r>
        <w:r w:rsidRPr="00AC1FF7" w:rsidDel="009B5787">
          <w:rPr>
            <w:rFonts w:ascii="標楷體" w:eastAsia="標楷體" w:hAnsi="標楷體" w:hint="eastAsia"/>
            <w:sz w:val="24"/>
            <w:szCs w:val="24"/>
          </w:rPr>
          <w:delText>（繁中／英</w:delText>
        </w:r>
        <w:r w:rsidR="00876EC7" w:rsidRPr="00AC1FF7" w:rsidDel="009B5787">
          <w:rPr>
            <w:rFonts w:ascii="標楷體" w:eastAsia="標楷體" w:hAnsi="標楷體" w:hint="eastAsia"/>
            <w:sz w:val="24"/>
            <w:szCs w:val="24"/>
          </w:rPr>
          <w:delText>文</w:delText>
        </w:r>
        <w:r w:rsidRPr="00AC1FF7" w:rsidDel="009B5787">
          <w:rPr>
            <w:rFonts w:ascii="標楷體" w:eastAsia="標楷體" w:hAnsi="標楷體" w:hint="eastAsia"/>
            <w:sz w:val="24"/>
            <w:szCs w:val="24"/>
          </w:rPr>
          <w:delText>）</w:delText>
        </w:r>
      </w:del>
    </w:p>
    <w:tbl>
      <w:tblPr>
        <w:tblW w:w="5000" w:type="pct"/>
        <w:tblCellMar>
          <w:left w:w="0" w:type="dxa"/>
          <w:right w:w="0" w:type="dxa"/>
        </w:tblCellMar>
        <w:tblLook w:val="0000" w:firstRow="0" w:lastRow="0" w:firstColumn="0" w:lastColumn="0" w:noHBand="0" w:noVBand="0"/>
      </w:tblPr>
      <w:tblGrid>
        <w:gridCol w:w="1866"/>
        <w:gridCol w:w="8454"/>
      </w:tblGrid>
      <w:tr w:rsidR="009C5647" w:rsidRPr="00AC1FF7" w:rsidDel="009B5787" w14:paraId="3613BA1D" w14:textId="37CED569" w:rsidTr="00AC1FF7">
        <w:trPr>
          <w:trHeight w:val="400"/>
          <w:del w:id="72" w:author="黃薇仰" w:date="2022-02-18T17:42:00Z"/>
        </w:trPr>
        <w:tc>
          <w:tcPr>
            <w:tcW w:w="904" w:type="pct"/>
            <w:tcBorders>
              <w:top w:val="none" w:sz="6" w:space="0" w:color="auto"/>
              <w:left w:val="single" w:sz="4" w:space="0" w:color="000000"/>
              <w:bottom w:val="single" w:sz="4" w:space="0" w:color="000000"/>
              <w:right w:val="single" w:sz="4" w:space="0" w:color="000000"/>
            </w:tcBorders>
            <w:shd w:val="clear" w:color="auto" w:fill="808080"/>
            <w:vAlign w:val="center"/>
          </w:tcPr>
          <w:p w14:paraId="16339AB0" w14:textId="68C88740" w:rsidR="009C5647" w:rsidRPr="00AC1FF7" w:rsidDel="009B5787" w:rsidRDefault="009C5647" w:rsidP="00AC1FF7">
            <w:pPr>
              <w:pStyle w:val="TableParagraph"/>
              <w:kinsoku w:val="0"/>
              <w:overflowPunct w:val="0"/>
              <w:jc w:val="center"/>
              <w:rPr>
                <w:del w:id="73" w:author="黃薇仰" w:date="2022-02-18T17:42:00Z"/>
                <w:rFonts w:ascii="標楷體" w:eastAsia="標楷體" w:hAnsi="標楷體"/>
                <w:b/>
                <w:bCs/>
                <w:color w:val="FFFFFF"/>
                <w:spacing w:val="-1"/>
                <w:sz w:val="20"/>
                <w:szCs w:val="20"/>
              </w:rPr>
            </w:pPr>
            <w:del w:id="74" w:author="黃薇仰" w:date="2022-02-18T17:42:00Z">
              <w:r w:rsidRPr="00AC1FF7" w:rsidDel="009B5787">
                <w:rPr>
                  <w:rFonts w:ascii="標楷體" w:eastAsia="標楷體" w:hAnsi="標楷體" w:hint="eastAsia"/>
                  <w:b/>
                  <w:bCs/>
                  <w:color w:val="FFFFFF"/>
                  <w:spacing w:val="-1"/>
                  <w:sz w:val="20"/>
                  <w:szCs w:val="20"/>
                </w:rPr>
                <w:delText>後台介面</w:delText>
              </w:r>
            </w:del>
          </w:p>
        </w:tc>
        <w:tc>
          <w:tcPr>
            <w:tcW w:w="4096" w:type="pct"/>
            <w:tcBorders>
              <w:top w:val="none" w:sz="6" w:space="0" w:color="auto"/>
              <w:left w:val="single" w:sz="4" w:space="0" w:color="000000"/>
              <w:bottom w:val="single" w:sz="4" w:space="0" w:color="000000"/>
              <w:right w:val="single" w:sz="4" w:space="0" w:color="000000"/>
            </w:tcBorders>
            <w:shd w:val="clear" w:color="auto" w:fill="808080"/>
            <w:vAlign w:val="center"/>
          </w:tcPr>
          <w:p w14:paraId="54C21E5D" w14:textId="55479FEB" w:rsidR="009C5647" w:rsidRPr="00AC1FF7" w:rsidDel="009B5787" w:rsidRDefault="009C5647" w:rsidP="00AC1FF7">
            <w:pPr>
              <w:pStyle w:val="TableParagraph"/>
              <w:kinsoku w:val="0"/>
              <w:overflowPunct w:val="0"/>
              <w:ind w:left="3688" w:right="3679"/>
              <w:jc w:val="center"/>
              <w:rPr>
                <w:del w:id="75" w:author="黃薇仰" w:date="2022-02-18T17:42:00Z"/>
                <w:rFonts w:ascii="標楷體" w:eastAsia="標楷體" w:hAnsi="標楷體"/>
                <w:b/>
                <w:bCs/>
                <w:color w:val="FFFFFF"/>
                <w:sz w:val="20"/>
                <w:szCs w:val="20"/>
              </w:rPr>
            </w:pPr>
            <w:del w:id="76" w:author="黃薇仰" w:date="2022-02-18T17:42:00Z">
              <w:r w:rsidRPr="00AC1FF7" w:rsidDel="009B5787">
                <w:rPr>
                  <w:rFonts w:ascii="標楷體" w:eastAsia="標楷體" w:hAnsi="標楷體" w:hint="eastAsia"/>
                  <w:b/>
                  <w:bCs/>
                  <w:color w:val="FFFFFF"/>
                  <w:sz w:val="20"/>
                  <w:szCs w:val="20"/>
                </w:rPr>
                <w:delText>管理項目</w:delText>
              </w:r>
            </w:del>
          </w:p>
        </w:tc>
      </w:tr>
      <w:tr w:rsidR="009C5647" w:rsidRPr="00AC1FF7" w:rsidDel="009B5787" w14:paraId="1605D7FC" w14:textId="5D276E68" w:rsidTr="00876EC7">
        <w:trPr>
          <w:trHeight w:val="831"/>
          <w:del w:id="77" w:author="黃薇仰" w:date="2022-02-18T17:42:00Z"/>
        </w:trPr>
        <w:tc>
          <w:tcPr>
            <w:tcW w:w="904" w:type="pct"/>
            <w:tcBorders>
              <w:top w:val="single" w:sz="4" w:space="0" w:color="000000"/>
              <w:left w:val="single" w:sz="4" w:space="0" w:color="000000"/>
              <w:bottom w:val="single" w:sz="4" w:space="0" w:color="000000"/>
              <w:right w:val="single" w:sz="4" w:space="0" w:color="000000"/>
            </w:tcBorders>
            <w:shd w:val="clear" w:color="auto" w:fill="FFF1CC"/>
          </w:tcPr>
          <w:p w14:paraId="2DD7CCB1" w14:textId="2095A786" w:rsidR="009C5647" w:rsidRPr="00AC1FF7" w:rsidDel="009B5787" w:rsidRDefault="009C5647" w:rsidP="003431D6">
            <w:pPr>
              <w:pStyle w:val="TableParagraph"/>
              <w:kinsoku w:val="0"/>
              <w:overflowPunct w:val="0"/>
              <w:spacing w:before="216"/>
              <w:ind w:left="506"/>
              <w:rPr>
                <w:del w:id="78" w:author="黃薇仰" w:date="2022-02-18T17:42:00Z"/>
                <w:rFonts w:ascii="標楷體" w:eastAsia="標楷體" w:hAnsi="標楷體"/>
                <w:b/>
                <w:bCs/>
                <w:sz w:val="20"/>
                <w:szCs w:val="20"/>
              </w:rPr>
            </w:pPr>
            <w:del w:id="79" w:author="黃薇仰" w:date="2022-02-18T17:42:00Z">
              <w:r w:rsidRPr="00AC1FF7" w:rsidDel="009B5787">
                <w:rPr>
                  <w:rFonts w:ascii="標楷體" w:eastAsia="標楷體" w:hAnsi="標楷體" w:hint="eastAsia"/>
                  <w:b/>
                  <w:bCs/>
                  <w:sz w:val="20"/>
                  <w:szCs w:val="20"/>
                </w:rPr>
                <w:delText>關於我們</w:delText>
              </w:r>
            </w:del>
          </w:p>
        </w:tc>
        <w:tc>
          <w:tcPr>
            <w:tcW w:w="4096" w:type="pct"/>
            <w:tcBorders>
              <w:top w:val="single" w:sz="4" w:space="0" w:color="000000"/>
              <w:left w:val="single" w:sz="4" w:space="0" w:color="000000"/>
              <w:bottom w:val="single" w:sz="4" w:space="0" w:color="000000"/>
              <w:right w:val="single" w:sz="4" w:space="0" w:color="000000"/>
            </w:tcBorders>
          </w:tcPr>
          <w:p w14:paraId="4AD47A31" w14:textId="60C02726" w:rsidR="009C5647" w:rsidRPr="00AC1FF7" w:rsidDel="009B5787" w:rsidRDefault="009C5647" w:rsidP="003431D6">
            <w:pPr>
              <w:pStyle w:val="TableParagraph"/>
              <w:kinsoku w:val="0"/>
              <w:overflowPunct w:val="0"/>
              <w:spacing w:before="36" w:line="364" w:lineRule="exact"/>
              <w:ind w:left="26"/>
              <w:rPr>
                <w:del w:id="80" w:author="黃薇仰" w:date="2022-02-18T17:42:00Z"/>
                <w:rFonts w:ascii="標楷體" w:eastAsia="標楷體" w:hAnsi="標楷體"/>
                <w:b/>
                <w:bCs/>
                <w:spacing w:val="6"/>
                <w:sz w:val="20"/>
                <w:szCs w:val="20"/>
              </w:rPr>
            </w:pPr>
            <w:del w:id="81" w:author="黃薇仰" w:date="2022-02-18T17:42:00Z">
              <w:r w:rsidRPr="00AC1FF7" w:rsidDel="009B5787">
                <w:rPr>
                  <w:rFonts w:ascii="標楷體" w:eastAsia="標楷體" w:hAnsi="標楷體" w:hint="eastAsia"/>
                  <w:b/>
                  <w:bCs/>
                  <w:spacing w:val="6"/>
                  <w:sz w:val="20"/>
                  <w:szCs w:val="20"/>
                </w:rPr>
                <w:delText>宗旨及緣起</w:delText>
              </w:r>
              <w:r w:rsidRPr="00AC1FF7" w:rsidDel="009B5787">
                <w:rPr>
                  <w:rFonts w:ascii="標楷體" w:eastAsia="標楷體" w:hAnsi="標楷體"/>
                  <w:b/>
                  <w:bCs/>
                  <w:spacing w:val="6"/>
                  <w:sz w:val="20"/>
                  <w:szCs w:val="20"/>
                </w:rPr>
                <w:delText xml:space="preserve"> / </w:delText>
              </w:r>
              <w:r w:rsidRPr="00AC1FF7" w:rsidDel="009B5787">
                <w:rPr>
                  <w:rFonts w:ascii="標楷體" w:eastAsia="標楷體" w:hAnsi="標楷體" w:hint="eastAsia"/>
                  <w:b/>
                  <w:bCs/>
                  <w:spacing w:val="6"/>
                  <w:sz w:val="20"/>
                  <w:szCs w:val="20"/>
                </w:rPr>
                <w:delText>首長資訊</w:delText>
              </w:r>
              <w:r w:rsidRPr="00AC1FF7" w:rsidDel="009B5787">
                <w:rPr>
                  <w:rFonts w:ascii="標楷體" w:eastAsia="標楷體" w:hAnsi="標楷體"/>
                  <w:b/>
                  <w:bCs/>
                  <w:spacing w:val="6"/>
                  <w:sz w:val="20"/>
                  <w:szCs w:val="20"/>
                </w:rPr>
                <w:delText xml:space="preserve"> / </w:delText>
              </w:r>
              <w:r w:rsidRPr="00AC1FF7" w:rsidDel="009B5787">
                <w:rPr>
                  <w:rFonts w:ascii="標楷體" w:eastAsia="標楷體" w:hAnsi="標楷體" w:hint="eastAsia"/>
                  <w:b/>
                  <w:bCs/>
                  <w:spacing w:val="6"/>
                  <w:sz w:val="20"/>
                  <w:szCs w:val="20"/>
                </w:rPr>
                <w:delText>經營績效</w:delText>
              </w:r>
            </w:del>
          </w:p>
          <w:p w14:paraId="5460861D" w14:textId="0542579A" w:rsidR="009C5647" w:rsidRPr="00AC1FF7" w:rsidDel="009B5787" w:rsidRDefault="009C5647" w:rsidP="003431D6">
            <w:pPr>
              <w:pStyle w:val="TableParagraph"/>
              <w:kinsoku w:val="0"/>
              <w:overflowPunct w:val="0"/>
              <w:spacing w:line="364" w:lineRule="exact"/>
              <w:ind w:left="26"/>
              <w:rPr>
                <w:del w:id="82" w:author="黃薇仰" w:date="2022-02-18T17:42:00Z"/>
                <w:rFonts w:ascii="標楷體" w:eastAsia="標楷體" w:hAnsi="標楷體"/>
                <w:spacing w:val="-1"/>
                <w:sz w:val="20"/>
                <w:szCs w:val="20"/>
              </w:rPr>
            </w:pPr>
            <w:del w:id="83" w:author="黃薇仰" w:date="2022-02-18T17:42:00Z">
              <w:r w:rsidRPr="00AC1FF7" w:rsidDel="009B5787">
                <w:rPr>
                  <w:rFonts w:ascii="標楷體" w:eastAsia="標楷體" w:hAnsi="標楷體" w:hint="eastAsia"/>
                  <w:spacing w:val="3"/>
                  <w:sz w:val="20"/>
                  <w:szCs w:val="20"/>
                </w:rPr>
                <w:delText>關於我們資料：內容</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hint="eastAsia"/>
                  <w:spacing w:val="-1"/>
                  <w:sz w:val="20"/>
                  <w:szCs w:val="20"/>
                </w:rPr>
                <w:delText>編輯器</w:delText>
              </w:r>
              <w:r w:rsidRPr="00AC1FF7" w:rsidDel="009B5787">
                <w:rPr>
                  <w:rFonts w:ascii="標楷體" w:eastAsia="標楷體" w:hAnsi="標楷體"/>
                  <w:spacing w:val="-1"/>
                  <w:sz w:val="20"/>
                  <w:szCs w:val="20"/>
                </w:rPr>
                <w:delText>]</w:delText>
              </w:r>
            </w:del>
          </w:p>
        </w:tc>
      </w:tr>
      <w:tr w:rsidR="009C5647" w:rsidRPr="00AC1FF7" w:rsidDel="009B5787" w14:paraId="76906998" w14:textId="42CB5DE1" w:rsidTr="00876EC7">
        <w:trPr>
          <w:trHeight w:val="3601"/>
          <w:del w:id="84" w:author="黃薇仰" w:date="2022-02-18T17:42:00Z"/>
        </w:trPr>
        <w:tc>
          <w:tcPr>
            <w:tcW w:w="904" w:type="pct"/>
            <w:tcBorders>
              <w:top w:val="single" w:sz="4" w:space="0" w:color="000000"/>
              <w:left w:val="single" w:sz="4" w:space="0" w:color="000000"/>
              <w:bottom w:val="single" w:sz="4" w:space="0" w:color="000000"/>
              <w:right w:val="single" w:sz="4" w:space="0" w:color="000000"/>
            </w:tcBorders>
            <w:shd w:val="clear" w:color="auto" w:fill="FFF1CC"/>
          </w:tcPr>
          <w:p w14:paraId="793BA307" w14:textId="4CC38637" w:rsidR="009C5647" w:rsidRPr="00AC1FF7" w:rsidDel="009B5787" w:rsidRDefault="009C5647" w:rsidP="003431D6">
            <w:pPr>
              <w:pStyle w:val="TableParagraph"/>
              <w:kinsoku w:val="0"/>
              <w:overflowPunct w:val="0"/>
              <w:rPr>
                <w:del w:id="85" w:author="黃薇仰" w:date="2022-02-18T17:42:00Z"/>
                <w:rFonts w:ascii="標楷體" w:eastAsia="標楷體" w:hAnsi="標楷體"/>
                <w:b/>
                <w:bCs/>
                <w:sz w:val="26"/>
                <w:szCs w:val="26"/>
              </w:rPr>
            </w:pPr>
          </w:p>
          <w:p w14:paraId="7FEA447E" w14:textId="0400BE2E" w:rsidR="009C5647" w:rsidRPr="00AC1FF7" w:rsidDel="009B5787" w:rsidRDefault="009C5647" w:rsidP="003431D6">
            <w:pPr>
              <w:pStyle w:val="TableParagraph"/>
              <w:kinsoku w:val="0"/>
              <w:overflowPunct w:val="0"/>
              <w:rPr>
                <w:del w:id="86" w:author="黃薇仰" w:date="2022-02-18T17:42:00Z"/>
                <w:rFonts w:ascii="標楷體" w:eastAsia="標楷體" w:hAnsi="標楷體"/>
                <w:b/>
                <w:bCs/>
                <w:sz w:val="26"/>
                <w:szCs w:val="26"/>
              </w:rPr>
            </w:pPr>
          </w:p>
          <w:p w14:paraId="595286D7" w14:textId="2B8CA827" w:rsidR="009C5647" w:rsidRPr="00AC1FF7" w:rsidDel="009B5787" w:rsidRDefault="009C5647" w:rsidP="003431D6">
            <w:pPr>
              <w:pStyle w:val="TableParagraph"/>
              <w:kinsoku w:val="0"/>
              <w:overflowPunct w:val="0"/>
              <w:spacing w:before="1"/>
              <w:rPr>
                <w:del w:id="87" w:author="黃薇仰" w:date="2022-02-18T17:42:00Z"/>
                <w:rFonts w:ascii="標楷體" w:eastAsia="標楷體" w:hAnsi="標楷體"/>
                <w:b/>
                <w:bCs/>
                <w:sz w:val="35"/>
                <w:szCs w:val="35"/>
              </w:rPr>
            </w:pPr>
          </w:p>
          <w:p w14:paraId="4E0BC3B1" w14:textId="186B3406" w:rsidR="009C5647" w:rsidRPr="00AC1FF7" w:rsidDel="009B5787" w:rsidRDefault="009C5647" w:rsidP="003431D6">
            <w:pPr>
              <w:pStyle w:val="TableParagraph"/>
              <w:kinsoku w:val="0"/>
              <w:overflowPunct w:val="0"/>
              <w:ind w:left="506"/>
              <w:rPr>
                <w:del w:id="88" w:author="黃薇仰" w:date="2022-02-18T17:42:00Z"/>
                <w:rFonts w:ascii="標楷體" w:eastAsia="標楷體" w:hAnsi="標楷體"/>
                <w:b/>
                <w:bCs/>
                <w:sz w:val="20"/>
                <w:szCs w:val="20"/>
              </w:rPr>
            </w:pPr>
            <w:del w:id="89" w:author="黃薇仰" w:date="2022-02-18T17:42:00Z">
              <w:r w:rsidRPr="00AC1FF7" w:rsidDel="009B5787">
                <w:rPr>
                  <w:rFonts w:ascii="標楷體" w:eastAsia="標楷體" w:hAnsi="標楷體" w:hint="eastAsia"/>
                  <w:b/>
                  <w:bCs/>
                  <w:sz w:val="20"/>
                  <w:szCs w:val="20"/>
                </w:rPr>
                <w:delText>服務項目</w:delText>
              </w:r>
            </w:del>
          </w:p>
        </w:tc>
        <w:tc>
          <w:tcPr>
            <w:tcW w:w="4096" w:type="pct"/>
            <w:tcBorders>
              <w:top w:val="single" w:sz="4" w:space="0" w:color="000000"/>
              <w:left w:val="single" w:sz="4" w:space="0" w:color="000000"/>
              <w:bottom w:val="single" w:sz="4" w:space="0" w:color="000000"/>
              <w:right w:val="single" w:sz="4" w:space="0" w:color="000000"/>
            </w:tcBorders>
          </w:tcPr>
          <w:p w14:paraId="345F321F" w14:textId="30F54D58" w:rsidR="009C5647" w:rsidRPr="00AC1FF7" w:rsidDel="009B5787" w:rsidRDefault="009C5647" w:rsidP="003431D6">
            <w:pPr>
              <w:pStyle w:val="TableParagraph"/>
              <w:kinsoku w:val="0"/>
              <w:overflowPunct w:val="0"/>
              <w:spacing w:line="345" w:lineRule="exact"/>
              <w:ind w:left="26"/>
              <w:rPr>
                <w:del w:id="90" w:author="黃薇仰" w:date="2022-02-18T17:42:00Z"/>
                <w:rFonts w:ascii="標楷體" w:eastAsia="標楷體" w:hAnsi="標楷體"/>
                <w:spacing w:val="-1"/>
                <w:sz w:val="20"/>
                <w:szCs w:val="20"/>
              </w:rPr>
            </w:pPr>
            <w:del w:id="91" w:author="黃薇仰" w:date="2022-02-18T17:42:00Z">
              <w:r w:rsidRPr="00AC1FF7" w:rsidDel="009B5787">
                <w:rPr>
                  <w:rFonts w:ascii="標楷體" w:eastAsia="標楷體" w:hAnsi="標楷體" w:hint="eastAsia"/>
                  <w:spacing w:val="3"/>
                  <w:sz w:val="20"/>
                  <w:szCs w:val="20"/>
                </w:rPr>
                <w:delText>服務項目資料：內容</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hint="eastAsia"/>
                  <w:spacing w:val="-1"/>
                  <w:sz w:val="20"/>
                  <w:szCs w:val="20"/>
                </w:rPr>
                <w:delText>編輯器</w:delText>
              </w:r>
              <w:r w:rsidRPr="00AC1FF7" w:rsidDel="009B5787">
                <w:rPr>
                  <w:rFonts w:ascii="標楷體" w:eastAsia="標楷體" w:hAnsi="標楷體"/>
                  <w:spacing w:val="-1"/>
                  <w:sz w:val="20"/>
                  <w:szCs w:val="20"/>
                </w:rPr>
                <w:delText>]</w:delText>
              </w:r>
            </w:del>
          </w:p>
          <w:p w14:paraId="43129A6A" w14:textId="4D279F5B" w:rsidR="009C5647" w:rsidRPr="00AC1FF7" w:rsidDel="009B5787" w:rsidRDefault="009C5647" w:rsidP="009C5647">
            <w:pPr>
              <w:pStyle w:val="TableParagraph"/>
              <w:numPr>
                <w:ilvl w:val="0"/>
                <w:numId w:val="43"/>
              </w:numPr>
              <w:tabs>
                <w:tab w:val="left" w:pos="507"/>
              </w:tabs>
              <w:kinsoku w:val="0"/>
              <w:overflowPunct w:val="0"/>
              <w:spacing w:line="360" w:lineRule="exact"/>
              <w:rPr>
                <w:del w:id="92" w:author="黃薇仰" w:date="2022-02-18T17:42:00Z"/>
                <w:rFonts w:ascii="標楷體" w:eastAsia="標楷體" w:hAnsi="標楷體"/>
                <w:color w:val="000000"/>
                <w:sz w:val="20"/>
                <w:szCs w:val="20"/>
              </w:rPr>
            </w:pPr>
            <w:del w:id="93" w:author="黃薇仰" w:date="2022-02-18T17:42:00Z">
              <w:r w:rsidRPr="00AC1FF7" w:rsidDel="009B5787">
                <w:rPr>
                  <w:rFonts w:ascii="標楷體" w:eastAsia="標楷體" w:hAnsi="標楷體" w:hint="eastAsia"/>
                  <w:color w:val="000000"/>
                  <w:sz w:val="20"/>
                  <w:szCs w:val="20"/>
                </w:rPr>
                <w:delText>人才培訓課程</w:delText>
              </w:r>
            </w:del>
          </w:p>
          <w:p w14:paraId="3BBAB577" w14:textId="57D1EAEF" w:rsidR="009C5647" w:rsidRPr="00AC1FF7" w:rsidDel="009B5787" w:rsidRDefault="009C5647" w:rsidP="009C5647">
            <w:pPr>
              <w:pStyle w:val="TableParagraph"/>
              <w:numPr>
                <w:ilvl w:val="0"/>
                <w:numId w:val="43"/>
              </w:numPr>
              <w:tabs>
                <w:tab w:val="left" w:pos="507"/>
              </w:tabs>
              <w:kinsoku w:val="0"/>
              <w:overflowPunct w:val="0"/>
              <w:spacing w:line="360" w:lineRule="exact"/>
              <w:rPr>
                <w:del w:id="94" w:author="黃薇仰" w:date="2022-02-18T17:42:00Z"/>
                <w:rFonts w:ascii="標楷體" w:eastAsia="標楷體" w:hAnsi="標楷體"/>
                <w:color w:val="000000"/>
                <w:sz w:val="20"/>
                <w:szCs w:val="20"/>
              </w:rPr>
            </w:pPr>
            <w:del w:id="95" w:author="黃薇仰" w:date="2022-02-18T17:42:00Z">
              <w:r w:rsidRPr="00AC1FF7" w:rsidDel="009B5787">
                <w:rPr>
                  <w:rFonts w:ascii="標楷體" w:eastAsia="標楷體" w:hAnsi="標楷體" w:hint="eastAsia"/>
                  <w:color w:val="000000"/>
                  <w:sz w:val="20"/>
                  <w:szCs w:val="20"/>
                </w:rPr>
                <w:delText>叢書出版</w:delText>
              </w:r>
            </w:del>
          </w:p>
          <w:p w14:paraId="04D071B9" w14:textId="38244D1F" w:rsidR="009C5647" w:rsidRPr="00AC1FF7" w:rsidDel="009B5787" w:rsidRDefault="009C5647" w:rsidP="009C5647">
            <w:pPr>
              <w:pStyle w:val="TableParagraph"/>
              <w:numPr>
                <w:ilvl w:val="0"/>
                <w:numId w:val="43"/>
              </w:numPr>
              <w:tabs>
                <w:tab w:val="left" w:pos="507"/>
              </w:tabs>
              <w:kinsoku w:val="0"/>
              <w:overflowPunct w:val="0"/>
              <w:spacing w:line="360" w:lineRule="exact"/>
              <w:rPr>
                <w:del w:id="96" w:author="黃薇仰" w:date="2022-02-18T17:42:00Z"/>
                <w:rFonts w:ascii="標楷體" w:eastAsia="標楷體" w:hAnsi="標楷體"/>
                <w:spacing w:val="-1"/>
                <w:sz w:val="20"/>
                <w:szCs w:val="20"/>
              </w:rPr>
            </w:pPr>
            <w:del w:id="97" w:author="黃薇仰" w:date="2022-02-18T17:42:00Z">
              <w:r w:rsidRPr="00AC1FF7" w:rsidDel="009B5787">
                <w:rPr>
                  <w:rFonts w:ascii="標楷體" w:eastAsia="標楷體" w:hAnsi="標楷體" w:hint="eastAsia"/>
                  <w:spacing w:val="-1"/>
                  <w:sz w:val="20"/>
                  <w:szCs w:val="20"/>
                </w:rPr>
                <w:delText>融資及財務管理輔導</w:delText>
              </w:r>
            </w:del>
          </w:p>
          <w:p w14:paraId="4BA7715E" w14:textId="5BFBA1FF" w:rsidR="009C5647" w:rsidRPr="00AC1FF7" w:rsidDel="009B5787" w:rsidRDefault="009C5647" w:rsidP="009C5647">
            <w:pPr>
              <w:pStyle w:val="TableParagraph"/>
              <w:numPr>
                <w:ilvl w:val="0"/>
                <w:numId w:val="43"/>
              </w:numPr>
              <w:tabs>
                <w:tab w:val="left" w:pos="507"/>
              </w:tabs>
              <w:kinsoku w:val="0"/>
              <w:overflowPunct w:val="0"/>
              <w:spacing w:line="360" w:lineRule="exact"/>
              <w:rPr>
                <w:del w:id="98" w:author="黃薇仰" w:date="2022-02-18T17:42:00Z"/>
                <w:rFonts w:ascii="標楷體" w:eastAsia="標楷體" w:hAnsi="標楷體"/>
                <w:sz w:val="20"/>
                <w:szCs w:val="20"/>
              </w:rPr>
            </w:pPr>
            <w:del w:id="99" w:author="黃薇仰" w:date="2022-02-18T17:42:00Z">
              <w:r w:rsidRPr="00AC1FF7" w:rsidDel="009B5787">
                <w:rPr>
                  <w:rFonts w:ascii="標楷體" w:eastAsia="標楷體" w:hAnsi="標楷體" w:hint="eastAsia"/>
                  <w:sz w:val="20"/>
                  <w:szCs w:val="20"/>
                </w:rPr>
                <w:delText>雲端財務健檢</w:delText>
              </w:r>
            </w:del>
          </w:p>
          <w:p w14:paraId="71B4EE99" w14:textId="32572681" w:rsidR="009C5647" w:rsidRPr="00AC1FF7" w:rsidDel="009B5787" w:rsidRDefault="009C5647" w:rsidP="009C5647">
            <w:pPr>
              <w:pStyle w:val="TableParagraph"/>
              <w:numPr>
                <w:ilvl w:val="0"/>
                <w:numId w:val="43"/>
              </w:numPr>
              <w:tabs>
                <w:tab w:val="left" w:pos="507"/>
              </w:tabs>
              <w:kinsoku w:val="0"/>
              <w:overflowPunct w:val="0"/>
              <w:spacing w:line="360" w:lineRule="exact"/>
              <w:rPr>
                <w:del w:id="100" w:author="黃薇仰" w:date="2022-02-18T17:42:00Z"/>
                <w:rFonts w:ascii="標楷體" w:eastAsia="標楷體" w:hAnsi="標楷體"/>
                <w:spacing w:val="-1"/>
                <w:sz w:val="20"/>
                <w:szCs w:val="20"/>
              </w:rPr>
            </w:pPr>
            <w:del w:id="101" w:author="黃薇仰" w:date="2022-02-18T17:42:00Z">
              <w:r w:rsidRPr="00AC1FF7" w:rsidDel="009B5787">
                <w:rPr>
                  <w:rFonts w:ascii="標楷體" w:eastAsia="標楷體" w:hAnsi="標楷體" w:hint="eastAsia"/>
                  <w:spacing w:val="-1"/>
                  <w:sz w:val="20"/>
                  <w:szCs w:val="20"/>
                </w:rPr>
                <w:delText>其他經營管理服務</w:delText>
              </w:r>
            </w:del>
          </w:p>
          <w:p w14:paraId="4532606A" w14:textId="15746ED8" w:rsidR="009C5647" w:rsidRPr="00AC1FF7" w:rsidDel="009B5787" w:rsidRDefault="009C5647" w:rsidP="003431D6">
            <w:pPr>
              <w:pStyle w:val="TableParagraph"/>
              <w:kinsoku w:val="0"/>
              <w:overflowPunct w:val="0"/>
              <w:spacing w:line="364" w:lineRule="exact"/>
              <w:ind w:left="139"/>
              <w:rPr>
                <w:del w:id="102" w:author="黃薇仰" w:date="2022-02-18T17:42:00Z"/>
                <w:rFonts w:ascii="標楷體" w:eastAsia="標楷體" w:hAnsi="標楷體"/>
                <w:b/>
                <w:bCs/>
                <w:color w:val="4471C4"/>
                <w:sz w:val="20"/>
                <w:szCs w:val="20"/>
              </w:rPr>
            </w:pPr>
            <w:del w:id="103" w:author="黃薇仰" w:date="2022-02-18T17:42:00Z">
              <w:r w:rsidRPr="00AC1FF7" w:rsidDel="009B5787">
                <w:rPr>
                  <w:rFonts w:ascii="標楷體" w:eastAsia="標楷體" w:hAnsi="標楷體"/>
                  <w:b/>
                  <w:bCs/>
                  <w:color w:val="4471C4"/>
                  <w:sz w:val="20"/>
                  <w:szCs w:val="20"/>
                </w:rPr>
                <w:delText>(</w:delText>
              </w:r>
              <w:r w:rsidRPr="00AC1FF7" w:rsidDel="009B5787">
                <w:rPr>
                  <w:rFonts w:ascii="標楷體" w:eastAsia="標楷體" w:hAnsi="標楷體" w:hint="eastAsia"/>
                  <w:b/>
                  <w:bCs/>
                  <w:color w:val="4471C4"/>
                  <w:sz w:val="20"/>
                  <w:szCs w:val="20"/>
                </w:rPr>
                <w:delText>服務項目單元可擴充</w:delText>
              </w:r>
              <w:r w:rsidRPr="00AC1FF7" w:rsidDel="009B5787">
                <w:rPr>
                  <w:rFonts w:ascii="標楷體" w:eastAsia="標楷體" w:hAnsi="標楷體"/>
                  <w:b/>
                  <w:bCs/>
                  <w:color w:val="4471C4"/>
                  <w:sz w:val="20"/>
                  <w:szCs w:val="20"/>
                </w:rPr>
                <w:delText>)</w:delText>
              </w:r>
            </w:del>
          </w:p>
          <w:p w14:paraId="38A98DA9" w14:textId="2ECD0E2A" w:rsidR="009C5647" w:rsidRPr="00AC1FF7" w:rsidDel="009B5787" w:rsidRDefault="009C5647" w:rsidP="003431D6">
            <w:pPr>
              <w:pStyle w:val="TableParagraph"/>
              <w:kinsoku w:val="0"/>
              <w:overflowPunct w:val="0"/>
              <w:spacing w:before="13" w:after="1"/>
              <w:rPr>
                <w:del w:id="104" w:author="黃薇仰" w:date="2022-02-18T17:42:00Z"/>
                <w:rFonts w:ascii="標楷體" w:eastAsia="標楷體" w:hAnsi="標楷體"/>
                <w:b/>
                <w:bCs/>
                <w:sz w:val="10"/>
                <w:szCs w:val="10"/>
              </w:rPr>
            </w:pPr>
          </w:p>
          <w:p w14:paraId="5BAC6D5A" w14:textId="074A92E1" w:rsidR="009C5647" w:rsidRPr="00AC1FF7" w:rsidDel="009B5787" w:rsidRDefault="009C5647" w:rsidP="003431D6">
            <w:pPr>
              <w:pStyle w:val="TableParagraph"/>
              <w:kinsoku w:val="0"/>
              <w:overflowPunct w:val="0"/>
              <w:spacing w:line="20" w:lineRule="exact"/>
              <w:ind w:left="139"/>
              <w:rPr>
                <w:del w:id="105" w:author="黃薇仰" w:date="2022-02-18T17:42:00Z"/>
                <w:rFonts w:ascii="標楷體" w:eastAsia="標楷體" w:hAnsi="標楷體"/>
                <w:sz w:val="2"/>
                <w:szCs w:val="2"/>
              </w:rPr>
            </w:pPr>
            <w:del w:id="106" w:author="黃薇仰" w:date="2022-02-18T17:42:00Z">
              <w:r w:rsidRPr="00AC1FF7" w:rsidDel="009B5787">
                <w:rPr>
                  <w:rFonts w:ascii="標楷體" w:eastAsia="標楷體" w:hAnsi="標楷體"/>
                  <w:noProof/>
                  <w:sz w:val="2"/>
                  <w:szCs w:val="2"/>
                </w:rPr>
                <mc:AlternateContent>
                  <mc:Choice Requires="wpg">
                    <w:drawing>
                      <wp:inline distT="0" distB="0" distL="0" distR="0" wp14:anchorId="3EDA509A" wp14:editId="62EF3ADD">
                        <wp:extent cx="2741295" cy="12700"/>
                        <wp:effectExtent l="13335" t="3175" r="7620" b="3175"/>
                        <wp:docPr id="3" name="群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2700"/>
                                  <a:chOff x="0" y="0"/>
                                  <a:chExt cx="4317" cy="20"/>
                                </a:xfrm>
                              </wpg:grpSpPr>
                              <wps:wsp>
                                <wps:cNvPr id="4" name="Freeform 3"/>
                                <wps:cNvSpPr>
                                  <a:spLocks/>
                                </wps:cNvSpPr>
                                <wps:spPr bwMode="auto">
                                  <a:xfrm>
                                    <a:off x="0" y="6"/>
                                    <a:ext cx="4317" cy="1"/>
                                  </a:xfrm>
                                  <a:custGeom>
                                    <a:avLst/>
                                    <a:gdLst>
                                      <a:gd name="T0" fmla="*/ 0 w 4317"/>
                                      <a:gd name="T1" fmla="*/ 0 h 1"/>
                                      <a:gd name="T2" fmla="*/ 4316 w 4317"/>
                                      <a:gd name="T3" fmla="*/ 0 h 1"/>
                                    </a:gdLst>
                                    <a:ahLst/>
                                    <a:cxnLst>
                                      <a:cxn ang="0">
                                        <a:pos x="T0" y="T1"/>
                                      </a:cxn>
                                      <a:cxn ang="0">
                                        <a:pos x="T2" y="T3"/>
                                      </a:cxn>
                                    </a:cxnLst>
                                    <a:rect l="0" t="0" r="r" b="b"/>
                                    <a:pathLst>
                                      <a:path w="4317" h="1">
                                        <a:moveTo>
                                          <a:pt x="0" y="0"/>
                                        </a:moveTo>
                                        <a:lnTo>
                                          <a:pt x="4316" y="0"/>
                                        </a:lnTo>
                                      </a:path>
                                    </a:pathLst>
                                  </a:custGeom>
                                  <a:noFill/>
                                  <a:ln w="8263">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5A7728AB" id="群組 3" o:spid="_x0000_s1026" style="width:215.85pt;height:1pt;mso-position-horizontal-relative:char;mso-position-vertical-relative:line" coordsize="43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">
                        <v:shape id="Freeform 3" o:spid="_x0000_s1027" style="position:absolute;top:6;width:4317;height:1;visibility:visible;mso-wrap-style:square;v-text-anchor:top" coordsize="4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" path="m,l4316,e" filled="f" strokeweight=".22953mm">
                          <v:stroke dashstyle="3 1"/>
                          <v:path arrowok="t" o:connecttype="custom" o:connectlocs="0,0;4316,0" o:connectangles="0,0"/>
                        </v:shape>
                        <w10:anchorlock/>
                      </v:group>
                    </w:pict>
                  </mc:Fallback>
                </mc:AlternateContent>
              </w:r>
            </w:del>
          </w:p>
          <w:p w14:paraId="00EBF130" w14:textId="02B3B249" w:rsidR="009C5647" w:rsidRPr="00AC1FF7" w:rsidDel="009B5787" w:rsidRDefault="009C5647" w:rsidP="003431D6">
            <w:pPr>
              <w:pStyle w:val="TableParagraph"/>
              <w:kinsoku w:val="0"/>
              <w:overflowPunct w:val="0"/>
              <w:spacing w:before="136" w:line="235" w:lineRule="auto"/>
              <w:ind w:left="26" w:right="132"/>
              <w:rPr>
                <w:del w:id="107" w:author="黃薇仰" w:date="2022-02-18T17:42:00Z"/>
                <w:rFonts w:ascii="標楷體" w:eastAsia="標楷體" w:hAnsi="標楷體"/>
                <w:sz w:val="20"/>
                <w:szCs w:val="20"/>
              </w:rPr>
            </w:pPr>
            <w:del w:id="108" w:author="黃薇仰" w:date="2022-02-18T17:42:00Z">
              <w:r w:rsidRPr="00AC1FF7" w:rsidDel="009B5787">
                <w:rPr>
                  <w:rFonts w:ascii="標楷體" w:eastAsia="標楷體" w:hAnsi="標楷體" w:hint="eastAsia"/>
                  <w:sz w:val="20"/>
                  <w:szCs w:val="20"/>
                </w:rPr>
                <w:delText>計畫資料：語言標籤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標題、列表圖片、規格表</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hint="eastAsia"/>
                  <w:spacing w:val="-2"/>
                  <w:sz w:val="20"/>
                  <w:szCs w:val="20"/>
                </w:rPr>
                <w:delText>編輯器</w:delText>
              </w:r>
              <w:r w:rsidRPr="00AC1FF7" w:rsidDel="009B5787">
                <w:rPr>
                  <w:rFonts w:ascii="標楷體" w:eastAsia="標楷體" w:hAnsi="標楷體"/>
                  <w:spacing w:val="-2"/>
                  <w:sz w:val="20"/>
                  <w:szCs w:val="20"/>
                </w:rPr>
                <w:delText>)</w:delText>
              </w:r>
              <w:r w:rsidRPr="00AC1FF7" w:rsidDel="009B5787">
                <w:rPr>
                  <w:rFonts w:ascii="標楷體" w:eastAsia="標楷體" w:hAnsi="標楷體" w:hint="eastAsia"/>
                  <w:spacing w:val="-2"/>
                  <w:sz w:val="20"/>
                  <w:szCs w:val="20"/>
                </w:rPr>
                <w:delText>、服務訊息、</w:delText>
              </w:r>
              <w:r w:rsidRPr="00AC1FF7" w:rsidDel="009B5787">
                <w:rPr>
                  <w:rFonts w:ascii="標楷體" w:eastAsia="標楷體" w:hAnsi="標楷體"/>
                  <w:sz w:val="20"/>
                  <w:szCs w:val="20"/>
                </w:rPr>
                <w:delText>seo</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hint="eastAsia"/>
                  <w:spacing w:val="-2"/>
                  <w:sz w:val="20"/>
                  <w:szCs w:val="20"/>
                </w:rPr>
                <w:delText>描述</w:delText>
              </w:r>
              <w:r w:rsidRPr="00AC1FF7" w:rsidDel="009B5787">
                <w:rPr>
                  <w:rFonts w:ascii="標楷體" w:eastAsia="標楷體" w:hAnsi="標楷體"/>
                  <w:spacing w:val="-2"/>
                  <w:sz w:val="20"/>
                  <w:szCs w:val="20"/>
                </w:rPr>
                <w:delText>)</w:delText>
              </w:r>
              <w:r w:rsidRPr="00AC1FF7" w:rsidDel="009B5787">
                <w:rPr>
                  <w:rFonts w:ascii="標楷體" w:eastAsia="標楷體" w:hAnsi="標楷體" w:hint="eastAsia"/>
                  <w:spacing w:val="-2"/>
                  <w:sz w:val="20"/>
                  <w:szCs w:val="20"/>
                </w:rPr>
                <w:delText>、顯示</w:delText>
              </w:r>
              <w:r w:rsidRPr="00AC1FF7" w:rsidDel="009B5787">
                <w:rPr>
                  <w:rFonts w:ascii="標楷體" w:eastAsia="標楷體" w:hAnsi="標楷體" w:hint="eastAsia"/>
                  <w:sz w:val="20"/>
                  <w:szCs w:val="20"/>
                </w:rPr>
                <w:delText>首頁、排序、狀態（啟用</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停用）、備註。</w:delText>
              </w:r>
            </w:del>
          </w:p>
        </w:tc>
      </w:tr>
      <w:tr w:rsidR="009C5647" w:rsidRPr="00AC1FF7" w:rsidDel="009B5787" w14:paraId="4D30F400" w14:textId="5B42A9E8" w:rsidTr="00876EC7">
        <w:trPr>
          <w:trHeight w:val="5039"/>
          <w:del w:id="109" w:author="黃薇仰" w:date="2022-02-18T17:42:00Z"/>
        </w:trPr>
        <w:tc>
          <w:tcPr>
            <w:tcW w:w="904" w:type="pct"/>
            <w:tcBorders>
              <w:top w:val="single" w:sz="4" w:space="0" w:color="000000"/>
              <w:left w:val="single" w:sz="4" w:space="0" w:color="000000"/>
              <w:bottom w:val="single" w:sz="4" w:space="0" w:color="000000"/>
              <w:right w:val="single" w:sz="4" w:space="0" w:color="000000"/>
            </w:tcBorders>
            <w:shd w:val="clear" w:color="auto" w:fill="FFF1CC"/>
          </w:tcPr>
          <w:p w14:paraId="1D2FDE0A" w14:textId="0EDD65E6" w:rsidR="009C5647" w:rsidRPr="00AC1FF7" w:rsidDel="009B5787" w:rsidRDefault="009C5647" w:rsidP="003431D6">
            <w:pPr>
              <w:pStyle w:val="TableParagraph"/>
              <w:kinsoku w:val="0"/>
              <w:overflowPunct w:val="0"/>
              <w:rPr>
                <w:del w:id="110" w:author="黃薇仰" w:date="2022-02-18T17:42:00Z"/>
                <w:rFonts w:ascii="標楷體" w:eastAsia="標楷體" w:hAnsi="標楷體"/>
                <w:b/>
                <w:bCs/>
                <w:sz w:val="26"/>
                <w:szCs w:val="26"/>
              </w:rPr>
            </w:pPr>
          </w:p>
          <w:p w14:paraId="5065E15A" w14:textId="5E9AD4E9" w:rsidR="009C5647" w:rsidRPr="00AC1FF7" w:rsidDel="009B5787" w:rsidRDefault="009C5647" w:rsidP="003431D6">
            <w:pPr>
              <w:pStyle w:val="TableParagraph"/>
              <w:kinsoku w:val="0"/>
              <w:overflowPunct w:val="0"/>
              <w:rPr>
                <w:del w:id="111" w:author="黃薇仰" w:date="2022-02-18T17:42:00Z"/>
                <w:rFonts w:ascii="標楷體" w:eastAsia="標楷體" w:hAnsi="標楷體"/>
                <w:b/>
                <w:bCs/>
                <w:sz w:val="26"/>
                <w:szCs w:val="26"/>
              </w:rPr>
            </w:pPr>
          </w:p>
          <w:p w14:paraId="6F830A9E" w14:textId="74E6DCDC" w:rsidR="009C5647" w:rsidRPr="00AC1FF7" w:rsidDel="009B5787" w:rsidRDefault="009C5647" w:rsidP="003431D6">
            <w:pPr>
              <w:pStyle w:val="TableParagraph"/>
              <w:kinsoku w:val="0"/>
              <w:overflowPunct w:val="0"/>
              <w:rPr>
                <w:del w:id="112" w:author="黃薇仰" w:date="2022-02-18T17:42:00Z"/>
                <w:rFonts w:ascii="標楷體" w:eastAsia="標楷體" w:hAnsi="標楷體"/>
                <w:b/>
                <w:bCs/>
                <w:sz w:val="26"/>
                <w:szCs w:val="26"/>
              </w:rPr>
            </w:pPr>
          </w:p>
          <w:p w14:paraId="113B2FD6" w14:textId="57B3EB8A" w:rsidR="009C5647" w:rsidRPr="00AC1FF7" w:rsidDel="009B5787" w:rsidRDefault="009C5647" w:rsidP="003431D6">
            <w:pPr>
              <w:pStyle w:val="TableParagraph"/>
              <w:kinsoku w:val="0"/>
              <w:overflowPunct w:val="0"/>
              <w:spacing w:before="14"/>
              <w:rPr>
                <w:del w:id="113" w:author="黃薇仰" w:date="2022-02-18T17:42:00Z"/>
                <w:rFonts w:ascii="標楷體" w:eastAsia="標楷體" w:hAnsi="標楷體"/>
                <w:b/>
                <w:bCs/>
                <w:sz w:val="18"/>
                <w:szCs w:val="18"/>
              </w:rPr>
            </w:pPr>
          </w:p>
          <w:p w14:paraId="26A6CF87" w14:textId="7A9EFCEA" w:rsidR="009C5647" w:rsidRPr="00AC1FF7" w:rsidDel="009B5787" w:rsidRDefault="009C5647" w:rsidP="003431D6">
            <w:pPr>
              <w:pStyle w:val="TableParagraph"/>
              <w:kinsoku w:val="0"/>
              <w:overflowPunct w:val="0"/>
              <w:ind w:left="269" w:right="259"/>
              <w:jc w:val="center"/>
              <w:rPr>
                <w:del w:id="114" w:author="黃薇仰" w:date="2022-02-18T17:42:00Z"/>
                <w:rFonts w:ascii="標楷體" w:eastAsia="標楷體" w:hAnsi="標楷體"/>
                <w:b/>
                <w:bCs/>
                <w:sz w:val="20"/>
                <w:szCs w:val="20"/>
              </w:rPr>
            </w:pPr>
            <w:del w:id="115" w:author="黃薇仰" w:date="2022-02-18T17:42:00Z">
              <w:r w:rsidRPr="00AC1FF7" w:rsidDel="009B5787">
                <w:rPr>
                  <w:rFonts w:ascii="標楷體" w:eastAsia="標楷體" w:hAnsi="標楷體" w:hint="eastAsia"/>
                  <w:b/>
                  <w:bCs/>
                  <w:sz w:val="20"/>
                  <w:szCs w:val="20"/>
                </w:rPr>
                <w:delText>專案計畫</w:delText>
              </w:r>
            </w:del>
          </w:p>
          <w:p w14:paraId="68743D04" w14:textId="40598815" w:rsidR="009C5647" w:rsidRPr="00AC1FF7" w:rsidDel="009B5787" w:rsidRDefault="009C5647" w:rsidP="003431D6">
            <w:pPr>
              <w:pStyle w:val="TableParagraph"/>
              <w:kinsoku w:val="0"/>
              <w:overflowPunct w:val="0"/>
              <w:spacing w:before="8"/>
              <w:rPr>
                <w:del w:id="116" w:author="黃薇仰" w:date="2022-02-18T17:42:00Z"/>
                <w:rFonts w:ascii="標楷體" w:eastAsia="標楷體" w:hAnsi="標楷體"/>
                <w:b/>
                <w:bCs/>
                <w:sz w:val="19"/>
                <w:szCs w:val="19"/>
              </w:rPr>
            </w:pPr>
          </w:p>
          <w:p w14:paraId="4E55AD86" w14:textId="3F9D73EE" w:rsidR="009C5647" w:rsidRPr="00AC1FF7" w:rsidDel="009B5787" w:rsidRDefault="009C5647" w:rsidP="003431D6">
            <w:pPr>
              <w:pStyle w:val="TableParagraph"/>
              <w:kinsoku w:val="0"/>
              <w:overflowPunct w:val="0"/>
              <w:spacing w:line="235" w:lineRule="auto"/>
              <w:ind w:left="270" w:right="259"/>
              <w:jc w:val="center"/>
              <w:rPr>
                <w:del w:id="117" w:author="黃薇仰" w:date="2022-02-18T17:42:00Z"/>
                <w:rFonts w:ascii="標楷體" w:eastAsia="標楷體" w:hAnsi="標楷體"/>
                <w:b/>
                <w:bCs/>
                <w:color w:val="2E5395"/>
                <w:spacing w:val="-1"/>
                <w:sz w:val="20"/>
                <w:szCs w:val="20"/>
              </w:rPr>
            </w:pPr>
            <w:del w:id="118" w:author="黃薇仰" w:date="2022-02-18T17:42:00Z">
              <w:r w:rsidRPr="00AC1FF7" w:rsidDel="009B5787">
                <w:rPr>
                  <w:rFonts w:ascii="標楷體" w:eastAsia="標楷體" w:hAnsi="標楷體"/>
                  <w:b/>
                  <w:bCs/>
                  <w:color w:val="2E5395"/>
                  <w:spacing w:val="-1"/>
                  <w:sz w:val="20"/>
                  <w:szCs w:val="20"/>
                </w:rPr>
                <w:delText>(</w:delText>
              </w:r>
              <w:r w:rsidRPr="00AC1FF7" w:rsidDel="009B5787">
                <w:rPr>
                  <w:rFonts w:ascii="標楷體" w:eastAsia="標楷體" w:hAnsi="標楷體" w:hint="eastAsia"/>
                  <w:b/>
                  <w:bCs/>
                  <w:color w:val="2E5395"/>
                  <w:spacing w:val="-1"/>
                  <w:sz w:val="20"/>
                  <w:szCs w:val="20"/>
                </w:rPr>
                <w:delText>此單元可設定前台是否顯示</w:delText>
              </w:r>
              <w:r w:rsidRPr="00AC1FF7" w:rsidDel="009B5787">
                <w:rPr>
                  <w:rFonts w:ascii="標楷體" w:eastAsia="標楷體" w:hAnsi="標楷體"/>
                  <w:b/>
                  <w:bCs/>
                  <w:color w:val="2E5395"/>
                  <w:spacing w:val="-1"/>
                  <w:sz w:val="20"/>
                  <w:szCs w:val="20"/>
                </w:rPr>
                <w:delText>)</w:delText>
              </w:r>
            </w:del>
          </w:p>
        </w:tc>
        <w:tc>
          <w:tcPr>
            <w:tcW w:w="4096" w:type="pct"/>
            <w:tcBorders>
              <w:top w:val="single" w:sz="4" w:space="0" w:color="000000"/>
              <w:left w:val="single" w:sz="4" w:space="0" w:color="000000"/>
              <w:bottom w:val="none" w:sz="6" w:space="0" w:color="auto"/>
              <w:right w:val="single" w:sz="4" w:space="0" w:color="000000"/>
            </w:tcBorders>
          </w:tcPr>
          <w:p w14:paraId="47EEDD2C" w14:textId="67FDB9C1" w:rsidR="009C5647" w:rsidRPr="00AC1FF7" w:rsidDel="009B5787" w:rsidRDefault="009C5647" w:rsidP="003431D6">
            <w:pPr>
              <w:pStyle w:val="TableParagraph"/>
              <w:kinsoku w:val="0"/>
              <w:overflowPunct w:val="0"/>
              <w:spacing w:line="344" w:lineRule="exact"/>
              <w:ind w:left="26"/>
              <w:rPr>
                <w:del w:id="119" w:author="黃薇仰" w:date="2022-02-18T17:42:00Z"/>
                <w:rFonts w:ascii="標楷體" w:eastAsia="標楷體" w:hAnsi="標楷體"/>
                <w:b/>
                <w:bCs/>
                <w:sz w:val="20"/>
                <w:szCs w:val="20"/>
              </w:rPr>
            </w:pPr>
            <w:del w:id="120" w:author="黃薇仰" w:date="2022-02-18T17:42:00Z">
              <w:r w:rsidRPr="00AC1FF7" w:rsidDel="009B5787">
                <w:rPr>
                  <w:rFonts w:ascii="標楷體" w:eastAsia="標楷體" w:hAnsi="標楷體" w:hint="eastAsia"/>
                  <w:b/>
                  <w:bCs/>
                  <w:sz w:val="20"/>
                  <w:szCs w:val="20"/>
                </w:rPr>
                <w:delText>計畫介紹</w:delText>
              </w:r>
              <w:r w:rsidRPr="00AC1FF7" w:rsidDel="009B5787">
                <w:rPr>
                  <w:rFonts w:ascii="標楷體" w:eastAsia="標楷體" w:hAnsi="標楷體"/>
                  <w:b/>
                  <w:bCs/>
                  <w:sz w:val="20"/>
                  <w:szCs w:val="20"/>
                </w:rPr>
                <w:delText xml:space="preserve">   </w:delText>
              </w:r>
              <w:r w:rsidRPr="00AC1FF7" w:rsidDel="009B5787">
                <w:rPr>
                  <w:rFonts w:ascii="標楷體" w:eastAsia="標楷體" w:hAnsi="標楷體" w:hint="eastAsia"/>
                  <w:b/>
                  <w:bCs/>
                  <w:sz w:val="20"/>
                  <w:szCs w:val="20"/>
                </w:rPr>
                <w:delText>計畫</w:delText>
              </w:r>
            </w:del>
          </w:p>
          <w:p w14:paraId="31A7C59D" w14:textId="1C16DA08" w:rsidR="009C5647" w:rsidRPr="00AC1FF7" w:rsidDel="009B5787" w:rsidRDefault="009C5647" w:rsidP="003431D6">
            <w:pPr>
              <w:pStyle w:val="TableParagraph"/>
              <w:kinsoku w:val="0"/>
              <w:overflowPunct w:val="0"/>
              <w:spacing w:line="360" w:lineRule="exact"/>
              <w:ind w:left="506"/>
              <w:rPr>
                <w:del w:id="121" w:author="黃薇仰" w:date="2022-02-18T17:42:00Z"/>
                <w:rFonts w:ascii="標楷體" w:eastAsia="標楷體" w:hAnsi="標楷體"/>
                <w:sz w:val="20"/>
                <w:szCs w:val="20"/>
              </w:rPr>
            </w:pPr>
            <w:del w:id="122" w:author="黃薇仰" w:date="2022-02-18T17:42:00Z">
              <w:r w:rsidRPr="00AC1FF7" w:rsidDel="009B5787">
                <w:rPr>
                  <w:rFonts w:ascii="標楷體" w:eastAsia="標楷體" w:hAnsi="標楷體"/>
                  <w:sz w:val="20"/>
                  <w:szCs w:val="20"/>
                </w:rPr>
                <w:delText>1</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查詢、新增、修改、刪除。</w:delText>
              </w:r>
            </w:del>
          </w:p>
          <w:p w14:paraId="0C54EFB4" w14:textId="51B6ABA3" w:rsidR="009C5647" w:rsidRPr="00AC1FF7" w:rsidDel="009B5787" w:rsidRDefault="009C5647" w:rsidP="003431D6">
            <w:pPr>
              <w:pStyle w:val="TableParagraph"/>
              <w:kinsoku w:val="0"/>
              <w:overflowPunct w:val="0"/>
              <w:spacing w:before="1" w:line="235" w:lineRule="auto"/>
              <w:ind w:left="506" w:right="99"/>
              <w:rPr>
                <w:del w:id="123" w:author="黃薇仰" w:date="2022-02-18T17:42:00Z"/>
                <w:rFonts w:ascii="標楷體" w:eastAsia="標楷體" w:hAnsi="標楷體"/>
                <w:sz w:val="20"/>
                <w:szCs w:val="20"/>
              </w:rPr>
            </w:pPr>
            <w:del w:id="124" w:author="黃薇仰" w:date="2022-02-18T17:42:00Z">
              <w:r w:rsidRPr="00AC1FF7" w:rsidDel="009B5787">
                <w:rPr>
                  <w:rFonts w:ascii="標楷體" w:eastAsia="標楷體" w:hAnsi="標楷體"/>
                  <w:sz w:val="20"/>
                  <w:szCs w:val="20"/>
                </w:rPr>
                <w:delText>2</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計畫資料：語言標籤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標題、列表圖片、規格表</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hint="eastAsia"/>
                  <w:spacing w:val="-1"/>
                  <w:sz w:val="20"/>
                  <w:szCs w:val="20"/>
                </w:rPr>
                <w:delText>編輯器</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、計畫訊息、</w:delText>
              </w:r>
              <w:r w:rsidRPr="00AC1FF7" w:rsidDel="009B5787">
                <w:rPr>
                  <w:rFonts w:ascii="標楷體" w:eastAsia="標楷體" w:hAnsi="標楷體"/>
                  <w:sz w:val="20"/>
                  <w:szCs w:val="20"/>
                </w:rPr>
                <w:delText>seo</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hint="eastAsia"/>
                  <w:spacing w:val="-1"/>
                  <w:sz w:val="20"/>
                  <w:szCs w:val="20"/>
                </w:rPr>
                <w:delText>描</w:delText>
              </w:r>
              <w:r w:rsidRPr="00AC1FF7" w:rsidDel="009B5787">
                <w:rPr>
                  <w:rFonts w:ascii="標楷體" w:eastAsia="標楷體" w:hAnsi="標楷體" w:hint="eastAsia"/>
                  <w:sz w:val="20"/>
                  <w:szCs w:val="20"/>
                </w:rPr>
                <w:delText>述</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、顯示首頁、排序、狀態（啟用</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停用）、備註。</w:delText>
              </w:r>
            </w:del>
          </w:p>
          <w:p w14:paraId="317C93CC" w14:textId="67E36275" w:rsidR="009C5647" w:rsidRPr="00AC1FF7" w:rsidDel="009B5787" w:rsidRDefault="009C5647" w:rsidP="003431D6">
            <w:pPr>
              <w:pStyle w:val="TableParagraph"/>
              <w:kinsoku w:val="0"/>
              <w:overflowPunct w:val="0"/>
              <w:spacing w:before="4"/>
              <w:rPr>
                <w:del w:id="125" w:author="黃薇仰" w:date="2022-02-18T17:42:00Z"/>
                <w:rFonts w:ascii="標楷體" w:eastAsia="標楷體" w:hAnsi="標楷體"/>
                <w:b/>
                <w:bCs/>
                <w:sz w:val="19"/>
                <w:szCs w:val="19"/>
              </w:rPr>
            </w:pPr>
          </w:p>
          <w:p w14:paraId="133ED6EC" w14:textId="06F6291E" w:rsidR="009C5647" w:rsidRPr="00AC1FF7" w:rsidDel="009B5787" w:rsidRDefault="009C5647" w:rsidP="003431D6">
            <w:pPr>
              <w:pStyle w:val="TableParagraph"/>
              <w:kinsoku w:val="0"/>
              <w:overflowPunct w:val="0"/>
              <w:spacing w:before="1" w:line="364" w:lineRule="exact"/>
              <w:ind w:left="26"/>
              <w:rPr>
                <w:del w:id="126" w:author="黃薇仰" w:date="2022-02-18T17:42:00Z"/>
                <w:rFonts w:ascii="標楷體" w:eastAsia="標楷體" w:hAnsi="標楷體"/>
                <w:b/>
                <w:bCs/>
                <w:sz w:val="20"/>
                <w:szCs w:val="20"/>
              </w:rPr>
            </w:pPr>
            <w:del w:id="127" w:author="黃薇仰" w:date="2022-02-18T17:42:00Z">
              <w:r w:rsidRPr="00AC1FF7" w:rsidDel="009B5787">
                <w:rPr>
                  <w:rFonts w:ascii="標楷體" w:eastAsia="標楷體" w:hAnsi="標楷體" w:hint="eastAsia"/>
                  <w:b/>
                  <w:bCs/>
                  <w:sz w:val="20"/>
                  <w:szCs w:val="20"/>
                </w:rPr>
                <w:delText>計畫類別設定</w:delText>
              </w:r>
            </w:del>
          </w:p>
          <w:p w14:paraId="6CC7DF18" w14:textId="3E25723F" w:rsidR="009C5647" w:rsidRPr="00AC1FF7" w:rsidDel="009B5787" w:rsidRDefault="009C5647" w:rsidP="003431D6">
            <w:pPr>
              <w:pStyle w:val="TableParagraph"/>
              <w:kinsoku w:val="0"/>
              <w:overflowPunct w:val="0"/>
              <w:spacing w:line="360" w:lineRule="exact"/>
              <w:ind w:left="506"/>
              <w:rPr>
                <w:del w:id="128" w:author="黃薇仰" w:date="2022-02-18T17:42:00Z"/>
                <w:rFonts w:ascii="標楷體" w:eastAsia="標楷體" w:hAnsi="標楷體"/>
                <w:sz w:val="20"/>
                <w:szCs w:val="20"/>
              </w:rPr>
            </w:pPr>
            <w:del w:id="129" w:author="黃薇仰" w:date="2022-02-18T17:42:00Z">
              <w:r w:rsidRPr="00AC1FF7" w:rsidDel="009B5787">
                <w:rPr>
                  <w:rFonts w:ascii="標楷體" w:eastAsia="標楷體" w:hAnsi="標楷體"/>
                  <w:sz w:val="20"/>
                  <w:szCs w:val="20"/>
                </w:rPr>
                <w:delText>1</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查詢、新增、修改、刪除。</w:delText>
              </w:r>
            </w:del>
          </w:p>
          <w:p w14:paraId="4AC680DF" w14:textId="390CB05C" w:rsidR="009C5647" w:rsidRPr="00AC1FF7" w:rsidDel="009B5787" w:rsidRDefault="009C5647" w:rsidP="003431D6">
            <w:pPr>
              <w:pStyle w:val="TableParagraph"/>
              <w:kinsoku w:val="0"/>
              <w:overflowPunct w:val="0"/>
              <w:spacing w:line="364" w:lineRule="exact"/>
              <w:ind w:left="506"/>
              <w:rPr>
                <w:del w:id="130" w:author="黃薇仰" w:date="2022-02-18T17:42:00Z"/>
                <w:rFonts w:ascii="標楷體" w:eastAsia="標楷體" w:hAnsi="標楷體"/>
                <w:sz w:val="20"/>
                <w:szCs w:val="20"/>
              </w:rPr>
            </w:pPr>
            <w:del w:id="131" w:author="黃薇仰" w:date="2022-02-18T17:42:00Z">
              <w:r w:rsidRPr="00AC1FF7" w:rsidDel="009B5787">
                <w:rPr>
                  <w:rFonts w:ascii="標楷體" w:eastAsia="標楷體" w:hAnsi="標楷體"/>
                  <w:sz w:val="20"/>
                  <w:szCs w:val="20"/>
                </w:rPr>
                <w:delText>2</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主類別資料：語言標籤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名稱</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、排序、狀態（啟用</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停用）、備註。</w:delText>
              </w:r>
            </w:del>
          </w:p>
          <w:p w14:paraId="3C4ACD3E" w14:textId="36D68147" w:rsidR="009C5647" w:rsidRPr="00AC1FF7" w:rsidDel="009B5787" w:rsidRDefault="009C5647" w:rsidP="003431D6">
            <w:pPr>
              <w:pStyle w:val="TableParagraph"/>
              <w:kinsoku w:val="0"/>
              <w:overflowPunct w:val="0"/>
              <w:spacing w:before="2"/>
              <w:rPr>
                <w:del w:id="132" w:author="黃薇仰" w:date="2022-02-18T17:42:00Z"/>
                <w:rFonts w:ascii="標楷體" w:eastAsia="標楷體" w:hAnsi="標楷體"/>
                <w:b/>
                <w:bCs/>
                <w:sz w:val="19"/>
                <w:szCs w:val="19"/>
              </w:rPr>
            </w:pPr>
          </w:p>
          <w:p w14:paraId="1CB0A263" w14:textId="1B005DB9" w:rsidR="009C5647" w:rsidRPr="00AC1FF7" w:rsidDel="009B5787" w:rsidRDefault="009C5647" w:rsidP="003431D6">
            <w:pPr>
              <w:pStyle w:val="TableParagraph"/>
              <w:kinsoku w:val="0"/>
              <w:overflowPunct w:val="0"/>
              <w:spacing w:line="364" w:lineRule="exact"/>
              <w:ind w:left="26"/>
              <w:rPr>
                <w:del w:id="133" w:author="黃薇仰" w:date="2022-02-18T17:42:00Z"/>
                <w:rFonts w:ascii="標楷體" w:eastAsia="標楷體" w:hAnsi="標楷體"/>
                <w:b/>
                <w:bCs/>
                <w:spacing w:val="-1"/>
                <w:sz w:val="20"/>
                <w:szCs w:val="20"/>
              </w:rPr>
            </w:pPr>
            <w:del w:id="134" w:author="黃薇仰" w:date="2022-02-18T17:42:00Z">
              <w:r w:rsidRPr="00AC1FF7" w:rsidDel="009B5787">
                <w:rPr>
                  <w:rFonts w:ascii="標楷體" w:eastAsia="標楷體" w:hAnsi="標楷體" w:hint="eastAsia"/>
                  <w:b/>
                  <w:bCs/>
                  <w:spacing w:val="-1"/>
                  <w:sz w:val="20"/>
                  <w:szCs w:val="20"/>
                </w:rPr>
                <w:delText>各計畫單元選單管理</w:delText>
              </w:r>
            </w:del>
          </w:p>
          <w:p w14:paraId="3F5261CB" w14:textId="70D2C48F" w:rsidR="009C5647" w:rsidRPr="00AC1FF7" w:rsidDel="009B5787" w:rsidRDefault="009C5647" w:rsidP="003431D6">
            <w:pPr>
              <w:pStyle w:val="TableParagraph"/>
              <w:kinsoku w:val="0"/>
              <w:overflowPunct w:val="0"/>
              <w:spacing w:line="360" w:lineRule="exact"/>
              <w:ind w:left="506"/>
              <w:rPr>
                <w:del w:id="135" w:author="黃薇仰" w:date="2022-02-18T17:42:00Z"/>
                <w:rFonts w:ascii="標楷體" w:eastAsia="標楷體" w:hAnsi="標楷體"/>
                <w:sz w:val="20"/>
                <w:szCs w:val="20"/>
              </w:rPr>
            </w:pPr>
            <w:del w:id="136" w:author="黃薇仰" w:date="2022-02-18T17:42:00Z">
              <w:r w:rsidRPr="00AC1FF7" w:rsidDel="009B5787">
                <w:rPr>
                  <w:rFonts w:ascii="標楷體" w:eastAsia="標楷體" w:hAnsi="標楷體"/>
                  <w:sz w:val="20"/>
                  <w:szCs w:val="20"/>
                </w:rPr>
                <w:delText>1</w:delText>
              </w:r>
              <w:r w:rsidRPr="00AC1FF7" w:rsidDel="009B5787">
                <w:rPr>
                  <w:rFonts w:ascii="標楷體" w:eastAsia="標楷體" w:hAnsi="標楷體" w:hint="eastAsia"/>
                  <w:sz w:val="20"/>
                  <w:szCs w:val="20"/>
                </w:rPr>
                <w:delText>、查詢、新增、修改、刪除。</w:delText>
              </w:r>
            </w:del>
          </w:p>
          <w:p w14:paraId="567E7A91" w14:textId="321B4569" w:rsidR="009C5647" w:rsidRPr="00AC1FF7" w:rsidDel="009B5787" w:rsidRDefault="009C5647" w:rsidP="003431D6">
            <w:pPr>
              <w:pStyle w:val="TableParagraph"/>
              <w:kinsoku w:val="0"/>
              <w:overflowPunct w:val="0"/>
              <w:spacing w:before="2" w:line="235" w:lineRule="auto"/>
              <w:ind w:left="506" w:right="41"/>
              <w:rPr>
                <w:del w:id="137" w:author="黃薇仰" w:date="2022-02-18T17:42:00Z"/>
                <w:rFonts w:ascii="標楷體" w:eastAsia="標楷體" w:hAnsi="標楷體"/>
                <w:sz w:val="20"/>
                <w:szCs w:val="20"/>
              </w:rPr>
            </w:pPr>
            <w:del w:id="138" w:author="黃薇仰" w:date="2022-02-18T17:42:00Z">
              <w:r w:rsidRPr="00AC1FF7" w:rsidDel="009B5787">
                <w:rPr>
                  <w:rFonts w:ascii="標楷體" w:eastAsia="標楷體" w:hAnsi="標楷體"/>
                  <w:spacing w:val="-1"/>
                  <w:sz w:val="20"/>
                  <w:szCs w:val="20"/>
                </w:rPr>
                <w:delText>2</w:delText>
              </w:r>
              <w:r w:rsidRPr="00AC1FF7" w:rsidDel="009B5787">
                <w:rPr>
                  <w:rFonts w:ascii="標楷體" w:eastAsia="標楷體" w:hAnsi="標楷體" w:hint="eastAsia"/>
                  <w:sz w:val="20"/>
                  <w:szCs w:val="20"/>
                </w:rPr>
                <w:delText>、單元資料：語言標籤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名稱、簡介、</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圖片、案例說明</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、排序、狀態（啟用</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停用）、備註。</w:delText>
              </w:r>
            </w:del>
          </w:p>
        </w:tc>
      </w:tr>
    </w:tbl>
    <w:p w14:paraId="6A0D9058" w14:textId="012FD679" w:rsidR="009C5647" w:rsidRPr="00AC1FF7" w:rsidDel="009B5787" w:rsidRDefault="009C5647" w:rsidP="009C5647">
      <w:pPr>
        <w:rPr>
          <w:del w:id="139" w:author="黃薇仰" w:date="2022-02-18T17:42:00Z"/>
          <w:rFonts w:ascii="標楷體" w:eastAsia="標楷體" w:hAnsi="標楷體"/>
          <w:b/>
          <w:bCs/>
          <w:szCs w:val="24"/>
        </w:rPr>
        <w:sectPr w:rsidR="009C5647" w:rsidRPr="00AC1FF7" w:rsidDel="009B5787">
          <w:pgSz w:w="11910" w:h="16840"/>
          <w:pgMar w:top="1220" w:right="580" w:bottom="960" w:left="1000" w:header="435" w:footer="775" w:gutter="0"/>
          <w:cols w:space="720"/>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964"/>
        <w:gridCol w:w="850"/>
        <w:gridCol w:w="8218"/>
      </w:tblGrid>
      <w:tr w:rsidR="009C5647" w:rsidRPr="00AC1FF7" w:rsidDel="009B5787" w14:paraId="73212822" w14:textId="1D76BBB4" w:rsidTr="00AF09F5">
        <w:trPr>
          <w:trHeight w:val="3239"/>
          <w:del w:id="140"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256772D6" w14:textId="2343966F" w:rsidR="009C5647" w:rsidRPr="00AC1FF7" w:rsidDel="009B5787" w:rsidRDefault="009C5647" w:rsidP="003431D6">
            <w:pPr>
              <w:pStyle w:val="TableParagraph"/>
              <w:kinsoku w:val="0"/>
              <w:overflowPunct w:val="0"/>
              <w:rPr>
                <w:del w:id="141" w:author="黃薇仰" w:date="2022-02-18T17:42:00Z"/>
                <w:rFonts w:ascii="標楷體" w:eastAsia="標楷體" w:hAnsi="標楷體" w:cs="Times New Roman"/>
                <w:sz w:val="20"/>
                <w:szCs w:val="20"/>
              </w:rPr>
            </w:pPr>
          </w:p>
        </w:tc>
        <w:tc>
          <w:tcPr>
            <w:tcW w:w="8218" w:type="dxa"/>
            <w:tcBorders>
              <w:top w:val="single" w:sz="4" w:space="0" w:color="000000"/>
              <w:left w:val="single" w:sz="4" w:space="0" w:color="000000"/>
              <w:bottom w:val="single" w:sz="4" w:space="0" w:color="000000"/>
              <w:right w:val="single" w:sz="4" w:space="0" w:color="000000"/>
            </w:tcBorders>
          </w:tcPr>
          <w:p w14:paraId="0CAD40AE" w14:textId="4F8DD927" w:rsidR="009C5647" w:rsidRPr="00AC1FF7" w:rsidDel="009B5787" w:rsidRDefault="009C5647" w:rsidP="003431D6">
            <w:pPr>
              <w:pStyle w:val="TableParagraph"/>
              <w:kinsoku w:val="0"/>
              <w:overflowPunct w:val="0"/>
              <w:spacing w:line="364" w:lineRule="exact"/>
              <w:ind w:left="26"/>
              <w:rPr>
                <w:del w:id="142" w:author="黃薇仰" w:date="2022-02-18T17:42:00Z"/>
                <w:rFonts w:ascii="標楷體" w:eastAsia="標楷體" w:hAnsi="標楷體"/>
                <w:b/>
                <w:bCs/>
                <w:spacing w:val="-1"/>
                <w:sz w:val="20"/>
                <w:szCs w:val="20"/>
              </w:rPr>
            </w:pPr>
            <w:del w:id="143" w:author="黃薇仰" w:date="2022-02-18T17:42:00Z">
              <w:r w:rsidRPr="00AC1FF7" w:rsidDel="009B5787">
                <w:rPr>
                  <w:rFonts w:ascii="標楷體" w:eastAsia="標楷體" w:hAnsi="標楷體" w:hint="eastAsia"/>
                  <w:b/>
                  <w:bCs/>
                  <w:spacing w:val="-1"/>
                  <w:sz w:val="20"/>
                  <w:szCs w:val="20"/>
                </w:rPr>
                <w:delText>計畫版型模組開發</w:delText>
              </w:r>
            </w:del>
          </w:p>
          <w:p w14:paraId="6D970AE1" w14:textId="0FD09925" w:rsidR="009C5647" w:rsidRPr="00AC1FF7" w:rsidDel="009B5787" w:rsidRDefault="009C5647" w:rsidP="003431D6">
            <w:pPr>
              <w:pStyle w:val="TableParagraph"/>
              <w:kinsoku w:val="0"/>
              <w:overflowPunct w:val="0"/>
              <w:spacing w:before="11"/>
              <w:rPr>
                <w:del w:id="144" w:author="黃薇仰" w:date="2022-02-18T17:42:00Z"/>
                <w:rFonts w:ascii="標楷體" w:eastAsia="標楷體" w:hAnsi="標楷體"/>
                <w:b/>
                <w:bCs/>
                <w:sz w:val="7"/>
                <w:szCs w:val="7"/>
              </w:rPr>
            </w:pPr>
          </w:p>
          <w:p w14:paraId="5689585E" w14:textId="478655F6" w:rsidR="009C5647" w:rsidRPr="00AC1FF7" w:rsidDel="009B5787" w:rsidRDefault="009C5647" w:rsidP="003431D6">
            <w:pPr>
              <w:pStyle w:val="TableParagraph"/>
              <w:kinsoku w:val="0"/>
              <w:overflowPunct w:val="0"/>
              <w:ind w:left="387"/>
              <w:rPr>
                <w:del w:id="145" w:author="黃薇仰" w:date="2022-02-18T17:42:00Z"/>
                <w:rFonts w:ascii="標楷體" w:eastAsia="標楷體" w:hAnsi="標楷體"/>
                <w:sz w:val="20"/>
                <w:szCs w:val="20"/>
              </w:rPr>
            </w:pPr>
            <w:del w:id="146" w:author="黃薇仰" w:date="2022-02-18T17:42:00Z">
              <w:r w:rsidRPr="00AC1FF7" w:rsidDel="009B5787">
                <w:rPr>
                  <w:rFonts w:ascii="標楷體" w:eastAsia="標楷體" w:hAnsi="標楷體" w:hint="eastAsia"/>
                  <w:noProof/>
                  <w:sz w:val="20"/>
                  <w:szCs w:val="20"/>
                </w:rPr>
                <w:drawing>
                  <wp:inline distT="0" distB="0" distL="0" distR="0" wp14:anchorId="0509A0BC" wp14:editId="3F945A39">
                    <wp:extent cx="3505200" cy="15430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200" cy="1543050"/>
                            </a:xfrm>
                            <a:prstGeom prst="rect">
                              <a:avLst/>
                            </a:prstGeom>
                            <a:noFill/>
                            <a:ln>
                              <a:noFill/>
                            </a:ln>
                          </pic:spPr>
                        </pic:pic>
                      </a:graphicData>
                    </a:graphic>
                  </wp:inline>
                </w:drawing>
              </w:r>
            </w:del>
          </w:p>
          <w:p w14:paraId="6E0FE716" w14:textId="079C97C3" w:rsidR="009C5647" w:rsidRPr="00AC1FF7" w:rsidDel="009B5787" w:rsidRDefault="009C5647" w:rsidP="003431D6">
            <w:pPr>
              <w:pStyle w:val="TableParagraph"/>
              <w:kinsoku w:val="0"/>
              <w:overflowPunct w:val="0"/>
              <w:spacing w:before="7"/>
              <w:rPr>
                <w:del w:id="147" w:author="黃薇仰" w:date="2022-02-18T17:42:00Z"/>
                <w:rFonts w:ascii="標楷體" w:eastAsia="標楷體" w:hAnsi="標楷體"/>
                <w:b/>
                <w:bCs/>
                <w:sz w:val="16"/>
                <w:szCs w:val="16"/>
              </w:rPr>
            </w:pPr>
          </w:p>
        </w:tc>
      </w:tr>
      <w:tr w:rsidR="009C5647" w:rsidRPr="00AC1FF7" w:rsidDel="009B5787" w14:paraId="60068A43" w14:textId="4D8F4299" w:rsidTr="00AF09F5">
        <w:trPr>
          <w:trHeight w:val="1079"/>
          <w:del w:id="148"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5A0D84FB" w14:textId="6F0BB424" w:rsidR="009C5647" w:rsidRPr="00AC1FF7" w:rsidDel="009B5787" w:rsidRDefault="009C5647" w:rsidP="003431D6">
            <w:pPr>
              <w:pStyle w:val="TableParagraph"/>
              <w:kinsoku w:val="0"/>
              <w:overflowPunct w:val="0"/>
              <w:spacing w:before="7"/>
              <w:rPr>
                <w:del w:id="149" w:author="黃薇仰" w:date="2022-02-18T17:42:00Z"/>
                <w:rFonts w:ascii="標楷體" w:eastAsia="標楷體" w:hAnsi="標楷體"/>
                <w:b/>
                <w:bCs/>
                <w:sz w:val="19"/>
                <w:szCs w:val="19"/>
              </w:rPr>
            </w:pPr>
          </w:p>
          <w:p w14:paraId="53B368EC" w14:textId="49C4D8E7" w:rsidR="009C5647" w:rsidRPr="00AC1FF7" w:rsidDel="009B5787" w:rsidRDefault="009C5647" w:rsidP="003431D6">
            <w:pPr>
              <w:pStyle w:val="TableParagraph"/>
              <w:kinsoku w:val="0"/>
              <w:overflowPunct w:val="0"/>
              <w:ind w:left="506"/>
              <w:rPr>
                <w:del w:id="150" w:author="黃薇仰" w:date="2022-02-18T17:42:00Z"/>
                <w:rFonts w:ascii="標楷體" w:eastAsia="標楷體" w:hAnsi="標楷體"/>
                <w:b/>
                <w:bCs/>
                <w:sz w:val="20"/>
                <w:szCs w:val="20"/>
              </w:rPr>
            </w:pPr>
            <w:del w:id="151" w:author="黃薇仰" w:date="2022-02-18T17:42:00Z">
              <w:r w:rsidRPr="00AC1FF7" w:rsidDel="009B5787">
                <w:rPr>
                  <w:rFonts w:ascii="標楷體" w:eastAsia="標楷體" w:hAnsi="標楷體" w:hint="eastAsia"/>
                  <w:b/>
                  <w:bCs/>
                  <w:sz w:val="20"/>
                  <w:szCs w:val="20"/>
                </w:rPr>
                <w:delText>最新消息</w:delText>
              </w:r>
            </w:del>
          </w:p>
        </w:tc>
        <w:tc>
          <w:tcPr>
            <w:tcW w:w="8218" w:type="dxa"/>
            <w:tcBorders>
              <w:top w:val="single" w:sz="4" w:space="0" w:color="000000"/>
              <w:left w:val="single" w:sz="4" w:space="0" w:color="000000"/>
              <w:bottom w:val="single" w:sz="4" w:space="0" w:color="000000"/>
              <w:right w:val="single" w:sz="4" w:space="0" w:color="000000"/>
            </w:tcBorders>
          </w:tcPr>
          <w:p w14:paraId="24CD1A7A" w14:textId="287B979F" w:rsidR="009C5647" w:rsidRPr="00AC1FF7" w:rsidDel="009B5787" w:rsidRDefault="009C5647" w:rsidP="003431D6">
            <w:pPr>
              <w:pStyle w:val="TableParagraph"/>
              <w:kinsoku w:val="0"/>
              <w:overflowPunct w:val="0"/>
              <w:spacing w:line="360" w:lineRule="exact"/>
              <w:ind w:left="137"/>
              <w:rPr>
                <w:del w:id="152" w:author="黃薇仰" w:date="2022-02-18T17:42:00Z"/>
                <w:rFonts w:ascii="標楷體" w:eastAsia="標楷體" w:hAnsi="標楷體"/>
                <w:sz w:val="20"/>
                <w:szCs w:val="20"/>
              </w:rPr>
            </w:pPr>
            <w:del w:id="153" w:author="黃薇仰" w:date="2022-02-18T17:42:00Z">
              <w:r w:rsidRPr="00AC1FF7" w:rsidDel="009B5787">
                <w:rPr>
                  <w:rFonts w:ascii="標楷體" w:eastAsia="標楷體" w:hAnsi="標楷體"/>
                  <w:sz w:val="20"/>
                  <w:szCs w:val="20"/>
                </w:rPr>
                <w:delText>1</w:delText>
              </w:r>
              <w:r w:rsidRPr="00AC1FF7" w:rsidDel="009B5787">
                <w:rPr>
                  <w:rFonts w:ascii="標楷體" w:eastAsia="標楷體" w:hAnsi="標楷體" w:hint="eastAsia"/>
                  <w:sz w:val="20"/>
                  <w:szCs w:val="20"/>
                </w:rPr>
                <w:delText>、查詢、新增、修改、刪除。</w:delText>
              </w:r>
            </w:del>
          </w:p>
          <w:p w14:paraId="6B7D6DA5" w14:textId="5FD99C8A" w:rsidR="009C5647" w:rsidRPr="00AC1FF7" w:rsidDel="009B5787" w:rsidRDefault="009C5647" w:rsidP="003431D6">
            <w:pPr>
              <w:pStyle w:val="TableParagraph"/>
              <w:kinsoku w:val="0"/>
              <w:overflowPunct w:val="0"/>
              <w:spacing w:line="360" w:lineRule="exact"/>
              <w:ind w:left="137"/>
              <w:rPr>
                <w:del w:id="154" w:author="黃薇仰" w:date="2022-02-18T17:42:00Z"/>
                <w:rFonts w:ascii="標楷體" w:eastAsia="標楷體" w:hAnsi="標楷體"/>
                <w:sz w:val="20"/>
                <w:szCs w:val="20"/>
              </w:rPr>
            </w:pPr>
            <w:del w:id="155" w:author="黃薇仰" w:date="2022-02-18T17:42:00Z">
              <w:r w:rsidRPr="00AC1FF7" w:rsidDel="009B5787">
                <w:rPr>
                  <w:rFonts w:ascii="標楷體" w:eastAsia="標楷體" w:hAnsi="標楷體"/>
                  <w:sz w:val="20"/>
                  <w:szCs w:val="20"/>
                </w:rPr>
                <w:delText>2</w:delText>
              </w:r>
              <w:r w:rsidRPr="00AC1FF7" w:rsidDel="009B5787">
                <w:rPr>
                  <w:rFonts w:ascii="標楷體" w:eastAsia="標楷體" w:hAnsi="標楷體" w:hint="eastAsia"/>
                  <w:sz w:val="20"/>
                  <w:szCs w:val="20"/>
                </w:rPr>
                <w:delText>、最新消息資料：語言標籤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標題、簡介、連結、</w:delText>
              </w:r>
              <w:r w:rsidRPr="00AC1FF7" w:rsidDel="009B5787">
                <w:rPr>
                  <w:rFonts w:ascii="標楷體" w:eastAsia="標楷體" w:hAnsi="標楷體"/>
                  <w:sz w:val="20"/>
                  <w:szCs w:val="20"/>
                </w:rPr>
                <w:delText xml:space="preserve">SEO </w:delText>
              </w:r>
              <w:r w:rsidRPr="00AC1FF7" w:rsidDel="009B5787">
                <w:rPr>
                  <w:rFonts w:ascii="標楷體" w:eastAsia="標楷體" w:hAnsi="標楷體" w:hint="eastAsia"/>
                  <w:sz w:val="20"/>
                  <w:szCs w:val="20"/>
                </w:rPr>
                <w:delText>描述</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、日期、排序、狀態（啟用</w:delText>
              </w:r>
              <w:r w:rsidRPr="00AC1FF7" w:rsidDel="009B5787">
                <w:rPr>
                  <w:rFonts w:ascii="標楷體" w:eastAsia="標楷體" w:hAnsi="標楷體"/>
                  <w:sz w:val="20"/>
                  <w:szCs w:val="20"/>
                </w:rPr>
                <w:delText>/</w:delText>
              </w:r>
            </w:del>
          </w:p>
          <w:p w14:paraId="45E43D0A" w14:textId="52D84300" w:rsidR="009C5647" w:rsidRPr="00AC1FF7" w:rsidDel="009B5787" w:rsidRDefault="009C5647" w:rsidP="003431D6">
            <w:pPr>
              <w:pStyle w:val="TableParagraph"/>
              <w:kinsoku w:val="0"/>
              <w:overflowPunct w:val="0"/>
              <w:spacing w:line="339" w:lineRule="exact"/>
              <w:ind w:left="137"/>
              <w:rPr>
                <w:del w:id="156" w:author="黃薇仰" w:date="2022-02-18T17:42:00Z"/>
                <w:rFonts w:ascii="標楷體" w:eastAsia="標楷體" w:hAnsi="標楷體"/>
                <w:sz w:val="20"/>
                <w:szCs w:val="20"/>
              </w:rPr>
            </w:pPr>
            <w:del w:id="157" w:author="黃薇仰" w:date="2022-02-18T17:42:00Z">
              <w:r w:rsidRPr="00AC1FF7" w:rsidDel="009B5787">
                <w:rPr>
                  <w:rFonts w:ascii="標楷體" w:eastAsia="標楷體" w:hAnsi="標楷體" w:hint="eastAsia"/>
                  <w:spacing w:val="-1"/>
                  <w:sz w:val="20"/>
                  <w:szCs w:val="20"/>
                </w:rPr>
                <w:delText>停用</w:delText>
              </w:r>
              <w:r w:rsidRPr="00AC1FF7" w:rsidDel="009B5787">
                <w:rPr>
                  <w:rFonts w:ascii="標楷體" w:eastAsia="標楷體" w:hAnsi="標楷體" w:hint="eastAsia"/>
                  <w:sz w:val="20"/>
                  <w:szCs w:val="20"/>
                </w:rPr>
                <w:delText>）、備註。</w:delText>
              </w:r>
            </w:del>
          </w:p>
        </w:tc>
      </w:tr>
      <w:tr w:rsidR="009C5647" w:rsidRPr="00AC1FF7" w:rsidDel="009B5787" w14:paraId="5F3B4FB4" w14:textId="126379C0" w:rsidTr="00AF09F5">
        <w:trPr>
          <w:trHeight w:val="1440"/>
          <w:del w:id="158"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75F3202D" w14:textId="0BFABB21" w:rsidR="009C5647" w:rsidRPr="00AC1FF7" w:rsidDel="009B5787" w:rsidRDefault="009C5647" w:rsidP="003431D6">
            <w:pPr>
              <w:pStyle w:val="TableParagraph"/>
              <w:kinsoku w:val="0"/>
              <w:overflowPunct w:val="0"/>
              <w:spacing w:before="4"/>
              <w:rPr>
                <w:del w:id="159" w:author="黃薇仰" w:date="2022-02-18T17:42:00Z"/>
                <w:rFonts w:ascii="標楷體" w:eastAsia="標楷體" w:hAnsi="標楷體"/>
                <w:b/>
                <w:bCs/>
                <w:sz w:val="29"/>
                <w:szCs w:val="29"/>
              </w:rPr>
            </w:pPr>
          </w:p>
          <w:p w14:paraId="0B265783" w14:textId="1AFC67DC" w:rsidR="009C5647" w:rsidRPr="00AC1FF7" w:rsidDel="009B5787" w:rsidRDefault="009C5647" w:rsidP="003431D6">
            <w:pPr>
              <w:pStyle w:val="TableParagraph"/>
              <w:kinsoku w:val="0"/>
              <w:overflowPunct w:val="0"/>
              <w:ind w:left="506"/>
              <w:rPr>
                <w:del w:id="160" w:author="黃薇仰" w:date="2022-02-18T17:42:00Z"/>
                <w:rFonts w:ascii="標楷體" w:eastAsia="標楷體" w:hAnsi="標楷體"/>
                <w:b/>
                <w:bCs/>
                <w:sz w:val="20"/>
                <w:szCs w:val="20"/>
              </w:rPr>
            </w:pPr>
            <w:del w:id="161" w:author="黃薇仰" w:date="2022-02-18T17:42:00Z">
              <w:r w:rsidRPr="00AC1FF7" w:rsidDel="009B5787">
                <w:rPr>
                  <w:rFonts w:ascii="標楷體" w:eastAsia="標楷體" w:hAnsi="標楷體" w:hint="eastAsia"/>
                  <w:b/>
                  <w:bCs/>
                  <w:sz w:val="20"/>
                  <w:szCs w:val="20"/>
                </w:rPr>
                <w:delText>採購資訊</w:delText>
              </w:r>
            </w:del>
          </w:p>
        </w:tc>
        <w:tc>
          <w:tcPr>
            <w:tcW w:w="8218" w:type="dxa"/>
            <w:tcBorders>
              <w:top w:val="single" w:sz="4" w:space="0" w:color="000000"/>
              <w:left w:val="single" w:sz="4" w:space="0" w:color="000000"/>
              <w:bottom w:val="single" w:sz="4" w:space="0" w:color="000000"/>
              <w:right w:val="single" w:sz="4" w:space="0" w:color="000000"/>
            </w:tcBorders>
          </w:tcPr>
          <w:p w14:paraId="58F7E520" w14:textId="3EC49ED2" w:rsidR="009C5647" w:rsidRPr="00AC1FF7" w:rsidDel="009B5787" w:rsidRDefault="009C5647" w:rsidP="003431D6">
            <w:pPr>
              <w:pStyle w:val="TableParagraph"/>
              <w:kinsoku w:val="0"/>
              <w:overflowPunct w:val="0"/>
              <w:spacing w:line="362" w:lineRule="exact"/>
              <w:ind w:left="137"/>
              <w:rPr>
                <w:del w:id="162" w:author="黃薇仰" w:date="2022-02-18T17:42:00Z"/>
                <w:rFonts w:ascii="標楷體" w:eastAsia="標楷體" w:hAnsi="標楷體"/>
                <w:spacing w:val="-1"/>
                <w:sz w:val="20"/>
                <w:szCs w:val="20"/>
              </w:rPr>
            </w:pPr>
            <w:del w:id="163" w:author="黃薇仰" w:date="2022-02-18T17:42:00Z">
              <w:r w:rsidRPr="00AC1FF7" w:rsidDel="009B5787">
                <w:rPr>
                  <w:rFonts w:ascii="標楷體" w:eastAsia="標楷體" w:hAnsi="標楷體" w:hint="eastAsia"/>
                  <w:spacing w:val="-1"/>
                  <w:sz w:val="20"/>
                  <w:szCs w:val="20"/>
                </w:rPr>
                <w:delText>採購資訊列表</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採購資訊內容</w:delText>
              </w:r>
            </w:del>
          </w:p>
          <w:p w14:paraId="391DE0BB" w14:textId="12EBCE7B" w:rsidR="009C5647" w:rsidRPr="00AC1FF7" w:rsidDel="009B5787" w:rsidRDefault="009C5647" w:rsidP="003431D6">
            <w:pPr>
              <w:pStyle w:val="TableParagraph"/>
              <w:kinsoku w:val="0"/>
              <w:overflowPunct w:val="0"/>
              <w:spacing w:line="360" w:lineRule="exact"/>
              <w:ind w:left="137"/>
              <w:rPr>
                <w:del w:id="164" w:author="黃薇仰" w:date="2022-02-18T17:42:00Z"/>
                <w:rFonts w:ascii="標楷體" w:eastAsia="標楷體" w:hAnsi="標楷體"/>
                <w:sz w:val="20"/>
                <w:szCs w:val="20"/>
              </w:rPr>
            </w:pPr>
            <w:del w:id="165" w:author="黃薇仰" w:date="2022-02-18T17:42:00Z">
              <w:r w:rsidRPr="00AC1FF7" w:rsidDel="009B5787">
                <w:rPr>
                  <w:rFonts w:ascii="標楷體" w:eastAsia="標楷體" w:hAnsi="標楷體"/>
                  <w:sz w:val="20"/>
                  <w:szCs w:val="20"/>
                </w:rPr>
                <w:delText>1</w:delText>
              </w:r>
              <w:r w:rsidRPr="00AC1FF7" w:rsidDel="009B5787">
                <w:rPr>
                  <w:rFonts w:ascii="標楷體" w:eastAsia="標楷體" w:hAnsi="標楷體" w:hint="eastAsia"/>
                  <w:sz w:val="20"/>
                  <w:szCs w:val="20"/>
                </w:rPr>
                <w:delText>、查詢、新增、修改、刪除。</w:delText>
              </w:r>
            </w:del>
          </w:p>
          <w:p w14:paraId="4A43332F" w14:textId="0F7DCA80" w:rsidR="009C5647" w:rsidRPr="00AC1FF7" w:rsidDel="009B5787" w:rsidRDefault="009C5647" w:rsidP="003431D6">
            <w:pPr>
              <w:pStyle w:val="TableParagraph"/>
              <w:kinsoku w:val="0"/>
              <w:overflowPunct w:val="0"/>
              <w:spacing w:line="360" w:lineRule="exact"/>
              <w:ind w:left="137"/>
              <w:rPr>
                <w:del w:id="166" w:author="黃薇仰" w:date="2022-02-18T17:42:00Z"/>
                <w:rFonts w:ascii="標楷體" w:eastAsia="標楷體" w:hAnsi="標楷體"/>
                <w:sz w:val="20"/>
                <w:szCs w:val="20"/>
              </w:rPr>
            </w:pPr>
            <w:del w:id="167" w:author="黃薇仰" w:date="2022-02-18T17:42:00Z">
              <w:r w:rsidRPr="00AC1FF7" w:rsidDel="009B5787">
                <w:rPr>
                  <w:rFonts w:ascii="標楷體" w:eastAsia="標楷體" w:hAnsi="標楷體"/>
                  <w:sz w:val="20"/>
                  <w:szCs w:val="20"/>
                </w:rPr>
                <w:delText>2</w:delText>
              </w:r>
              <w:r w:rsidRPr="00AC1FF7" w:rsidDel="009B5787">
                <w:rPr>
                  <w:rFonts w:ascii="標楷體" w:eastAsia="標楷體" w:hAnsi="標楷體" w:hint="eastAsia"/>
                  <w:sz w:val="20"/>
                  <w:szCs w:val="20"/>
                </w:rPr>
                <w:delText>、採購資訊資料：語言標籤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標題、簡介、連結、</w:delText>
              </w:r>
              <w:r w:rsidRPr="00AC1FF7" w:rsidDel="009B5787">
                <w:rPr>
                  <w:rFonts w:ascii="標楷體" w:eastAsia="標楷體" w:hAnsi="標楷體"/>
                  <w:sz w:val="20"/>
                  <w:szCs w:val="20"/>
                </w:rPr>
                <w:delText xml:space="preserve">SEO </w:delText>
              </w:r>
              <w:r w:rsidRPr="00AC1FF7" w:rsidDel="009B5787">
                <w:rPr>
                  <w:rFonts w:ascii="標楷體" w:eastAsia="標楷體" w:hAnsi="標楷體" w:hint="eastAsia"/>
                  <w:sz w:val="20"/>
                  <w:szCs w:val="20"/>
                </w:rPr>
                <w:delText>描述</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、日期、排序、狀態（啟用</w:delText>
              </w:r>
              <w:r w:rsidRPr="00AC1FF7" w:rsidDel="009B5787">
                <w:rPr>
                  <w:rFonts w:ascii="標楷體" w:eastAsia="標楷體" w:hAnsi="標楷體"/>
                  <w:sz w:val="20"/>
                  <w:szCs w:val="20"/>
                </w:rPr>
                <w:delText>/</w:delText>
              </w:r>
            </w:del>
          </w:p>
          <w:p w14:paraId="0F0F7655" w14:textId="60C22071" w:rsidR="009C5647" w:rsidRPr="00AC1FF7" w:rsidDel="009B5787" w:rsidRDefault="009C5647" w:rsidP="003431D6">
            <w:pPr>
              <w:pStyle w:val="TableParagraph"/>
              <w:kinsoku w:val="0"/>
              <w:overflowPunct w:val="0"/>
              <w:spacing w:line="339" w:lineRule="exact"/>
              <w:ind w:left="137"/>
              <w:rPr>
                <w:del w:id="168" w:author="黃薇仰" w:date="2022-02-18T17:42:00Z"/>
                <w:rFonts w:ascii="標楷體" w:eastAsia="標楷體" w:hAnsi="標楷體"/>
                <w:sz w:val="20"/>
                <w:szCs w:val="20"/>
              </w:rPr>
            </w:pPr>
            <w:del w:id="169" w:author="黃薇仰" w:date="2022-02-18T17:42:00Z">
              <w:r w:rsidRPr="00AC1FF7" w:rsidDel="009B5787">
                <w:rPr>
                  <w:rFonts w:ascii="標楷體" w:eastAsia="標楷體" w:hAnsi="標楷體" w:hint="eastAsia"/>
                  <w:sz w:val="20"/>
                  <w:szCs w:val="20"/>
                </w:rPr>
                <w:delText>停用</w:delText>
              </w:r>
              <w:r w:rsidRPr="00AC1FF7" w:rsidDel="009B5787">
                <w:rPr>
                  <w:rFonts w:ascii="標楷體" w:eastAsia="標楷體" w:hAnsi="標楷體" w:hint="eastAsia"/>
                  <w:spacing w:val="-101"/>
                  <w:sz w:val="20"/>
                  <w:szCs w:val="20"/>
                </w:rPr>
                <w:delText>）</w:delText>
              </w:r>
              <w:r w:rsidRPr="00AC1FF7" w:rsidDel="009B5787">
                <w:rPr>
                  <w:rFonts w:ascii="標楷體" w:eastAsia="標楷體" w:hAnsi="標楷體" w:hint="eastAsia"/>
                  <w:sz w:val="20"/>
                  <w:szCs w:val="20"/>
                </w:rPr>
                <w:delText>、備註。</w:delText>
              </w:r>
            </w:del>
          </w:p>
        </w:tc>
      </w:tr>
      <w:tr w:rsidR="009C5647" w:rsidRPr="00AC1FF7" w:rsidDel="009B5787" w14:paraId="71196B2E" w14:textId="732C8C15" w:rsidTr="00AF09F5">
        <w:trPr>
          <w:trHeight w:val="1079"/>
          <w:del w:id="170"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016D8868" w14:textId="0D428768" w:rsidR="009C5647" w:rsidRPr="00AC1FF7" w:rsidDel="009B5787" w:rsidRDefault="009C5647" w:rsidP="003431D6">
            <w:pPr>
              <w:pStyle w:val="TableParagraph"/>
              <w:kinsoku w:val="0"/>
              <w:overflowPunct w:val="0"/>
              <w:spacing w:before="7"/>
              <w:rPr>
                <w:del w:id="171" w:author="黃薇仰" w:date="2022-02-18T17:42:00Z"/>
                <w:rFonts w:ascii="標楷體" w:eastAsia="標楷體" w:hAnsi="標楷體"/>
                <w:b/>
                <w:bCs/>
                <w:sz w:val="19"/>
                <w:szCs w:val="19"/>
              </w:rPr>
            </w:pPr>
          </w:p>
          <w:p w14:paraId="6216B35A" w14:textId="660EE5AC" w:rsidR="009C5647" w:rsidRPr="00AC1FF7" w:rsidDel="009B5787" w:rsidRDefault="009C5647" w:rsidP="003431D6">
            <w:pPr>
              <w:pStyle w:val="TableParagraph"/>
              <w:kinsoku w:val="0"/>
              <w:overflowPunct w:val="0"/>
              <w:ind w:left="506"/>
              <w:rPr>
                <w:del w:id="172" w:author="黃薇仰" w:date="2022-02-18T17:42:00Z"/>
                <w:rFonts w:ascii="標楷體" w:eastAsia="標楷體" w:hAnsi="標楷體"/>
                <w:b/>
                <w:bCs/>
                <w:sz w:val="20"/>
                <w:szCs w:val="20"/>
              </w:rPr>
            </w:pPr>
            <w:del w:id="173" w:author="黃薇仰" w:date="2022-02-18T17:42:00Z">
              <w:r w:rsidRPr="00AC1FF7" w:rsidDel="009B5787">
                <w:rPr>
                  <w:rFonts w:ascii="標楷體" w:eastAsia="標楷體" w:hAnsi="標楷體" w:hint="eastAsia"/>
                  <w:b/>
                  <w:bCs/>
                  <w:sz w:val="20"/>
                  <w:szCs w:val="20"/>
                </w:rPr>
                <w:delText>影音專區</w:delText>
              </w:r>
            </w:del>
          </w:p>
        </w:tc>
        <w:tc>
          <w:tcPr>
            <w:tcW w:w="8218" w:type="dxa"/>
            <w:tcBorders>
              <w:top w:val="single" w:sz="4" w:space="0" w:color="000000"/>
              <w:left w:val="single" w:sz="4" w:space="0" w:color="000000"/>
              <w:bottom w:val="single" w:sz="4" w:space="0" w:color="000000"/>
              <w:right w:val="single" w:sz="4" w:space="0" w:color="000000"/>
            </w:tcBorders>
          </w:tcPr>
          <w:p w14:paraId="1BEB7F08" w14:textId="35444E08" w:rsidR="009C5647" w:rsidRPr="00AC1FF7" w:rsidDel="009B5787" w:rsidRDefault="009C5647" w:rsidP="003431D6">
            <w:pPr>
              <w:pStyle w:val="TableParagraph"/>
              <w:kinsoku w:val="0"/>
              <w:overflowPunct w:val="0"/>
              <w:spacing w:line="360" w:lineRule="exact"/>
              <w:ind w:left="137"/>
              <w:rPr>
                <w:del w:id="174" w:author="黃薇仰" w:date="2022-02-18T17:42:00Z"/>
                <w:rFonts w:ascii="標楷體" w:eastAsia="標楷體" w:hAnsi="標楷體"/>
                <w:spacing w:val="-1"/>
                <w:sz w:val="20"/>
                <w:szCs w:val="20"/>
              </w:rPr>
            </w:pPr>
            <w:del w:id="175" w:author="黃薇仰" w:date="2022-02-18T17:42:00Z">
              <w:r w:rsidRPr="00AC1FF7" w:rsidDel="009B5787">
                <w:rPr>
                  <w:rFonts w:ascii="標楷體" w:eastAsia="標楷體" w:hAnsi="標楷體" w:hint="eastAsia"/>
                  <w:spacing w:val="-1"/>
                  <w:sz w:val="20"/>
                  <w:szCs w:val="20"/>
                </w:rPr>
                <w:delText>影音列表查詢、新增、修改、刪除。</w:delText>
              </w:r>
            </w:del>
          </w:p>
          <w:p w14:paraId="34751419" w14:textId="100DC181" w:rsidR="009C5647" w:rsidRPr="00AC1FF7" w:rsidDel="009B5787" w:rsidRDefault="009C5647" w:rsidP="003431D6">
            <w:pPr>
              <w:pStyle w:val="TableParagraph"/>
              <w:kinsoku w:val="0"/>
              <w:overflowPunct w:val="0"/>
              <w:spacing w:line="360" w:lineRule="exact"/>
              <w:ind w:left="137"/>
              <w:rPr>
                <w:del w:id="176" w:author="黃薇仰" w:date="2022-02-18T17:42:00Z"/>
                <w:rFonts w:ascii="標楷體" w:eastAsia="標楷體" w:hAnsi="標楷體"/>
                <w:sz w:val="20"/>
                <w:szCs w:val="20"/>
              </w:rPr>
            </w:pPr>
            <w:del w:id="177" w:author="黃薇仰" w:date="2022-02-18T17:42:00Z">
              <w:r w:rsidRPr="00AC1FF7" w:rsidDel="009B5787">
                <w:rPr>
                  <w:rFonts w:ascii="標楷體" w:eastAsia="標楷體" w:hAnsi="標楷體"/>
                  <w:sz w:val="20"/>
                  <w:szCs w:val="20"/>
                </w:rPr>
                <w:delText>2</w:delText>
              </w:r>
              <w:r w:rsidRPr="00AC1FF7" w:rsidDel="009B5787">
                <w:rPr>
                  <w:rFonts w:ascii="標楷體" w:eastAsia="標楷體" w:hAnsi="標楷體" w:hint="eastAsia"/>
                  <w:sz w:val="20"/>
                  <w:szCs w:val="20"/>
                </w:rPr>
                <w:delText>、常用表單資料：語言標籤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標題、簡介、連結、</w:delText>
              </w:r>
              <w:r w:rsidRPr="00AC1FF7" w:rsidDel="009B5787">
                <w:rPr>
                  <w:rFonts w:ascii="標楷體" w:eastAsia="標楷體" w:hAnsi="標楷體"/>
                  <w:sz w:val="20"/>
                  <w:szCs w:val="20"/>
                </w:rPr>
                <w:delText xml:space="preserve">SEO </w:delText>
              </w:r>
              <w:r w:rsidRPr="00AC1FF7" w:rsidDel="009B5787">
                <w:rPr>
                  <w:rFonts w:ascii="標楷體" w:eastAsia="標楷體" w:hAnsi="標楷體" w:hint="eastAsia"/>
                  <w:sz w:val="20"/>
                  <w:szCs w:val="20"/>
                </w:rPr>
                <w:delText>描述</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、日期、排序、狀態（啟用</w:delText>
              </w:r>
              <w:r w:rsidRPr="00AC1FF7" w:rsidDel="009B5787">
                <w:rPr>
                  <w:rFonts w:ascii="標楷體" w:eastAsia="標楷體" w:hAnsi="標楷體"/>
                  <w:sz w:val="20"/>
                  <w:szCs w:val="20"/>
                </w:rPr>
                <w:delText>/</w:delText>
              </w:r>
            </w:del>
          </w:p>
          <w:p w14:paraId="0A90D3C9" w14:textId="4F4708E1" w:rsidR="009C5647" w:rsidRPr="00AC1FF7" w:rsidDel="009B5787" w:rsidRDefault="009C5647" w:rsidP="003431D6">
            <w:pPr>
              <w:pStyle w:val="TableParagraph"/>
              <w:kinsoku w:val="0"/>
              <w:overflowPunct w:val="0"/>
              <w:spacing w:line="339" w:lineRule="exact"/>
              <w:ind w:left="137"/>
              <w:rPr>
                <w:del w:id="178" w:author="黃薇仰" w:date="2022-02-18T17:42:00Z"/>
                <w:rFonts w:ascii="標楷體" w:eastAsia="標楷體" w:hAnsi="標楷體"/>
                <w:sz w:val="20"/>
                <w:szCs w:val="20"/>
              </w:rPr>
            </w:pPr>
            <w:del w:id="179" w:author="黃薇仰" w:date="2022-02-18T17:42:00Z">
              <w:r w:rsidRPr="00AC1FF7" w:rsidDel="009B5787">
                <w:rPr>
                  <w:rFonts w:ascii="標楷體" w:eastAsia="標楷體" w:hAnsi="標楷體" w:hint="eastAsia"/>
                  <w:sz w:val="20"/>
                  <w:szCs w:val="20"/>
                </w:rPr>
                <w:delText>停用</w:delText>
              </w:r>
              <w:r w:rsidRPr="00AC1FF7" w:rsidDel="009B5787">
                <w:rPr>
                  <w:rFonts w:ascii="標楷體" w:eastAsia="標楷體" w:hAnsi="標楷體" w:hint="eastAsia"/>
                  <w:spacing w:val="-101"/>
                  <w:sz w:val="20"/>
                  <w:szCs w:val="20"/>
                </w:rPr>
                <w:delText>）</w:delText>
              </w:r>
              <w:r w:rsidRPr="00AC1FF7" w:rsidDel="009B5787">
                <w:rPr>
                  <w:rFonts w:ascii="標楷體" w:eastAsia="標楷體" w:hAnsi="標楷體" w:hint="eastAsia"/>
                  <w:sz w:val="20"/>
                  <w:szCs w:val="20"/>
                </w:rPr>
                <w:delText>、備註。</w:delText>
              </w:r>
            </w:del>
          </w:p>
        </w:tc>
      </w:tr>
      <w:tr w:rsidR="009C5647" w:rsidRPr="00AC1FF7" w:rsidDel="009B5787" w14:paraId="7273DFB7" w14:textId="17B76116" w:rsidTr="00AF09F5">
        <w:trPr>
          <w:trHeight w:val="1080"/>
          <w:del w:id="180"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7731C782" w14:textId="0F06F47F" w:rsidR="009C5647" w:rsidRPr="00AC1FF7" w:rsidDel="009B5787" w:rsidRDefault="009C5647" w:rsidP="003431D6">
            <w:pPr>
              <w:pStyle w:val="TableParagraph"/>
              <w:kinsoku w:val="0"/>
              <w:overflowPunct w:val="0"/>
              <w:spacing w:before="7"/>
              <w:rPr>
                <w:del w:id="181" w:author="黃薇仰" w:date="2022-02-18T17:42:00Z"/>
                <w:rFonts w:ascii="標楷體" w:eastAsia="標楷體" w:hAnsi="標楷體"/>
                <w:b/>
                <w:bCs/>
                <w:sz w:val="19"/>
                <w:szCs w:val="19"/>
              </w:rPr>
            </w:pPr>
          </w:p>
          <w:p w14:paraId="4BBFB38C" w14:textId="28A77D72" w:rsidR="009C5647" w:rsidRPr="00AC1FF7" w:rsidDel="009B5787" w:rsidRDefault="009C5647" w:rsidP="003431D6">
            <w:pPr>
              <w:pStyle w:val="TableParagraph"/>
              <w:kinsoku w:val="0"/>
              <w:overflowPunct w:val="0"/>
              <w:ind w:left="506"/>
              <w:rPr>
                <w:del w:id="182" w:author="黃薇仰" w:date="2022-02-18T17:42:00Z"/>
                <w:rFonts w:ascii="標楷體" w:eastAsia="標楷體" w:hAnsi="標楷體"/>
                <w:b/>
                <w:bCs/>
                <w:sz w:val="20"/>
                <w:szCs w:val="20"/>
              </w:rPr>
            </w:pPr>
            <w:del w:id="183" w:author="黃薇仰" w:date="2022-02-18T17:42:00Z">
              <w:r w:rsidRPr="00AC1FF7" w:rsidDel="009B5787">
                <w:rPr>
                  <w:rFonts w:ascii="標楷體" w:eastAsia="標楷體" w:hAnsi="標楷體" w:hint="eastAsia"/>
                  <w:b/>
                  <w:bCs/>
                  <w:sz w:val="20"/>
                  <w:szCs w:val="20"/>
                </w:rPr>
                <w:delText>常用表單</w:delText>
              </w:r>
            </w:del>
          </w:p>
        </w:tc>
        <w:tc>
          <w:tcPr>
            <w:tcW w:w="8218" w:type="dxa"/>
            <w:tcBorders>
              <w:top w:val="single" w:sz="4" w:space="0" w:color="000000"/>
              <w:left w:val="single" w:sz="4" w:space="0" w:color="000000"/>
              <w:bottom w:val="single" w:sz="4" w:space="0" w:color="000000"/>
              <w:right w:val="single" w:sz="4" w:space="0" w:color="000000"/>
            </w:tcBorders>
          </w:tcPr>
          <w:p w14:paraId="1457DC4D" w14:textId="6F7D6537" w:rsidR="009C5647" w:rsidRPr="00AC1FF7" w:rsidDel="009B5787" w:rsidRDefault="009C5647" w:rsidP="003431D6">
            <w:pPr>
              <w:pStyle w:val="TableParagraph"/>
              <w:kinsoku w:val="0"/>
              <w:overflowPunct w:val="0"/>
              <w:spacing w:line="361" w:lineRule="exact"/>
              <w:ind w:left="137"/>
              <w:rPr>
                <w:del w:id="184" w:author="黃薇仰" w:date="2022-02-18T17:42:00Z"/>
                <w:rFonts w:ascii="標楷體" w:eastAsia="標楷體" w:hAnsi="標楷體"/>
                <w:sz w:val="20"/>
                <w:szCs w:val="20"/>
              </w:rPr>
            </w:pPr>
            <w:del w:id="185" w:author="黃薇仰" w:date="2022-02-18T17:42:00Z">
              <w:r w:rsidRPr="00AC1FF7" w:rsidDel="009B5787">
                <w:rPr>
                  <w:rFonts w:ascii="標楷體" w:eastAsia="標楷體" w:hAnsi="標楷體"/>
                  <w:sz w:val="20"/>
                  <w:szCs w:val="20"/>
                </w:rPr>
                <w:delText>1</w:delText>
              </w:r>
              <w:r w:rsidRPr="00AC1FF7" w:rsidDel="009B5787">
                <w:rPr>
                  <w:rFonts w:ascii="標楷體" w:eastAsia="標楷體" w:hAnsi="標楷體" w:hint="eastAsia"/>
                  <w:sz w:val="20"/>
                  <w:szCs w:val="20"/>
                </w:rPr>
                <w:delText>、查詢、新增、修改、刪除。</w:delText>
              </w:r>
            </w:del>
          </w:p>
          <w:p w14:paraId="09AB32AB" w14:textId="27C97B79" w:rsidR="009C5647" w:rsidRPr="00AC1FF7" w:rsidDel="009B5787" w:rsidRDefault="009C5647" w:rsidP="003431D6">
            <w:pPr>
              <w:pStyle w:val="TableParagraph"/>
              <w:kinsoku w:val="0"/>
              <w:overflowPunct w:val="0"/>
              <w:spacing w:line="360" w:lineRule="exact"/>
              <w:ind w:left="137"/>
              <w:rPr>
                <w:del w:id="186" w:author="黃薇仰" w:date="2022-02-18T17:42:00Z"/>
                <w:rFonts w:ascii="標楷體" w:eastAsia="標楷體" w:hAnsi="標楷體"/>
                <w:sz w:val="20"/>
                <w:szCs w:val="20"/>
              </w:rPr>
            </w:pPr>
            <w:del w:id="187" w:author="黃薇仰" w:date="2022-02-18T17:42:00Z">
              <w:r w:rsidRPr="00AC1FF7" w:rsidDel="009B5787">
                <w:rPr>
                  <w:rFonts w:ascii="標楷體" w:eastAsia="標楷體" w:hAnsi="標楷體"/>
                  <w:sz w:val="20"/>
                  <w:szCs w:val="20"/>
                </w:rPr>
                <w:delText>2</w:delText>
              </w:r>
              <w:r w:rsidRPr="00AC1FF7" w:rsidDel="009B5787">
                <w:rPr>
                  <w:rFonts w:ascii="標楷體" w:eastAsia="標楷體" w:hAnsi="標楷體" w:hint="eastAsia"/>
                  <w:sz w:val="20"/>
                  <w:szCs w:val="20"/>
                </w:rPr>
                <w:delText>、常用表單資料：語言標籤</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標題、簡介、連結、</w:delText>
              </w:r>
              <w:r w:rsidRPr="00AC1FF7" w:rsidDel="009B5787">
                <w:rPr>
                  <w:rFonts w:ascii="標楷體" w:eastAsia="標楷體" w:hAnsi="標楷體"/>
                  <w:sz w:val="20"/>
                  <w:szCs w:val="20"/>
                </w:rPr>
                <w:delText xml:space="preserve">SEO </w:delText>
              </w:r>
              <w:r w:rsidRPr="00AC1FF7" w:rsidDel="009B5787">
                <w:rPr>
                  <w:rFonts w:ascii="標楷體" w:eastAsia="標楷體" w:hAnsi="標楷體" w:hint="eastAsia"/>
                  <w:sz w:val="20"/>
                  <w:szCs w:val="20"/>
                </w:rPr>
                <w:delText>描述</w:delText>
              </w:r>
              <w:r w:rsidRPr="00AC1FF7" w:rsidDel="009B5787">
                <w:rPr>
                  <w:rFonts w:ascii="標楷體" w:eastAsia="標楷體" w:hAnsi="標楷體"/>
                  <w:sz w:val="20"/>
                  <w:szCs w:val="20"/>
                </w:rPr>
                <w:delText xml:space="preserve">) </w:delText>
              </w:r>
              <w:r w:rsidRPr="00AC1FF7" w:rsidDel="009B5787">
                <w:rPr>
                  <w:rFonts w:ascii="標楷體" w:eastAsia="標楷體" w:hAnsi="標楷體" w:hint="eastAsia"/>
                  <w:sz w:val="20"/>
                  <w:szCs w:val="20"/>
                </w:rPr>
                <w:delText>、日期、排序、狀態（啟用</w:delText>
              </w:r>
              <w:r w:rsidRPr="00AC1FF7" w:rsidDel="009B5787">
                <w:rPr>
                  <w:rFonts w:ascii="標楷體" w:eastAsia="標楷體" w:hAnsi="標楷體"/>
                  <w:sz w:val="20"/>
                  <w:szCs w:val="20"/>
                </w:rPr>
                <w:delText>/</w:delText>
              </w:r>
            </w:del>
          </w:p>
          <w:p w14:paraId="07C3828C" w14:textId="54673DB6" w:rsidR="009C5647" w:rsidRPr="00AC1FF7" w:rsidDel="009B5787" w:rsidRDefault="009C5647" w:rsidP="003431D6">
            <w:pPr>
              <w:pStyle w:val="TableParagraph"/>
              <w:kinsoku w:val="0"/>
              <w:overflowPunct w:val="0"/>
              <w:spacing w:line="339" w:lineRule="exact"/>
              <w:ind w:left="137"/>
              <w:rPr>
                <w:del w:id="188" w:author="黃薇仰" w:date="2022-02-18T17:42:00Z"/>
                <w:rFonts w:ascii="標楷體" w:eastAsia="標楷體" w:hAnsi="標楷體"/>
                <w:sz w:val="20"/>
                <w:szCs w:val="20"/>
              </w:rPr>
            </w:pPr>
            <w:del w:id="189" w:author="黃薇仰" w:date="2022-02-18T17:42:00Z">
              <w:r w:rsidRPr="00AC1FF7" w:rsidDel="009B5787">
                <w:rPr>
                  <w:rFonts w:ascii="標楷體" w:eastAsia="標楷體" w:hAnsi="標楷體" w:hint="eastAsia"/>
                  <w:sz w:val="20"/>
                  <w:szCs w:val="20"/>
                </w:rPr>
                <w:delText>停用</w:delText>
              </w:r>
              <w:r w:rsidRPr="00AC1FF7" w:rsidDel="009B5787">
                <w:rPr>
                  <w:rFonts w:ascii="標楷體" w:eastAsia="標楷體" w:hAnsi="標楷體" w:hint="eastAsia"/>
                  <w:spacing w:val="-101"/>
                  <w:sz w:val="20"/>
                  <w:szCs w:val="20"/>
                </w:rPr>
                <w:delText>）</w:delText>
              </w:r>
              <w:r w:rsidRPr="00AC1FF7" w:rsidDel="009B5787">
                <w:rPr>
                  <w:rFonts w:ascii="標楷體" w:eastAsia="標楷體" w:hAnsi="標楷體" w:hint="eastAsia"/>
                  <w:sz w:val="20"/>
                  <w:szCs w:val="20"/>
                </w:rPr>
                <w:delText>、備註。</w:delText>
              </w:r>
            </w:del>
          </w:p>
        </w:tc>
      </w:tr>
      <w:tr w:rsidR="009C5647" w:rsidRPr="00AC1FF7" w:rsidDel="009B5787" w14:paraId="2B90CDD5" w14:textId="360AFD96" w:rsidTr="00AF09F5">
        <w:trPr>
          <w:trHeight w:val="360"/>
          <w:del w:id="190"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625A6BC9" w14:textId="31F5E708" w:rsidR="009C5647" w:rsidRPr="00AC1FF7" w:rsidDel="009B5787" w:rsidRDefault="009C5647" w:rsidP="003431D6">
            <w:pPr>
              <w:pStyle w:val="TableParagraph"/>
              <w:kinsoku w:val="0"/>
              <w:overflowPunct w:val="0"/>
              <w:spacing w:line="341" w:lineRule="exact"/>
              <w:ind w:left="506"/>
              <w:rPr>
                <w:del w:id="191" w:author="黃薇仰" w:date="2022-02-18T17:42:00Z"/>
                <w:rFonts w:ascii="標楷體" w:eastAsia="標楷體" w:hAnsi="標楷體"/>
                <w:b/>
                <w:bCs/>
                <w:sz w:val="20"/>
                <w:szCs w:val="20"/>
              </w:rPr>
            </w:pPr>
            <w:del w:id="192" w:author="黃薇仰" w:date="2022-02-18T17:42:00Z">
              <w:r w:rsidRPr="00AC1FF7" w:rsidDel="009B5787">
                <w:rPr>
                  <w:rFonts w:ascii="標楷體" w:eastAsia="標楷體" w:hAnsi="標楷體" w:hint="eastAsia"/>
                  <w:b/>
                  <w:bCs/>
                  <w:sz w:val="20"/>
                  <w:szCs w:val="20"/>
                </w:rPr>
                <w:delText>人才招募</w:delText>
              </w:r>
            </w:del>
          </w:p>
        </w:tc>
        <w:tc>
          <w:tcPr>
            <w:tcW w:w="8218" w:type="dxa"/>
            <w:tcBorders>
              <w:top w:val="single" w:sz="4" w:space="0" w:color="000000"/>
              <w:left w:val="single" w:sz="4" w:space="0" w:color="000000"/>
              <w:bottom w:val="single" w:sz="4" w:space="0" w:color="000000"/>
              <w:right w:val="single" w:sz="4" w:space="0" w:color="000000"/>
            </w:tcBorders>
          </w:tcPr>
          <w:p w14:paraId="41E5E50C" w14:textId="22C33668" w:rsidR="009C5647" w:rsidRPr="00AC1FF7" w:rsidDel="009B5787" w:rsidRDefault="009C5647" w:rsidP="003431D6">
            <w:pPr>
              <w:pStyle w:val="TableParagraph"/>
              <w:kinsoku w:val="0"/>
              <w:overflowPunct w:val="0"/>
              <w:spacing w:line="341" w:lineRule="exact"/>
              <w:ind w:left="139"/>
              <w:rPr>
                <w:del w:id="193" w:author="黃薇仰" w:date="2022-02-18T17:42:00Z"/>
                <w:rFonts w:ascii="標楷體" w:eastAsia="標楷體" w:hAnsi="標楷體"/>
                <w:b/>
                <w:bCs/>
                <w:spacing w:val="-1"/>
                <w:sz w:val="20"/>
                <w:szCs w:val="20"/>
              </w:rPr>
            </w:pPr>
            <w:del w:id="194" w:author="黃薇仰" w:date="2022-02-18T17:42:00Z">
              <w:r w:rsidRPr="00AC1FF7" w:rsidDel="009B5787">
                <w:rPr>
                  <w:rFonts w:ascii="標楷體" w:eastAsia="標楷體" w:hAnsi="標楷體" w:hint="eastAsia"/>
                  <w:b/>
                  <w:bCs/>
                  <w:spacing w:val="-1"/>
                  <w:sz w:val="20"/>
                  <w:szCs w:val="20"/>
                </w:rPr>
                <w:delText>後台可設定外連連結網址</w:delText>
              </w:r>
            </w:del>
          </w:p>
        </w:tc>
      </w:tr>
      <w:tr w:rsidR="009C5647" w:rsidRPr="00AC1FF7" w:rsidDel="009B5787" w14:paraId="7EE71E3F" w14:textId="5237A303" w:rsidTr="00AF09F5">
        <w:trPr>
          <w:trHeight w:val="359"/>
          <w:del w:id="195"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6D35415D" w14:textId="03551D1E" w:rsidR="009C5647" w:rsidRPr="00AC1FF7" w:rsidDel="009B5787" w:rsidRDefault="009C5647" w:rsidP="003431D6">
            <w:pPr>
              <w:pStyle w:val="TableParagraph"/>
              <w:kinsoku w:val="0"/>
              <w:overflowPunct w:val="0"/>
              <w:spacing w:line="340" w:lineRule="exact"/>
              <w:ind w:left="506"/>
              <w:rPr>
                <w:del w:id="196" w:author="黃薇仰" w:date="2022-02-18T17:42:00Z"/>
                <w:rFonts w:ascii="標楷體" w:eastAsia="標楷體" w:hAnsi="標楷體"/>
                <w:b/>
                <w:bCs/>
                <w:sz w:val="20"/>
                <w:szCs w:val="20"/>
              </w:rPr>
            </w:pPr>
            <w:del w:id="197" w:author="黃薇仰" w:date="2022-02-18T17:42:00Z">
              <w:r w:rsidRPr="00AC1FF7" w:rsidDel="009B5787">
                <w:rPr>
                  <w:rFonts w:ascii="標楷體" w:eastAsia="標楷體" w:hAnsi="標楷體" w:hint="eastAsia"/>
                  <w:b/>
                  <w:bCs/>
                  <w:sz w:val="20"/>
                  <w:szCs w:val="20"/>
                </w:rPr>
                <w:delText>聯絡我們</w:delText>
              </w:r>
            </w:del>
          </w:p>
        </w:tc>
        <w:tc>
          <w:tcPr>
            <w:tcW w:w="8218" w:type="dxa"/>
            <w:tcBorders>
              <w:top w:val="single" w:sz="4" w:space="0" w:color="000000"/>
              <w:left w:val="single" w:sz="4" w:space="0" w:color="000000"/>
              <w:bottom w:val="single" w:sz="4" w:space="0" w:color="000000"/>
              <w:right w:val="single" w:sz="4" w:space="0" w:color="000000"/>
            </w:tcBorders>
          </w:tcPr>
          <w:p w14:paraId="2F197696" w14:textId="4ED4BBDB" w:rsidR="009C5647" w:rsidRPr="00AC1FF7" w:rsidDel="009B5787" w:rsidRDefault="009C5647" w:rsidP="003431D6">
            <w:pPr>
              <w:pStyle w:val="TableParagraph"/>
              <w:kinsoku w:val="0"/>
              <w:overflowPunct w:val="0"/>
              <w:spacing w:line="340" w:lineRule="exact"/>
              <w:ind w:left="139"/>
              <w:rPr>
                <w:del w:id="198" w:author="黃薇仰" w:date="2022-02-18T17:42:00Z"/>
                <w:rFonts w:ascii="標楷體" w:eastAsia="標楷體" w:hAnsi="標楷體"/>
                <w:sz w:val="20"/>
                <w:szCs w:val="20"/>
              </w:rPr>
            </w:pPr>
            <w:del w:id="199" w:author="黃薇仰" w:date="2022-02-18T17:42:00Z">
              <w:r w:rsidRPr="00AC1FF7" w:rsidDel="009B5787">
                <w:rPr>
                  <w:rFonts w:ascii="標楷體" w:eastAsia="標楷體" w:hAnsi="標楷體" w:hint="eastAsia"/>
                  <w:sz w:val="20"/>
                  <w:szCs w:val="20"/>
                </w:rPr>
                <w:delText>聯絡資訊：</w:delText>
              </w:r>
              <w:r w:rsidRPr="00AC1FF7" w:rsidDel="009B5787">
                <w:rPr>
                  <w:rFonts w:ascii="標楷體" w:eastAsia="標楷體" w:hAnsi="標楷體"/>
                  <w:sz w:val="20"/>
                  <w:szCs w:val="20"/>
                </w:rPr>
                <w:delText>Email</w:delText>
              </w:r>
              <w:r w:rsidRPr="00AC1FF7" w:rsidDel="009B5787">
                <w:rPr>
                  <w:rFonts w:ascii="標楷體" w:eastAsia="標楷體" w:hAnsi="標楷體" w:hint="eastAsia"/>
                  <w:sz w:val="20"/>
                  <w:szCs w:val="20"/>
                </w:rPr>
                <w:delText>、住址、聯絡專線、傳真、</w:delText>
              </w:r>
              <w:r w:rsidRPr="00AC1FF7" w:rsidDel="009B5787">
                <w:rPr>
                  <w:rFonts w:ascii="標楷體" w:eastAsia="標楷體" w:hAnsi="標楷體"/>
                  <w:sz w:val="20"/>
                  <w:szCs w:val="20"/>
                </w:rPr>
                <w:delText>GOOGLE</w:delText>
              </w:r>
              <w:r w:rsidRPr="00AC1FF7" w:rsidDel="009B5787">
                <w:rPr>
                  <w:rFonts w:ascii="標楷體" w:eastAsia="標楷體" w:hAnsi="標楷體"/>
                  <w:spacing w:val="-8"/>
                  <w:sz w:val="20"/>
                  <w:szCs w:val="20"/>
                </w:rPr>
                <w:delText xml:space="preserve"> </w:delText>
              </w:r>
              <w:r w:rsidRPr="00AC1FF7" w:rsidDel="009B5787">
                <w:rPr>
                  <w:rFonts w:ascii="標楷體" w:eastAsia="標楷體" w:hAnsi="標楷體"/>
                  <w:sz w:val="20"/>
                  <w:szCs w:val="20"/>
                </w:rPr>
                <w:delText>MAP</w:delText>
              </w:r>
            </w:del>
          </w:p>
        </w:tc>
      </w:tr>
      <w:tr w:rsidR="009C5647" w:rsidRPr="00AC1FF7" w:rsidDel="009B5787" w14:paraId="199FF623" w14:textId="0634E24B" w:rsidTr="00AF09F5">
        <w:trPr>
          <w:trHeight w:val="719"/>
          <w:del w:id="200"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FF1CC"/>
          </w:tcPr>
          <w:p w14:paraId="03805B37" w14:textId="2A35A663" w:rsidR="009C5647" w:rsidRPr="00AC1FF7" w:rsidDel="009B5787" w:rsidRDefault="009C5647" w:rsidP="003431D6">
            <w:pPr>
              <w:pStyle w:val="TableParagraph"/>
              <w:kinsoku w:val="0"/>
              <w:overflowPunct w:val="0"/>
              <w:spacing w:before="176"/>
              <w:ind w:left="406"/>
              <w:rPr>
                <w:del w:id="201" w:author="黃薇仰" w:date="2022-02-18T17:42:00Z"/>
                <w:rFonts w:ascii="標楷體" w:eastAsia="標楷體" w:hAnsi="標楷體"/>
                <w:spacing w:val="-1"/>
                <w:sz w:val="20"/>
                <w:szCs w:val="20"/>
              </w:rPr>
            </w:pPr>
            <w:del w:id="202" w:author="黃薇仰" w:date="2022-02-18T17:42:00Z">
              <w:r w:rsidRPr="00AC1FF7" w:rsidDel="009B5787">
                <w:rPr>
                  <w:rFonts w:ascii="標楷體" w:eastAsia="標楷體" w:hAnsi="標楷體" w:hint="eastAsia"/>
                  <w:spacing w:val="-1"/>
                  <w:sz w:val="20"/>
                  <w:szCs w:val="20"/>
                </w:rPr>
                <w:delText>英文版管理</w:delText>
              </w:r>
            </w:del>
          </w:p>
        </w:tc>
        <w:tc>
          <w:tcPr>
            <w:tcW w:w="8218" w:type="dxa"/>
            <w:tcBorders>
              <w:top w:val="single" w:sz="4" w:space="0" w:color="000000"/>
              <w:left w:val="single" w:sz="4" w:space="0" w:color="000000"/>
              <w:bottom w:val="single" w:sz="4" w:space="0" w:color="000000"/>
              <w:right w:val="single" w:sz="4" w:space="0" w:color="000000"/>
            </w:tcBorders>
          </w:tcPr>
          <w:p w14:paraId="6E37F810" w14:textId="54779DC3" w:rsidR="009C5647" w:rsidRPr="00AC1FF7" w:rsidDel="009B5787" w:rsidRDefault="009C5647" w:rsidP="003431D6">
            <w:pPr>
              <w:pStyle w:val="TableParagraph"/>
              <w:kinsoku w:val="0"/>
              <w:overflowPunct w:val="0"/>
              <w:spacing w:line="360" w:lineRule="exact"/>
              <w:ind w:left="127"/>
              <w:rPr>
                <w:del w:id="203" w:author="黃薇仰" w:date="2022-02-18T17:42:00Z"/>
                <w:rFonts w:ascii="標楷體" w:eastAsia="標楷體" w:hAnsi="標楷體"/>
                <w:sz w:val="20"/>
                <w:szCs w:val="20"/>
              </w:rPr>
            </w:pPr>
            <w:del w:id="204" w:author="黃薇仰" w:date="2022-02-18T17:42:00Z">
              <w:r w:rsidRPr="00AC1FF7" w:rsidDel="009B5787">
                <w:rPr>
                  <w:rFonts w:ascii="標楷體" w:eastAsia="標楷體" w:hAnsi="標楷體"/>
                  <w:sz w:val="20"/>
                  <w:szCs w:val="20"/>
                </w:rPr>
                <w:delText>Index</w:delText>
              </w:r>
              <w:r w:rsidRPr="00AC1FF7" w:rsidDel="009B5787">
                <w:rPr>
                  <w:rFonts w:ascii="標楷體" w:eastAsia="標楷體" w:hAnsi="標楷體"/>
                  <w:spacing w:val="-4"/>
                  <w:sz w:val="20"/>
                  <w:szCs w:val="20"/>
                </w:rPr>
                <w:delText xml:space="preserve"> </w:delText>
              </w:r>
              <w:r w:rsidRPr="00AC1FF7" w:rsidDel="009B5787">
                <w:rPr>
                  <w:rFonts w:ascii="標楷體" w:eastAsia="標楷體" w:hAnsi="標楷體"/>
                  <w:sz w:val="20"/>
                  <w:szCs w:val="20"/>
                </w:rPr>
                <w:delText>/</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About</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Us</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sz w:val="20"/>
                  <w:szCs w:val="20"/>
                </w:rPr>
                <w:delText>Organizational</w:delText>
              </w:r>
              <w:r w:rsidRPr="00AC1FF7" w:rsidDel="009B5787">
                <w:rPr>
                  <w:rFonts w:ascii="標楷體" w:eastAsia="標楷體" w:hAnsi="標楷體"/>
                  <w:spacing w:val="-4"/>
                  <w:sz w:val="20"/>
                  <w:szCs w:val="20"/>
                </w:rPr>
                <w:delText xml:space="preserve"> </w:delText>
              </w:r>
              <w:r w:rsidRPr="00AC1FF7" w:rsidDel="009B5787">
                <w:rPr>
                  <w:rFonts w:ascii="標楷體" w:eastAsia="標楷體" w:hAnsi="標楷體"/>
                  <w:sz w:val="20"/>
                  <w:szCs w:val="20"/>
                </w:rPr>
                <w:delText>Structure</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contact</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sz w:val="20"/>
                  <w:szCs w:val="20"/>
                </w:rPr>
                <w:delText>us</w:delText>
              </w:r>
            </w:del>
          </w:p>
          <w:p w14:paraId="743468A8" w14:textId="4025D3A3" w:rsidR="009C5647" w:rsidRPr="00AC1FF7" w:rsidDel="009B5787" w:rsidRDefault="009C5647" w:rsidP="003431D6">
            <w:pPr>
              <w:pStyle w:val="TableParagraph"/>
              <w:kinsoku w:val="0"/>
              <w:overflowPunct w:val="0"/>
              <w:spacing w:line="339" w:lineRule="exact"/>
              <w:ind w:left="139"/>
              <w:rPr>
                <w:del w:id="205" w:author="黃薇仰" w:date="2022-02-18T17:42:00Z"/>
                <w:rFonts w:ascii="標楷體" w:eastAsia="標楷體" w:hAnsi="標楷體"/>
                <w:spacing w:val="-1"/>
                <w:sz w:val="20"/>
                <w:szCs w:val="20"/>
              </w:rPr>
            </w:pPr>
            <w:del w:id="206" w:author="黃薇仰" w:date="2022-02-18T17:42:00Z">
              <w:r w:rsidRPr="00AC1FF7" w:rsidDel="009B5787">
                <w:rPr>
                  <w:rFonts w:ascii="標楷體" w:eastAsia="標楷體" w:hAnsi="標楷體" w:hint="eastAsia"/>
                  <w:spacing w:val="5"/>
                  <w:sz w:val="20"/>
                  <w:szCs w:val="20"/>
                </w:rPr>
                <w:delText>圖片語內容管理</w:delText>
              </w:r>
              <w:r w:rsidRPr="00AC1FF7" w:rsidDel="009B5787">
                <w:rPr>
                  <w:rFonts w:ascii="標楷體" w:eastAsia="標楷體" w:hAnsi="標楷體"/>
                  <w:spacing w:val="5"/>
                  <w:sz w:val="20"/>
                  <w:szCs w:val="20"/>
                </w:rPr>
                <w:delText xml:space="preserve"> </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hint="eastAsia"/>
                  <w:spacing w:val="-1"/>
                  <w:sz w:val="20"/>
                  <w:szCs w:val="20"/>
                </w:rPr>
                <w:delText>編輯器</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左圖右文</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右圖左文</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模組</w:delText>
              </w:r>
            </w:del>
          </w:p>
        </w:tc>
      </w:tr>
      <w:tr w:rsidR="009C5647" w:rsidRPr="00AC1FF7" w:rsidDel="009B5787" w14:paraId="54321218" w14:textId="6FFB97A7" w:rsidTr="00AF09F5">
        <w:trPr>
          <w:trHeight w:val="402"/>
          <w:del w:id="207"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1F1F1"/>
          </w:tcPr>
          <w:p w14:paraId="28B24EFE" w14:textId="0A66DB09" w:rsidR="009C5647" w:rsidRPr="00AC1FF7" w:rsidDel="009B5787" w:rsidRDefault="009C5647" w:rsidP="003431D6">
            <w:pPr>
              <w:pStyle w:val="TableParagraph"/>
              <w:kinsoku w:val="0"/>
              <w:overflowPunct w:val="0"/>
              <w:spacing w:before="18" w:line="365" w:lineRule="exact"/>
              <w:ind w:left="406"/>
              <w:rPr>
                <w:del w:id="208" w:author="黃薇仰" w:date="2022-02-18T17:42:00Z"/>
                <w:rFonts w:ascii="標楷體" w:eastAsia="標楷體" w:hAnsi="標楷體"/>
                <w:sz w:val="20"/>
                <w:szCs w:val="20"/>
              </w:rPr>
            </w:pPr>
            <w:del w:id="209" w:author="黃薇仰" w:date="2022-02-18T17:42:00Z">
              <w:r w:rsidRPr="00AC1FF7" w:rsidDel="009B5787">
                <w:rPr>
                  <w:rFonts w:ascii="標楷體" w:eastAsia="標楷體" w:hAnsi="標楷體" w:hint="eastAsia"/>
                  <w:sz w:val="20"/>
                  <w:szCs w:val="20"/>
                </w:rPr>
                <w:delText>管理員登入</w:delText>
              </w:r>
            </w:del>
          </w:p>
        </w:tc>
        <w:tc>
          <w:tcPr>
            <w:tcW w:w="8218" w:type="dxa"/>
            <w:tcBorders>
              <w:top w:val="single" w:sz="4" w:space="0" w:color="000000"/>
              <w:left w:val="single" w:sz="4" w:space="0" w:color="000000"/>
              <w:bottom w:val="single" w:sz="4" w:space="0" w:color="000000"/>
              <w:right w:val="single" w:sz="4" w:space="0" w:color="000000"/>
            </w:tcBorders>
          </w:tcPr>
          <w:p w14:paraId="5B8D3B8A" w14:textId="056E3533" w:rsidR="009C5647" w:rsidRPr="00AC1FF7" w:rsidDel="009B5787" w:rsidRDefault="009C5647" w:rsidP="003431D6">
            <w:pPr>
              <w:pStyle w:val="TableParagraph"/>
              <w:kinsoku w:val="0"/>
              <w:overflowPunct w:val="0"/>
              <w:spacing w:line="366" w:lineRule="exact"/>
              <w:ind w:left="139"/>
              <w:rPr>
                <w:del w:id="210" w:author="黃薇仰" w:date="2022-02-18T17:42:00Z"/>
                <w:rFonts w:ascii="標楷體" w:eastAsia="標楷體" w:hAnsi="標楷體"/>
                <w:spacing w:val="-1"/>
                <w:sz w:val="20"/>
                <w:szCs w:val="20"/>
              </w:rPr>
            </w:pPr>
            <w:del w:id="211" w:author="黃薇仰" w:date="2022-02-18T17:42:00Z">
              <w:r w:rsidRPr="00AC1FF7" w:rsidDel="009B5787">
                <w:rPr>
                  <w:rFonts w:ascii="標楷體" w:eastAsia="標楷體" w:hAnsi="標楷體" w:hint="eastAsia"/>
                  <w:spacing w:val="-1"/>
                  <w:sz w:val="20"/>
                  <w:szCs w:val="20"/>
                </w:rPr>
                <w:delText>管理員帳號、密碼、驗證碼輸入後登入系統</w:delText>
              </w:r>
            </w:del>
          </w:p>
        </w:tc>
      </w:tr>
      <w:tr w:rsidR="009C5647" w:rsidRPr="00AC1FF7" w:rsidDel="009B5787" w14:paraId="693DFFDD" w14:textId="7628625B" w:rsidTr="00AF09F5">
        <w:trPr>
          <w:trHeight w:val="401"/>
          <w:del w:id="212"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1F1F1"/>
          </w:tcPr>
          <w:p w14:paraId="1FED1151" w14:textId="6E20F9A0" w:rsidR="009C5647" w:rsidRPr="00AC1FF7" w:rsidDel="009B5787" w:rsidRDefault="009C5647" w:rsidP="003431D6">
            <w:pPr>
              <w:pStyle w:val="TableParagraph"/>
              <w:kinsoku w:val="0"/>
              <w:overflowPunct w:val="0"/>
              <w:spacing w:before="18" w:line="363" w:lineRule="exact"/>
              <w:ind w:left="406"/>
              <w:rPr>
                <w:del w:id="213" w:author="黃薇仰" w:date="2022-02-18T17:42:00Z"/>
                <w:rFonts w:ascii="標楷體" w:eastAsia="標楷體" w:hAnsi="標楷體"/>
                <w:sz w:val="20"/>
                <w:szCs w:val="20"/>
              </w:rPr>
            </w:pPr>
            <w:del w:id="214" w:author="黃薇仰" w:date="2022-02-18T17:42:00Z">
              <w:r w:rsidRPr="00AC1FF7" w:rsidDel="009B5787">
                <w:rPr>
                  <w:rFonts w:ascii="標楷體" w:eastAsia="標楷體" w:hAnsi="標楷體" w:hint="eastAsia"/>
                  <w:sz w:val="20"/>
                  <w:szCs w:val="20"/>
                </w:rPr>
                <w:delText>後台儀錶板</w:delText>
              </w:r>
            </w:del>
          </w:p>
        </w:tc>
        <w:tc>
          <w:tcPr>
            <w:tcW w:w="8218" w:type="dxa"/>
            <w:tcBorders>
              <w:top w:val="single" w:sz="4" w:space="0" w:color="000000"/>
              <w:left w:val="single" w:sz="4" w:space="0" w:color="000000"/>
              <w:bottom w:val="single" w:sz="4" w:space="0" w:color="000000"/>
              <w:right w:val="single" w:sz="4" w:space="0" w:color="000000"/>
            </w:tcBorders>
          </w:tcPr>
          <w:p w14:paraId="64BE07CC" w14:textId="089C7B07" w:rsidR="009C5647" w:rsidRPr="00AC1FF7" w:rsidDel="009B5787" w:rsidRDefault="009C5647" w:rsidP="003431D6">
            <w:pPr>
              <w:pStyle w:val="TableParagraph"/>
              <w:kinsoku w:val="0"/>
              <w:overflowPunct w:val="0"/>
              <w:spacing w:line="364" w:lineRule="exact"/>
              <w:ind w:left="139"/>
              <w:rPr>
                <w:del w:id="215" w:author="黃薇仰" w:date="2022-02-18T17:42:00Z"/>
                <w:rFonts w:ascii="標楷體" w:eastAsia="標楷體" w:hAnsi="標楷體"/>
                <w:spacing w:val="-1"/>
                <w:sz w:val="20"/>
                <w:szCs w:val="20"/>
              </w:rPr>
            </w:pPr>
            <w:del w:id="216" w:author="黃薇仰" w:date="2022-02-18T17:42:00Z">
              <w:r w:rsidRPr="00AC1FF7" w:rsidDel="009B5787">
                <w:rPr>
                  <w:rFonts w:ascii="標楷體" w:eastAsia="標楷體" w:hAnsi="標楷體" w:hint="eastAsia"/>
                  <w:spacing w:val="-1"/>
                  <w:sz w:val="20"/>
                  <w:szCs w:val="20"/>
                </w:rPr>
                <w:delText>專案計畫數、最新消息數</w:delText>
              </w:r>
            </w:del>
          </w:p>
        </w:tc>
      </w:tr>
      <w:tr w:rsidR="009C5647" w:rsidRPr="00AC1FF7" w:rsidDel="009B5787" w14:paraId="67501E64" w14:textId="0070862F" w:rsidTr="00AF09F5">
        <w:trPr>
          <w:trHeight w:val="691"/>
          <w:del w:id="217" w:author="黃薇仰" w:date="2022-02-18T17:42:00Z"/>
        </w:trPr>
        <w:tc>
          <w:tcPr>
            <w:tcW w:w="964" w:type="dxa"/>
            <w:vMerge w:val="restart"/>
            <w:tcBorders>
              <w:top w:val="single" w:sz="4" w:space="0" w:color="000000"/>
              <w:left w:val="single" w:sz="4" w:space="0" w:color="000000"/>
              <w:bottom w:val="single" w:sz="4" w:space="0" w:color="000000"/>
              <w:right w:val="single" w:sz="4" w:space="0" w:color="000000"/>
            </w:tcBorders>
            <w:shd w:val="clear" w:color="auto" w:fill="F1F1F1"/>
          </w:tcPr>
          <w:p w14:paraId="0A8DAA90" w14:textId="06523157" w:rsidR="009C5647" w:rsidRPr="00AC1FF7" w:rsidDel="009B5787" w:rsidRDefault="009C5647" w:rsidP="003431D6">
            <w:pPr>
              <w:pStyle w:val="TableParagraph"/>
              <w:kinsoku w:val="0"/>
              <w:overflowPunct w:val="0"/>
              <w:rPr>
                <w:del w:id="218" w:author="黃薇仰" w:date="2022-02-18T17:42:00Z"/>
                <w:rFonts w:ascii="標楷體" w:eastAsia="標楷體" w:hAnsi="標楷體"/>
                <w:b/>
                <w:bCs/>
                <w:sz w:val="26"/>
                <w:szCs w:val="26"/>
              </w:rPr>
            </w:pPr>
          </w:p>
          <w:p w14:paraId="77D511A7" w14:textId="1A3B9DB7" w:rsidR="009C5647" w:rsidRPr="00AC1FF7" w:rsidDel="009B5787" w:rsidRDefault="009C5647" w:rsidP="003431D6">
            <w:pPr>
              <w:pStyle w:val="TableParagraph"/>
              <w:kinsoku w:val="0"/>
              <w:overflowPunct w:val="0"/>
              <w:spacing w:before="9"/>
              <w:rPr>
                <w:del w:id="219" w:author="黃薇仰" w:date="2022-02-18T17:42:00Z"/>
                <w:rFonts w:ascii="標楷體" w:eastAsia="標楷體" w:hAnsi="標楷體"/>
                <w:b/>
                <w:bCs/>
                <w:sz w:val="22"/>
                <w:szCs w:val="22"/>
              </w:rPr>
            </w:pPr>
          </w:p>
          <w:p w14:paraId="44132E7A" w14:textId="2E40D7B8" w:rsidR="009C5647" w:rsidRPr="00AC1FF7" w:rsidDel="009B5787" w:rsidRDefault="009C5647" w:rsidP="003431D6">
            <w:pPr>
              <w:pStyle w:val="TableParagraph"/>
              <w:kinsoku w:val="0"/>
              <w:overflowPunct w:val="0"/>
              <w:ind w:left="81"/>
              <w:rPr>
                <w:del w:id="220" w:author="黃薇仰" w:date="2022-02-18T17:42:00Z"/>
                <w:rFonts w:ascii="標楷體" w:eastAsia="標楷體" w:hAnsi="標楷體"/>
                <w:sz w:val="20"/>
                <w:szCs w:val="20"/>
              </w:rPr>
            </w:pPr>
            <w:del w:id="221" w:author="黃薇仰" w:date="2022-02-18T17:42:00Z">
              <w:r w:rsidRPr="00AC1FF7" w:rsidDel="009B5787">
                <w:rPr>
                  <w:rFonts w:ascii="標楷體" w:eastAsia="標楷體" w:hAnsi="標楷體" w:hint="eastAsia"/>
                  <w:sz w:val="20"/>
                  <w:szCs w:val="20"/>
                </w:rPr>
                <w:delText>系統資訊</w:delText>
              </w:r>
            </w:del>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2EEACD12" w14:textId="0D3DC765" w:rsidR="009C5647" w:rsidRPr="00AC1FF7" w:rsidDel="009B5787" w:rsidRDefault="009C5647" w:rsidP="003431D6">
            <w:pPr>
              <w:pStyle w:val="TableParagraph"/>
              <w:kinsoku w:val="0"/>
              <w:overflowPunct w:val="0"/>
              <w:spacing w:line="346" w:lineRule="exact"/>
              <w:ind w:left="224"/>
              <w:rPr>
                <w:del w:id="222" w:author="黃薇仰" w:date="2022-02-18T17:42:00Z"/>
                <w:rFonts w:ascii="標楷體" w:eastAsia="標楷體" w:hAnsi="標楷體"/>
                <w:sz w:val="20"/>
                <w:szCs w:val="20"/>
              </w:rPr>
            </w:pPr>
            <w:del w:id="223" w:author="黃薇仰" w:date="2022-02-18T17:42:00Z">
              <w:r w:rsidRPr="00AC1FF7" w:rsidDel="009B5787">
                <w:rPr>
                  <w:rFonts w:ascii="標楷體" w:eastAsia="標楷體" w:hAnsi="標楷體" w:hint="eastAsia"/>
                  <w:sz w:val="20"/>
                  <w:szCs w:val="20"/>
                </w:rPr>
                <w:delText>基本</w:delText>
              </w:r>
            </w:del>
          </w:p>
          <w:p w14:paraId="00CA01B6" w14:textId="0F468CF8" w:rsidR="009C5647" w:rsidRPr="00AC1FF7" w:rsidDel="009B5787" w:rsidRDefault="009C5647" w:rsidP="003431D6">
            <w:pPr>
              <w:pStyle w:val="TableParagraph"/>
              <w:kinsoku w:val="0"/>
              <w:overflowPunct w:val="0"/>
              <w:spacing w:line="326" w:lineRule="exact"/>
              <w:ind w:left="224"/>
              <w:rPr>
                <w:del w:id="224" w:author="黃薇仰" w:date="2022-02-18T17:42:00Z"/>
                <w:rFonts w:ascii="標楷體" w:eastAsia="標楷體" w:hAnsi="標楷體"/>
                <w:sz w:val="20"/>
                <w:szCs w:val="20"/>
              </w:rPr>
            </w:pPr>
            <w:del w:id="225" w:author="黃薇仰" w:date="2022-02-18T17:42:00Z">
              <w:r w:rsidRPr="00AC1FF7" w:rsidDel="009B5787">
                <w:rPr>
                  <w:rFonts w:ascii="標楷體" w:eastAsia="標楷體" w:hAnsi="標楷體" w:hint="eastAsia"/>
                  <w:sz w:val="20"/>
                  <w:szCs w:val="20"/>
                </w:rPr>
                <w:delText>資料</w:delText>
              </w:r>
            </w:del>
          </w:p>
        </w:tc>
        <w:tc>
          <w:tcPr>
            <w:tcW w:w="8218" w:type="dxa"/>
            <w:tcBorders>
              <w:top w:val="single" w:sz="4" w:space="0" w:color="000000"/>
              <w:left w:val="single" w:sz="4" w:space="0" w:color="000000"/>
              <w:bottom w:val="single" w:sz="4" w:space="0" w:color="000000"/>
              <w:right w:val="single" w:sz="4" w:space="0" w:color="000000"/>
            </w:tcBorders>
          </w:tcPr>
          <w:p w14:paraId="60B0523F" w14:textId="0C35A10F" w:rsidR="009C5647" w:rsidRPr="00AC1FF7" w:rsidDel="009B5787" w:rsidRDefault="009C5647" w:rsidP="003431D6">
            <w:pPr>
              <w:pStyle w:val="TableParagraph"/>
              <w:kinsoku w:val="0"/>
              <w:overflowPunct w:val="0"/>
              <w:spacing w:line="366" w:lineRule="exact"/>
              <w:ind w:left="139"/>
              <w:rPr>
                <w:del w:id="226" w:author="黃薇仰" w:date="2022-02-18T17:42:00Z"/>
                <w:rFonts w:ascii="標楷體" w:eastAsia="標楷體" w:hAnsi="標楷體"/>
                <w:sz w:val="20"/>
                <w:szCs w:val="20"/>
              </w:rPr>
            </w:pPr>
            <w:del w:id="227" w:author="黃薇仰" w:date="2022-02-18T17:42:00Z">
              <w:r w:rsidRPr="00AC1FF7" w:rsidDel="009B5787">
                <w:rPr>
                  <w:rFonts w:ascii="標楷體" w:eastAsia="標楷體" w:hAnsi="標楷體" w:hint="eastAsia"/>
                  <w:spacing w:val="-1"/>
                  <w:sz w:val="20"/>
                  <w:szCs w:val="20"/>
                </w:rPr>
                <w:delText>資料編輯：名稱、地址、電話、</w:delText>
              </w:r>
              <w:r w:rsidRPr="00AC1FF7" w:rsidDel="009B5787">
                <w:rPr>
                  <w:rFonts w:ascii="標楷體" w:eastAsia="標楷體" w:hAnsi="標楷體"/>
                  <w:sz w:val="20"/>
                  <w:szCs w:val="20"/>
                </w:rPr>
                <w:delText>Email</w:delText>
              </w:r>
              <w:r w:rsidRPr="00AC1FF7" w:rsidDel="009B5787">
                <w:rPr>
                  <w:rFonts w:ascii="標楷體" w:eastAsia="標楷體" w:hAnsi="標楷體" w:hint="eastAsia"/>
                  <w:sz w:val="20"/>
                  <w:szCs w:val="20"/>
                </w:rPr>
                <w:delText>、版權宣告、備註。</w:delText>
              </w:r>
            </w:del>
          </w:p>
        </w:tc>
      </w:tr>
      <w:tr w:rsidR="009C5647" w:rsidRPr="00AC1FF7" w:rsidDel="009B5787" w14:paraId="13CC2B97" w14:textId="5238BF7F" w:rsidTr="00AF09F5">
        <w:trPr>
          <w:trHeight w:val="719"/>
          <w:del w:id="228" w:author="黃薇仰" w:date="2022-02-18T17:42:00Z"/>
        </w:trPr>
        <w:tc>
          <w:tcPr>
            <w:tcW w:w="964" w:type="dxa"/>
            <w:vMerge/>
            <w:tcBorders>
              <w:top w:val="nil"/>
              <w:left w:val="single" w:sz="4" w:space="0" w:color="000000"/>
              <w:bottom w:val="single" w:sz="4" w:space="0" w:color="000000"/>
              <w:right w:val="single" w:sz="4" w:space="0" w:color="000000"/>
            </w:tcBorders>
            <w:shd w:val="clear" w:color="auto" w:fill="F1F1F1"/>
          </w:tcPr>
          <w:p w14:paraId="07AAD007" w14:textId="77D8625B" w:rsidR="009C5647" w:rsidRPr="00AC1FF7" w:rsidDel="009B5787" w:rsidRDefault="009C5647" w:rsidP="003431D6">
            <w:pPr>
              <w:rPr>
                <w:del w:id="229" w:author="黃薇仰" w:date="2022-02-18T17:42:00Z"/>
                <w:rFonts w:ascii="標楷體" w:eastAsia="標楷體" w:hAnsi="標楷體"/>
                <w:b/>
                <w:bCs/>
                <w:sz w:val="2"/>
                <w:szCs w:val="2"/>
              </w:rPr>
            </w:pPr>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3EFB4D06" w14:textId="179C92DD" w:rsidR="009C5647" w:rsidRPr="00AC1FF7" w:rsidDel="009B5787" w:rsidRDefault="009C5647" w:rsidP="003431D6">
            <w:pPr>
              <w:pStyle w:val="TableParagraph"/>
              <w:kinsoku w:val="0"/>
              <w:overflowPunct w:val="0"/>
              <w:spacing w:before="4" w:line="225" w:lineRule="auto"/>
              <w:ind w:left="224" w:right="112" w:hanging="100"/>
              <w:rPr>
                <w:del w:id="230" w:author="黃薇仰" w:date="2022-02-18T17:42:00Z"/>
                <w:rFonts w:ascii="標楷體" w:eastAsia="標楷體" w:hAnsi="標楷體"/>
                <w:sz w:val="20"/>
                <w:szCs w:val="20"/>
              </w:rPr>
            </w:pPr>
            <w:del w:id="231" w:author="黃薇仰" w:date="2022-02-18T17:42:00Z">
              <w:r w:rsidRPr="00AC1FF7" w:rsidDel="009B5787">
                <w:rPr>
                  <w:rFonts w:ascii="標楷體" w:eastAsia="標楷體" w:hAnsi="標楷體" w:hint="eastAsia"/>
                  <w:spacing w:val="-1"/>
                  <w:sz w:val="20"/>
                  <w:szCs w:val="20"/>
                </w:rPr>
                <w:delText>隱私權</w:delText>
              </w:r>
              <w:r w:rsidRPr="00AC1FF7" w:rsidDel="009B5787">
                <w:rPr>
                  <w:rFonts w:ascii="標楷體" w:eastAsia="標楷體" w:hAnsi="標楷體" w:hint="eastAsia"/>
                  <w:sz w:val="20"/>
                  <w:szCs w:val="20"/>
                </w:rPr>
                <w:delText>政策</w:delText>
              </w:r>
            </w:del>
          </w:p>
        </w:tc>
        <w:tc>
          <w:tcPr>
            <w:tcW w:w="8218" w:type="dxa"/>
            <w:tcBorders>
              <w:top w:val="single" w:sz="4" w:space="0" w:color="000000"/>
              <w:left w:val="single" w:sz="4" w:space="0" w:color="000000"/>
              <w:bottom w:val="single" w:sz="4" w:space="0" w:color="000000"/>
              <w:right w:val="single" w:sz="4" w:space="0" w:color="000000"/>
            </w:tcBorders>
          </w:tcPr>
          <w:p w14:paraId="49C6A6A9" w14:textId="06C4A72B" w:rsidR="009C5647" w:rsidRPr="00AC1FF7" w:rsidDel="009B5787" w:rsidRDefault="009C5647" w:rsidP="003431D6">
            <w:pPr>
              <w:pStyle w:val="TableParagraph"/>
              <w:kinsoku w:val="0"/>
              <w:overflowPunct w:val="0"/>
              <w:spacing w:line="360" w:lineRule="exact"/>
              <w:ind w:left="139"/>
              <w:rPr>
                <w:del w:id="232" w:author="黃薇仰" w:date="2022-02-18T17:42:00Z"/>
                <w:rFonts w:ascii="標楷體" w:eastAsia="標楷體" w:hAnsi="標楷體"/>
                <w:spacing w:val="-3"/>
                <w:sz w:val="20"/>
                <w:szCs w:val="20"/>
              </w:rPr>
            </w:pPr>
            <w:del w:id="233" w:author="黃薇仰" w:date="2022-02-18T17:42:00Z">
              <w:r w:rsidRPr="00AC1FF7" w:rsidDel="009B5787">
                <w:rPr>
                  <w:rFonts w:ascii="標楷體" w:eastAsia="標楷體" w:hAnsi="標楷體" w:hint="eastAsia"/>
                  <w:sz w:val="20"/>
                  <w:szCs w:val="20"/>
                </w:rPr>
                <w:delText>內容</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hint="eastAsia"/>
                  <w:spacing w:val="-3"/>
                  <w:sz w:val="20"/>
                  <w:szCs w:val="20"/>
                </w:rPr>
                <w:delText>編輯器、模組</w:delText>
              </w:r>
              <w:r w:rsidRPr="00AC1FF7" w:rsidDel="009B5787">
                <w:rPr>
                  <w:rFonts w:ascii="標楷體" w:eastAsia="標楷體" w:hAnsi="標楷體"/>
                  <w:spacing w:val="-3"/>
                  <w:sz w:val="20"/>
                  <w:szCs w:val="20"/>
                </w:rPr>
                <w:delText>[</w:delText>
              </w:r>
              <w:r w:rsidRPr="00AC1FF7" w:rsidDel="009B5787">
                <w:rPr>
                  <w:rFonts w:ascii="標楷體" w:eastAsia="標楷體" w:hAnsi="標楷體" w:hint="eastAsia"/>
                  <w:spacing w:val="-3"/>
                  <w:sz w:val="20"/>
                  <w:szCs w:val="20"/>
                </w:rPr>
                <w:delText>左圖右文、右圖左文、左影右文、左文右影、主標題副標題內</w:delText>
              </w:r>
            </w:del>
          </w:p>
          <w:p w14:paraId="64F4862C" w14:textId="2FC27615" w:rsidR="009C5647" w:rsidRPr="00AC1FF7" w:rsidDel="009B5787" w:rsidRDefault="009C5647" w:rsidP="003431D6">
            <w:pPr>
              <w:pStyle w:val="TableParagraph"/>
              <w:kinsoku w:val="0"/>
              <w:overflowPunct w:val="0"/>
              <w:spacing w:line="339" w:lineRule="exact"/>
              <w:ind w:left="139"/>
              <w:rPr>
                <w:del w:id="234" w:author="黃薇仰" w:date="2022-02-18T17:42:00Z"/>
                <w:rFonts w:ascii="標楷體" w:eastAsia="標楷體" w:hAnsi="標楷體"/>
                <w:spacing w:val="-1"/>
                <w:sz w:val="20"/>
                <w:szCs w:val="20"/>
              </w:rPr>
            </w:pPr>
            <w:del w:id="235" w:author="黃薇仰" w:date="2022-02-18T17:42:00Z">
              <w:r w:rsidRPr="00AC1FF7" w:rsidDel="009B5787">
                <w:rPr>
                  <w:rFonts w:ascii="標楷體" w:eastAsia="標楷體" w:hAnsi="標楷體" w:hint="eastAsia"/>
                  <w:spacing w:val="-1"/>
                  <w:sz w:val="20"/>
                  <w:szCs w:val="20"/>
                </w:rPr>
                <w:delText>容、圖片置中、影片置中、分隔線</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w:delText>
              </w:r>
            </w:del>
          </w:p>
        </w:tc>
      </w:tr>
      <w:tr w:rsidR="009C5647" w:rsidRPr="00AC1FF7" w:rsidDel="009B5787" w14:paraId="1CF66C1A" w14:textId="4D9425E3" w:rsidTr="00AF09F5">
        <w:trPr>
          <w:trHeight w:val="720"/>
          <w:del w:id="236" w:author="黃薇仰" w:date="2022-02-18T17:42:00Z"/>
        </w:trPr>
        <w:tc>
          <w:tcPr>
            <w:tcW w:w="964" w:type="dxa"/>
            <w:vMerge/>
            <w:tcBorders>
              <w:top w:val="nil"/>
              <w:left w:val="single" w:sz="4" w:space="0" w:color="000000"/>
              <w:bottom w:val="single" w:sz="4" w:space="0" w:color="000000"/>
              <w:right w:val="single" w:sz="4" w:space="0" w:color="000000"/>
            </w:tcBorders>
            <w:shd w:val="clear" w:color="auto" w:fill="F1F1F1"/>
          </w:tcPr>
          <w:p w14:paraId="1AB0FF06" w14:textId="661749FE" w:rsidR="009C5647" w:rsidRPr="00AC1FF7" w:rsidDel="009B5787" w:rsidRDefault="009C5647" w:rsidP="003431D6">
            <w:pPr>
              <w:rPr>
                <w:del w:id="237" w:author="黃薇仰" w:date="2022-02-18T17:42:00Z"/>
                <w:rFonts w:ascii="標楷體" w:eastAsia="標楷體" w:hAnsi="標楷體"/>
                <w:b/>
                <w:bCs/>
                <w:sz w:val="2"/>
                <w:szCs w:val="2"/>
              </w:rPr>
            </w:pPr>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13344161" w14:textId="60F9FDD6" w:rsidR="009C5647" w:rsidRPr="00AC1FF7" w:rsidDel="009B5787" w:rsidRDefault="009C5647" w:rsidP="003431D6">
            <w:pPr>
              <w:pStyle w:val="TableParagraph"/>
              <w:kinsoku w:val="0"/>
              <w:overflowPunct w:val="0"/>
              <w:spacing w:before="2" w:line="357" w:lineRule="exact"/>
              <w:ind w:left="124"/>
              <w:rPr>
                <w:del w:id="238" w:author="黃薇仰" w:date="2022-02-18T17:42:00Z"/>
                <w:rFonts w:ascii="標楷體" w:eastAsia="標楷體" w:hAnsi="標楷體"/>
                <w:sz w:val="20"/>
                <w:szCs w:val="20"/>
              </w:rPr>
            </w:pPr>
            <w:del w:id="239" w:author="黃薇仰" w:date="2022-02-18T17:42:00Z">
              <w:r w:rsidRPr="00AC1FF7" w:rsidDel="009B5787">
                <w:rPr>
                  <w:rFonts w:ascii="標楷體" w:eastAsia="標楷體" w:hAnsi="標楷體" w:hint="eastAsia"/>
                  <w:sz w:val="20"/>
                  <w:szCs w:val="20"/>
                </w:rPr>
                <w:delText>網站安</w:delText>
              </w:r>
            </w:del>
          </w:p>
          <w:p w14:paraId="56BCE28E" w14:textId="1E6C9286" w:rsidR="009C5647" w:rsidRPr="00AC1FF7" w:rsidDel="009B5787" w:rsidRDefault="009C5647" w:rsidP="003431D6">
            <w:pPr>
              <w:pStyle w:val="TableParagraph"/>
              <w:kinsoku w:val="0"/>
              <w:overflowPunct w:val="0"/>
              <w:spacing w:line="341" w:lineRule="exact"/>
              <w:ind w:left="124"/>
              <w:rPr>
                <w:del w:id="240" w:author="黃薇仰" w:date="2022-02-18T17:42:00Z"/>
                <w:rFonts w:ascii="標楷體" w:eastAsia="標楷體" w:hAnsi="標楷體"/>
                <w:sz w:val="20"/>
                <w:szCs w:val="20"/>
              </w:rPr>
            </w:pPr>
            <w:del w:id="241" w:author="黃薇仰" w:date="2022-02-18T17:42:00Z">
              <w:r w:rsidRPr="00AC1FF7" w:rsidDel="009B5787">
                <w:rPr>
                  <w:rFonts w:ascii="標楷體" w:eastAsia="標楷體" w:hAnsi="標楷體" w:hint="eastAsia"/>
                  <w:sz w:val="20"/>
                  <w:szCs w:val="20"/>
                </w:rPr>
                <w:delText>全政策</w:delText>
              </w:r>
            </w:del>
          </w:p>
        </w:tc>
        <w:tc>
          <w:tcPr>
            <w:tcW w:w="8218" w:type="dxa"/>
            <w:tcBorders>
              <w:top w:val="single" w:sz="4" w:space="0" w:color="000000"/>
              <w:left w:val="single" w:sz="4" w:space="0" w:color="000000"/>
              <w:bottom w:val="single" w:sz="4" w:space="0" w:color="000000"/>
              <w:right w:val="single" w:sz="4" w:space="0" w:color="000000"/>
            </w:tcBorders>
          </w:tcPr>
          <w:p w14:paraId="274C43E5" w14:textId="5CA421EB" w:rsidR="009C5647" w:rsidRPr="00AC1FF7" w:rsidDel="009B5787" w:rsidRDefault="009C5647" w:rsidP="003431D6">
            <w:pPr>
              <w:pStyle w:val="TableParagraph"/>
              <w:kinsoku w:val="0"/>
              <w:overflowPunct w:val="0"/>
              <w:spacing w:line="362" w:lineRule="exact"/>
              <w:ind w:left="139"/>
              <w:rPr>
                <w:del w:id="242" w:author="黃薇仰" w:date="2022-02-18T17:42:00Z"/>
                <w:rFonts w:ascii="標楷體" w:eastAsia="標楷體" w:hAnsi="標楷體"/>
                <w:spacing w:val="-3"/>
                <w:sz w:val="20"/>
                <w:szCs w:val="20"/>
              </w:rPr>
            </w:pPr>
            <w:del w:id="243" w:author="黃薇仰" w:date="2022-02-18T17:42:00Z">
              <w:r w:rsidRPr="00AC1FF7" w:rsidDel="009B5787">
                <w:rPr>
                  <w:rFonts w:ascii="標楷體" w:eastAsia="標楷體" w:hAnsi="標楷體" w:hint="eastAsia"/>
                  <w:sz w:val="20"/>
                  <w:szCs w:val="20"/>
                </w:rPr>
                <w:delText>內容</w:delText>
              </w:r>
              <w:r w:rsidRPr="00AC1FF7" w:rsidDel="009B5787">
                <w:rPr>
                  <w:rFonts w:ascii="標楷體" w:eastAsia="標楷體" w:hAnsi="標楷體"/>
                  <w:sz w:val="20"/>
                  <w:szCs w:val="20"/>
                </w:rPr>
                <w:delText>(HTML</w:delText>
              </w:r>
              <w:r w:rsidRPr="00AC1FF7" w:rsidDel="009B5787">
                <w:rPr>
                  <w:rFonts w:ascii="標楷體" w:eastAsia="標楷體" w:hAnsi="標楷體"/>
                  <w:spacing w:val="-3"/>
                  <w:sz w:val="20"/>
                  <w:szCs w:val="20"/>
                </w:rPr>
                <w:delText xml:space="preserve"> </w:delText>
              </w:r>
              <w:r w:rsidRPr="00AC1FF7" w:rsidDel="009B5787">
                <w:rPr>
                  <w:rFonts w:ascii="標楷體" w:eastAsia="標楷體" w:hAnsi="標楷體" w:hint="eastAsia"/>
                  <w:spacing w:val="-3"/>
                  <w:sz w:val="20"/>
                  <w:szCs w:val="20"/>
                </w:rPr>
                <w:delText>編輯器、模組</w:delText>
              </w:r>
              <w:r w:rsidRPr="00AC1FF7" w:rsidDel="009B5787">
                <w:rPr>
                  <w:rFonts w:ascii="標楷體" w:eastAsia="標楷體" w:hAnsi="標楷體"/>
                  <w:spacing w:val="-3"/>
                  <w:sz w:val="20"/>
                  <w:szCs w:val="20"/>
                </w:rPr>
                <w:delText>[</w:delText>
              </w:r>
              <w:r w:rsidRPr="00AC1FF7" w:rsidDel="009B5787">
                <w:rPr>
                  <w:rFonts w:ascii="標楷體" w:eastAsia="標楷體" w:hAnsi="標楷體" w:hint="eastAsia"/>
                  <w:spacing w:val="-3"/>
                  <w:sz w:val="20"/>
                  <w:szCs w:val="20"/>
                </w:rPr>
                <w:delText>左圖右文、右圖左文、左影右文、左文右影、主標題副標題內</w:delText>
              </w:r>
            </w:del>
          </w:p>
          <w:p w14:paraId="33D567A8" w14:textId="76058A36" w:rsidR="009C5647" w:rsidRPr="00AC1FF7" w:rsidDel="009B5787" w:rsidRDefault="009C5647" w:rsidP="003431D6">
            <w:pPr>
              <w:pStyle w:val="TableParagraph"/>
              <w:kinsoku w:val="0"/>
              <w:overflowPunct w:val="0"/>
              <w:spacing w:line="339" w:lineRule="exact"/>
              <w:ind w:left="139"/>
              <w:rPr>
                <w:del w:id="244" w:author="黃薇仰" w:date="2022-02-18T17:42:00Z"/>
                <w:rFonts w:ascii="標楷體" w:eastAsia="標楷體" w:hAnsi="標楷體"/>
                <w:spacing w:val="-1"/>
                <w:sz w:val="20"/>
                <w:szCs w:val="20"/>
              </w:rPr>
            </w:pPr>
            <w:del w:id="245" w:author="黃薇仰" w:date="2022-02-18T17:42:00Z">
              <w:r w:rsidRPr="00AC1FF7" w:rsidDel="009B5787">
                <w:rPr>
                  <w:rFonts w:ascii="標楷體" w:eastAsia="標楷體" w:hAnsi="標楷體" w:hint="eastAsia"/>
                  <w:spacing w:val="-1"/>
                  <w:sz w:val="20"/>
                  <w:szCs w:val="20"/>
                </w:rPr>
                <w:delText>容、圖片置中、影片置中、分隔線</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w:delText>
              </w:r>
            </w:del>
          </w:p>
        </w:tc>
      </w:tr>
      <w:tr w:rsidR="009C5647" w:rsidRPr="00AC1FF7" w:rsidDel="009B5787" w14:paraId="5A14699F" w14:textId="1B919C8B" w:rsidTr="00AF09F5">
        <w:trPr>
          <w:trHeight w:val="1080"/>
          <w:del w:id="246" w:author="黃薇仰" w:date="2022-02-18T17:42:00Z"/>
        </w:trPr>
        <w:tc>
          <w:tcPr>
            <w:tcW w:w="964" w:type="dxa"/>
            <w:vMerge w:val="restart"/>
            <w:tcBorders>
              <w:top w:val="single" w:sz="4" w:space="0" w:color="000000"/>
              <w:left w:val="single" w:sz="4" w:space="0" w:color="000000"/>
              <w:bottom w:val="single" w:sz="4" w:space="0" w:color="000000"/>
              <w:right w:val="single" w:sz="4" w:space="0" w:color="000000"/>
            </w:tcBorders>
            <w:shd w:val="clear" w:color="auto" w:fill="F1F1F1"/>
          </w:tcPr>
          <w:p w14:paraId="349DF3A5" w14:textId="477E6170" w:rsidR="009C5647" w:rsidRPr="00AC1FF7" w:rsidDel="009B5787" w:rsidRDefault="009C5647" w:rsidP="003431D6">
            <w:pPr>
              <w:pStyle w:val="TableParagraph"/>
              <w:kinsoku w:val="0"/>
              <w:overflowPunct w:val="0"/>
              <w:spacing w:before="15"/>
              <w:rPr>
                <w:del w:id="247" w:author="黃薇仰" w:date="2022-02-18T17:42:00Z"/>
                <w:rFonts w:ascii="標楷體" w:eastAsia="標楷體" w:hAnsi="標楷體"/>
                <w:b/>
                <w:bCs/>
                <w:sz w:val="20"/>
                <w:szCs w:val="20"/>
              </w:rPr>
            </w:pPr>
          </w:p>
          <w:p w14:paraId="2A98BE62" w14:textId="284F80A9" w:rsidR="009C5647" w:rsidRPr="00AC1FF7" w:rsidDel="009B5787" w:rsidRDefault="009C5647" w:rsidP="003431D6">
            <w:pPr>
              <w:pStyle w:val="TableParagraph"/>
              <w:kinsoku w:val="0"/>
              <w:overflowPunct w:val="0"/>
              <w:spacing w:before="1" w:line="225" w:lineRule="auto"/>
              <w:ind w:left="281" w:right="269"/>
              <w:rPr>
                <w:del w:id="248" w:author="黃薇仰" w:date="2022-02-18T17:42:00Z"/>
                <w:rFonts w:ascii="標楷體" w:eastAsia="標楷體" w:hAnsi="標楷體"/>
                <w:spacing w:val="-2"/>
                <w:sz w:val="20"/>
                <w:szCs w:val="20"/>
              </w:rPr>
            </w:pPr>
            <w:del w:id="249" w:author="黃薇仰" w:date="2022-02-18T17:42:00Z">
              <w:r w:rsidRPr="00AC1FF7" w:rsidDel="009B5787">
                <w:rPr>
                  <w:rFonts w:ascii="標楷體" w:eastAsia="標楷體" w:hAnsi="標楷體" w:hint="eastAsia"/>
                  <w:spacing w:val="-2"/>
                  <w:sz w:val="20"/>
                  <w:szCs w:val="20"/>
                </w:rPr>
                <w:delText>權限管理</w:delText>
              </w:r>
            </w:del>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40CC8D58" w14:textId="0D078932" w:rsidR="009C5647" w:rsidRPr="00AC1FF7" w:rsidDel="009B5787" w:rsidRDefault="009C5647" w:rsidP="003431D6">
            <w:pPr>
              <w:pStyle w:val="TableParagraph"/>
              <w:kinsoku w:val="0"/>
              <w:overflowPunct w:val="0"/>
              <w:spacing w:before="6"/>
              <w:rPr>
                <w:del w:id="250" w:author="黃薇仰" w:date="2022-02-18T17:42:00Z"/>
                <w:rFonts w:ascii="標楷體" w:eastAsia="標楷體" w:hAnsi="標楷體"/>
                <w:b/>
                <w:bCs/>
                <w:sz w:val="19"/>
                <w:szCs w:val="19"/>
              </w:rPr>
            </w:pPr>
          </w:p>
          <w:p w14:paraId="02573759" w14:textId="7537E792" w:rsidR="009C5647" w:rsidRPr="00AC1FF7" w:rsidDel="009B5787" w:rsidRDefault="009C5647" w:rsidP="003431D6">
            <w:pPr>
              <w:pStyle w:val="TableParagraph"/>
              <w:kinsoku w:val="0"/>
              <w:overflowPunct w:val="0"/>
              <w:ind w:left="104" w:right="95"/>
              <w:jc w:val="center"/>
              <w:rPr>
                <w:del w:id="251" w:author="黃薇仰" w:date="2022-02-18T17:42:00Z"/>
                <w:rFonts w:ascii="標楷體" w:eastAsia="標楷體" w:hAnsi="標楷體"/>
                <w:sz w:val="20"/>
                <w:szCs w:val="20"/>
              </w:rPr>
            </w:pPr>
            <w:del w:id="252" w:author="黃薇仰" w:date="2022-02-18T17:42:00Z">
              <w:r w:rsidRPr="00AC1FF7" w:rsidDel="009B5787">
                <w:rPr>
                  <w:rFonts w:ascii="標楷體" w:eastAsia="標楷體" w:hAnsi="標楷體" w:hint="eastAsia"/>
                  <w:sz w:val="20"/>
                  <w:szCs w:val="20"/>
                </w:rPr>
                <w:delText>角色</w:delText>
              </w:r>
            </w:del>
          </w:p>
        </w:tc>
        <w:tc>
          <w:tcPr>
            <w:tcW w:w="8218" w:type="dxa"/>
            <w:tcBorders>
              <w:top w:val="single" w:sz="4" w:space="0" w:color="000000"/>
              <w:left w:val="single" w:sz="4" w:space="0" w:color="000000"/>
              <w:bottom w:val="single" w:sz="4" w:space="0" w:color="000000"/>
              <w:right w:val="single" w:sz="4" w:space="0" w:color="000000"/>
            </w:tcBorders>
          </w:tcPr>
          <w:p w14:paraId="66F304A8" w14:textId="59DA138D" w:rsidR="009C5647" w:rsidRPr="00AC1FF7" w:rsidDel="009B5787" w:rsidRDefault="009C5647" w:rsidP="003431D6">
            <w:pPr>
              <w:pStyle w:val="TableParagraph"/>
              <w:kinsoku w:val="0"/>
              <w:overflowPunct w:val="0"/>
              <w:spacing w:before="2" w:line="235" w:lineRule="auto"/>
              <w:ind w:left="139" w:right="1297"/>
              <w:rPr>
                <w:del w:id="253" w:author="黃薇仰" w:date="2022-02-18T17:42:00Z"/>
                <w:rFonts w:ascii="標楷體" w:eastAsia="標楷體" w:hAnsi="標楷體"/>
                <w:sz w:val="20"/>
                <w:szCs w:val="20"/>
              </w:rPr>
            </w:pPr>
            <w:del w:id="254" w:author="黃薇仰" w:date="2022-02-18T17:42:00Z">
              <w:r w:rsidRPr="00AC1FF7" w:rsidDel="009B5787">
                <w:rPr>
                  <w:rFonts w:ascii="標楷體" w:eastAsia="標楷體" w:hAnsi="標楷體" w:hint="eastAsia"/>
                  <w:sz w:val="20"/>
                  <w:szCs w:val="20"/>
                </w:rPr>
                <w:delText>查詢、新增、修改、刪除、角色註冊</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註銷選單功能、角色註冊</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註銷程式功能角色資料：名稱、狀態（啟用</w:delText>
              </w:r>
              <w:r w:rsidRPr="00AC1FF7" w:rsidDel="009B5787">
                <w:rPr>
                  <w:rFonts w:ascii="標楷體" w:eastAsia="標楷體" w:hAnsi="標楷體"/>
                  <w:sz w:val="20"/>
                  <w:szCs w:val="20"/>
                </w:rPr>
                <w:delText>/</w:delText>
              </w:r>
              <w:r w:rsidRPr="00AC1FF7" w:rsidDel="009B5787">
                <w:rPr>
                  <w:rFonts w:ascii="標楷體" w:eastAsia="標楷體" w:hAnsi="標楷體" w:hint="eastAsia"/>
                  <w:sz w:val="20"/>
                  <w:szCs w:val="20"/>
                </w:rPr>
                <w:delText>停用）、備註、選單、程式。</w:delText>
              </w:r>
            </w:del>
          </w:p>
          <w:p w14:paraId="14068B23" w14:textId="3DAC71AC" w:rsidR="009C5647" w:rsidRPr="00AC1FF7" w:rsidDel="009B5787" w:rsidRDefault="009C5647" w:rsidP="003431D6">
            <w:pPr>
              <w:pStyle w:val="TableParagraph"/>
              <w:kinsoku w:val="0"/>
              <w:overflowPunct w:val="0"/>
              <w:spacing w:line="337" w:lineRule="exact"/>
              <w:ind w:left="139"/>
              <w:rPr>
                <w:del w:id="255" w:author="黃薇仰" w:date="2022-02-18T17:42:00Z"/>
                <w:rFonts w:ascii="標楷體" w:eastAsia="標楷體" w:hAnsi="標楷體"/>
                <w:color w:val="4471C4"/>
                <w:spacing w:val="-1"/>
                <w:sz w:val="20"/>
                <w:szCs w:val="20"/>
              </w:rPr>
            </w:pPr>
            <w:del w:id="256" w:author="黃薇仰" w:date="2022-02-18T17:42:00Z">
              <w:r w:rsidRPr="00AC1FF7" w:rsidDel="009B5787">
                <w:rPr>
                  <w:rFonts w:ascii="標楷體" w:eastAsia="標楷體" w:hAnsi="標楷體" w:hint="eastAsia"/>
                  <w:color w:val="4471C4"/>
                  <w:spacing w:val="-1"/>
                  <w:sz w:val="20"/>
                  <w:szCs w:val="20"/>
                </w:rPr>
                <w:delText>備註：系統預設角色：系統管理員</w:delText>
              </w:r>
            </w:del>
          </w:p>
        </w:tc>
      </w:tr>
      <w:tr w:rsidR="009C5647" w:rsidRPr="00AC1FF7" w:rsidDel="009B5787" w14:paraId="1DBA7670" w14:textId="2C78BAE9" w:rsidTr="00AF09F5">
        <w:trPr>
          <w:trHeight w:val="360"/>
          <w:del w:id="257" w:author="黃薇仰" w:date="2022-02-18T17:42:00Z"/>
        </w:trPr>
        <w:tc>
          <w:tcPr>
            <w:tcW w:w="964" w:type="dxa"/>
            <w:vMerge/>
            <w:tcBorders>
              <w:top w:val="nil"/>
              <w:left w:val="single" w:sz="4" w:space="0" w:color="000000"/>
              <w:bottom w:val="nil"/>
              <w:right w:val="single" w:sz="4" w:space="0" w:color="000000"/>
            </w:tcBorders>
            <w:shd w:val="clear" w:color="auto" w:fill="F1F1F1"/>
          </w:tcPr>
          <w:p w14:paraId="5C24E388" w14:textId="3C2F37CB" w:rsidR="009C5647" w:rsidRPr="00AC1FF7" w:rsidDel="009B5787" w:rsidRDefault="009C5647" w:rsidP="003431D6">
            <w:pPr>
              <w:rPr>
                <w:del w:id="258" w:author="黃薇仰" w:date="2022-02-18T17:42:00Z"/>
                <w:rFonts w:ascii="標楷體" w:eastAsia="標楷體" w:hAnsi="標楷體"/>
                <w:b/>
                <w:bCs/>
                <w:sz w:val="2"/>
                <w:szCs w:val="2"/>
              </w:rPr>
            </w:pPr>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0E39D265" w14:textId="0C1148CE" w:rsidR="009C5647" w:rsidRPr="00AC1FF7" w:rsidDel="009B5787" w:rsidRDefault="009C5647" w:rsidP="003431D6">
            <w:pPr>
              <w:pStyle w:val="TableParagraph"/>
              <w:kinsoku w:val="0"/>
              <w:overflowPunct w:val="0"/>
              <w:spacing w:line="341" w:lineRule="exact"/>
              <w:ind w:left="105" w:right="95"/>
              <w:jc w:val="center"/>
              <w:rPr>
                <w:del w:id="259" w:author="黃薇仰" w:date="2022-02-18T17:42:00Z"/>
                <w:rFonts w:ascii="標楷體" w:eastAsia="標楷體" w:hAnsi="標楷體"/>
                <w:sz w:val="20"/>
                <w:szCs w:val="20"/>
              </w:rPr>
            </w:pPr>
            <w:del w:id="260" w:author="黃薇仰" w:date="2022-02-18T17:42:00Z">
              <w:r w:rsidRPr="00AC1FF7" w:rsidDel="009B5787">
                <w:rPr>
                  <w:rFonts w:ascii="標楷體" w:eastAsia="標楷體" w:hAnsi="標楷體" w:hint="eastAsia"/>
                  <w:sz w:val="20"/>
                  <w:szCs w:val="20"/>
                </w:rPr>
                <w:delText>使用者</w:delText>
              </w:r>
            </w:del>
          </w:p>
        </w:tc>
        <w:tc>
          <w:tcPr>
            <w:tcW w:w="8218" w:type="dxa"/>
            <w:tcBorders>
              <w:top w:val="single" w:sz="4" w:space="0" w:color="000000"/>
              <w:left w:val="single" w:sz="4" w:space="0" w:color="000000"/>
              <w:bottom w:val="single" w:sz="4" w:space="0" w:color="000000"/>
              <w:right w:val="single" w:sz="4" w:space="0" w:color="000000"/>
            </w:tcBorders>
          </w:tcPr>
          <w:p w14:paraId="5B491514" w14:textId="5828B370" w:rsidR="009C5647" w:rsidRPr="00AC1FF7" w:rsidDel="009B5787" w:rsidRDefault="009C5647" w:rsidP="003431D6">
            <w:pPr>
              <w:pStyle w:val="TableParagraph"/>
              <w:kinsoku w:val="0"/>
              <w:overflowPunct w:val="0"/>
              <w:spacing w:line="341" w:lineRule="exact"/>
              <w:ind w:left="139"/>
              <w:rPr>
                <w:del w:id="261" w:author="黃薇仰" w:date="2022-02-18T17:42:00Z"/>
                <w:rFonts w:ascii="標楷體" w:eastAsia="標楷體" w:hAnsi="標楷體"/>
                <w:spacing w:val="-1"/>
                <w:sz w:val="20"/>
                <w:szCs w:val="20"/>
              </w:rPr>
            </w:pPr>
            <w:del w:id="262" w:author="黃薇仰" w:date="2022-02-18T17:42:00Z">
              <w:r w:rsidRPr="00AC1FF7" w:rsidDel="009B5787">
                <w:rPr>
                  <w:rFonts w:ascii="標楷體" w:eastAsia="標楷體" w:hAnsi="標楷體" w:hint="eastAsia"/>
                  <w:spacing w:val="-1"/>
                  <w:sz w:val="20"/>
                  <w:szCs w:val="20"/>
                </w:rPr>
                <w:delText>查詢、新增、修改、刪除、使用者註冊</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註銷角色、修改使用者密碼</w:delText>
              </w:r>
            </w:del>
          </w:p>
        </w:tc>
      </w:tr>
      <w:tr w:rsidR="00876EC7" w:rsidRPr="00AC1FF7" w:rsidDel="009B5787" w14:paraId="44714F5E" w14:textId="57A3F7E3" w:rsidTr="00AF09F5">
        <w:trPr>
          <w:trHeight w:val="360"/>
          <w:del w:id="263" w:author="黃薇仰" w:date="2022-02-18T17:42:00Z"/>
        </w:trPr>
        <w:tc>
          <w:tcPr>
            <w:tcW w:w="964" w:type="dxa"/>
            <w:tcBorders>
              <w:top w:val="nil"/>
              <w:left w:val="single" w:sz="4" w:space="0" w:color="000000"/>
              <w:bottom w:val="single" w:sz="4" w:space="0" w:color="000000"/>
              <w:right w:val="single" w:sz="4" w:space="0" w:color="000000"/>
            </w:tcBorders>
            <w:shd w:val="clear" w:color="auto" w:fill="F1F1F1"/>
          </w:tcPr>
          <w:p w14:paraId="126CF9B2" w14:textId="2EA753B6" w:rsidR="00876EC7" w:rsidRPr="00AC1FF7" w:rsidDel="009B5787" w:rsidRDefault="00876EC7" w:rsidP="00876EC7">
            <w:pPr>
              <w:rPr>
                <w:del w:id="264" w:author="黃薇仰" w:date="2022-02-18T17:42:00Z"/>
                <w:rFonts w:ascii="標楷體" w:eastAsia="標楷體" w:hAnsi="標楷體"/>
                <w:b/>
                <w:bCs/>
                <w:sz w:val="2"/>
                <w:szCs w:val="2"/>
              </w:rPr>
            </w:pPr>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79B3EAA4" w14:textId="64434980" w:rsidR="00876EC7" w:rsidRPr="00AC1FF7" w:rsidDel="009B5787" w:rsidRDefault="00876EC7" w:rsidP="00876EC7">
            <w:pPr>
              <w:pStyle w:val="TableParagraph"/>
              <w:kinsoku w:val="0"/>
              <w:overflowPunct w:val="0"/>
              <w:spacing w:line="341" w:lineRule="exact"/>
              <w:ind w:left="105" w:right="95"/>
              <w:jc w:val="center"/>
              <w:rPr>
                <w:del w:id="265" w:author="黃薇仰" w:date="2022-02-18T17:42:00Z"/>
                <w:rFonts w:ascii="標楷體" w:eastAsia="標楷體" w:hAnsi="標楷體"/>
                <w:sz w:val="20"/>
                <w:szCs w:val="20"/>
              </w:rPr>
            </w:pPr>
          </w:p>
        </w:tc>
        <w:tc>
          <w:tcPr>
            <w:tcW w:w="8218" w:type="dxa"/>
            <w:tcBorders>
              <w:top w:val="single" w:sz="4" w:space="0" w:color="000000"/>
              <w:left w:val="single" w:sz="4" w:space="0" w:color="000000"/>
              <w:bottom w:val="single" w:sz="4" w:space="0" w:color="000000"/>
              <w:right w:val="single" w:sz="4" w:space="0" w:color="000000"/>
            </w:tcBorders>
          </w:tcPr>
          <w:p w14:paraId="063D92A3" w14:textId="52BCA1A2" w:rsidR="00876EC7" w:rsidRPr="00AC1FF7" w:rsidDel="009B5787" w:rsidRDefault="00876EC7" w:rsidP="00876EC7">
            <w:pPr>
              <w:pStyle w:val="TableParagraph"/>
              <w:kinsoku w:val="0"/>
              <w:overflowPunct w:val="0"/>
              <w:spacing w:line="341" w:lineRule="exact"/>
              <w:ind w:left="139"/>
              <w:rPr>
                <w:del w:id="266" w:author="黃薇仰" w:date="2022-02-18T17:42:00Z"/>
                <w:rFonts w:ascii="標楷體" w:eastAsia="標楷體" w:hAnsi="標楷體"/>
                <w:spacing w:val="-1"/>
                <w:sz w:val="20"/>
                <w:szCs w:val="20"/>
              </w:rPr>
            </w:pPr>
            <w:del w:id="267" w:author="黃薇仰" w:date="2022-02-18T17:42:00Z">
              <w:r w:rsidRPr="00AC1FF7" w:rsidDel="009B5787">
                <w:rPr>
                  <w:rFonts w:ascii="標楷體" w:eastAsia="標楷體" w:hAnsi="標楷體" w:hint="eastAsia"/>
                  <w:spacing w:val="-1"/>
                  <w:sz w:val="20"/>
                  <w:szCs w:val="20"/>
                </w:rPr>
                <w:delText>使用者資料：帳號、姓名、密碼、密碼確認、</w:delText>
              </w:r>
              <w:r w:rsidRPr="00AC1FF7" w:rsidDel="009B5787">
                <w:rPr>
                  <w:rFonts w:ascii="標楷體" w:eastAsia="標楷體" w:hAnsi="標楷體"/>
                  <w:spacing w:val="-1"/>
                  <w:sz w:val="20"/>
                  <w:szCs w:val="20"/>
                </w:rPr>
                <w:delText>Email</w:delText>
              </w:r>
              <w:r w:rsidRPr="00AC1FF7" w:rsidDel="009B5787">
                <w:rPr>
                  <w:rFonts w:ascii="標楷體" w:eastAsia="標楷體" w:hAnsi="標楷體" w:hint="eastAsia"/>
                  <w:spacing w:val="-1"/>
                  <w:sz w:val="20"/>
                  <w:szCs w:val="20"/>
                </w:rPr>
                <w:delText>、電話、最後登入時間、最後登入</w:delText>
              </w:r>
              <w:r w:rsidRPr="00AC1FF7" w:rsidDel="009B5787">
                <w:rPr>
                  <w:rFonts w:ascii="標楷體" w:eastAsia="標楷體" w:hAnsi="標楷體"/>
                  <w:spacing w:val="-1"/>
                  <w:sz w:val="20"/>
                  <w:szCs w:val="20"/>
                </w:rPr>
                <w:delText xml:space="preserve"> IP</w:delText>
              </w:r>
              <w:r w:rsidRPr="00AC1FF7" w:rsidDel="009B5787">
                <w:rPr>
                  <w:rFonts w:ascii="標楷體" w:eastAsia="標楷體" w:hAnsi="標楷體" w:hint="eastAsia"/>
                  <w:spacing w:val="-1"/>
                  <w:sz w:val="20"/>
                  <w:szCs w:val="20"/>
                </w:rPr>
                <w:delText>、角色、狀態（啟用</w:delText>
              </w:r>
              <w:r w:rsidRPr="00AC1FF7" w:rsidDel="009B5787">
                <w:rPr>
                  <w:rFonts w:ascii="標楷體" w:eastAsia="標楷體" w:hAnsi="標楷體"/>
                  <w:spacing w:val="-1"/>
                  <w:sz w:val="20"/>
                  <w:szCs w:val="20"/>
                </w:rPr>
                <w:delText>/</w:delText>
              </w:r>
              <w:r w:rsidRPr="00AC1FF7" w:rsidDel="009B5787">
                <w:rPr>
                  <w:rFonts w:ascii="標楷體" w:eastAsia="標楷體" w:hAnsi="標楷體" w:hint="eastAsia"/>
                  <w:spacing w:val="-1"/>
                  <w:sz w:val="20"/>
                  <w:szCs w:val="20"/>
                </w:rPr>
                <w:delText>停用）、備註。</w:delText>
              </w:r>
            </w:del>
          </w:p>
          <w:p w14:paraId="032F30D7" w14:textId="3F19B0E4" w:rsidR="00876EC7" w:rsidRPr="00AC1FF7" w:rsidDel="009B5787" w:rsidRDefault="00876EC7" w:rsidP="00876EC7">
            <w:pPr>
              <w:pStyle w:val="TableParagraph"/>
              <w:kinsoku w:val="0"/>
              <w:overflowPunct w:val="0"/>
              <w:spacing w:line="341" w:lineRule="exact"/>
              <w:ind w:left="139"/>
              <w:rPr>
                <w:del w:id="268" w:author="黃薇仰" w:date="2022-02-18T17:42:00Z"/>
                <w:rFonts w:ascii="標楷體" w:eastAsia="標楷體" w:hAnsi="標楷體"/>
                <w:spacing w:val="-1"/>
                <w:sz w:val="20"/>
                <w:szCs w:val="20"/>
              </w:rPr>
            </w:pPr>
            <w:del w:id="269" w:author="黃薇仰" w:date="2022-02-18T17:42:00Z">
              <w:r w:rsidRPr="00AC1FF7" w:rsidDel="009B5787">
                <w:rPr>
                  <w:rFonts w:ascii="標楷體" w:eastAsia="標楷體" w:hAnsi="標楷體" w:hint="eastAsia"/>
                  <w:spacing w:val="-1"/>
                  <w:sz w:val="20"/>
                  <w:szCs w:val="20"/>
                </w:rPr>
                <w:delText>備註：系統預設使用者：</w:delText>
              </w:r>
              <w:r w:rsidRPr="00AC1FF7" w:rsidDel="009B5787">
                <w:rPr>
                  <w:rFonts w:ascii="標楷體" w:eastAsia="標楷體" w:hAnsi="標楷體"/>
                  <w:spacing w:val="-1"/>
                  <w:sz w:val="20"/>
                  <w:szCs w:val="20"/>
                </w:rPr>
                <w:delText>admin</w:delText>
              </w:r>
              <w:r w:rsidRPr="00AC1FF7" w:rsidDel="009B5787">
                <w:rPr>
                  <w:rFonts w:ascii="標楷體" w:eastAsia="標楷體" w:hAnsi="標楷體" w:hint="eastAsia"/>
                  <w:spacing w:val="-1"/>
                  <w:sz w:val="20"/>
                  <w:szCs w:val="20"/>
                </w:rPr>
                <w:delText>、</w:delText>
              </w:r>
              <w:r w:rsidRPr="00AC1FF7" w:rsidDel="009B5787">
                <w:rPr>
                  <w:rFonts w:ascii="標楷體" w:eastAsia="標楷體" w:hAnsi="標楷體"/>
                  <w:spacing w:val="-1"/>
                  <w:sz w:val="20"/>
                  <w:szCs w:val="20"/>
                </w:rPr>
                <w:delText>web_server</w:delText>
              </w:r>
              <w:r w:rsidRPr="00AC1FF7" w:rsidDel="009B5787">
                <w:rPr>
                  <w:rFonts w:ascii="標楷體" w:eastAsia="標楷體" w:hAnsi="標楷體" w:hint="eastAsia"/>
                  <w:spacing w:val="-1"/>
                  <w:sz w:val="20"/>
                  <w:szCs w:val="20"/>
                </w:rPr>
                <w:delText>、</w:delText>
              </w:r>
            </w:del>
          </w:p>
        </w:tc>
      </w:tr>
      <w:tr w:rsidR="00876EC7" w:rsidRPr="00AC1FF7" w:rsidDel="009B5787" w14:paraId="5A62F6E6" w14:textId="6EF98C8F" w:rsidTr="00AF09F5">
        <w:trPr>
          <w:trHeight w:val="360"/>
          <w:del w:id="270" w:author="黃薇仰" w:date="2022-02-18T17:42:00Z"/>
        </w:trPr>
        <w:tc>
          <w:tcPr>
            <w:tcW w:w="964" w:type="dxa"/>
            <w:vMerge w:val="restart"/>
            <w:tcBorders>
              <w:top w:val="nil"/>
              <w:left w:val="single" w:sz="4" w:space="0" w:color="000000"/>
              <w:right w:val="single" w:sz="4" w:space="0" w:color="000000"/>
            </w:tcBorders>
            <w:shd w:val="clear" w:color="auto" w:fill="F1F1F1"/>
            <w:vAlign w:val="center"/>
          </w:tcPr>
          <w:p w14:paraId="49C820B0" w14:textId="199AAF70" w:rsidR="00876EC7" w:rsidRPr="00AC1FF7" w:rsidDel="009B5787" w:rsidRDefault="00876EC7" w:rsidP="00AF09F5">
            <w:pPr>
              <w:jc w:val="both"/>
              <w:rPr>
                <w:del w:id="271" w:author="黃薇仰" w:date="2022-02-18T17:42:00Z"/>
                <w:rFonts w:ascii="標楷體" w:eastAsia="標楷體" w:hAnsi="標楷體"/>
                <w:b/>
                <w:bCs/>
                <w:sz w:val="20"/>
                <w:szCs w:val="20"/>
              </w:rPr>
            </w:pPr>
            <w:del w:id="272" w:author="黃薇仰" w:date="2022-02-18T17:42:00Z">
              <w:r w:rsidRPr="00AC1FF7" w:rsidDel="009B5787">
                <w:rPr>
                  <w:rFonts w:ascii="標楷體" w:eastAsia="標楷體" w:hAnsi="標楷體" w:hint="eastAsia"/>
                  <w:b/>
                  <w:bCs/>
                  <w:sz w:val="20"/>
                  <w:szCs w:val="20"/>
                </w:rPr>
                <w:delText>後台使用者</w:delText>
              </w:r>
            </w:del>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1D9AD4C2" w14:textId="3484082C" w:rsidR="00876EC7" w:rsidRPr="00AC1FF7" w:rsidDel="009B5787" w:rsidRDefault="00876EC7" w:rsidP="00876EC7">
            <w:pPr>
              <w:pStyle w:val="TableParagraph"/>
              <w:kinsoku w:val="0"/>
              <w:overflowPunct w:val="0"/>
              <w:spacing w:line="341" w:lineRule="exact"/>
              <w:ind w:left="105" w:right="95"/>
              <w:jc w:val="center"/>
              <w:rPr>
                <w:del w:id="273" w:author="黃薇仰" w:date="2022-02-18T17:42:00Z"/>
                <w:rFonts w:ascii="標楷體" w:eastAsia="標楷體" w:hAnsi="標楷體"/>
                <w:sz w:val="20"/>
                <w:szCs w:val="20"/>
              </w:rPr>
            </w:pPr>
            <w:del w:id="274" w:author="黃薇仰" w:date="2022-02-18T17:42:00Z">
              <w:r w:rsidRPr="00AC1FF7" w:rsidDel="009B5787">
                <w:rPr>
                  <w:rFonts w:ascii="標楷體" w:eastAsia="標楷體" w:hAnsi="標楷體" w:hint="eastAsia"/>
                  <w:sz w:val="20"/>
                  <w:szCs w:val="20"/>
                </w:rPr>
                <w:delText>修改</w:delText>
              </w:r>
            </w:del>
          </w:p>
          <w:p w14:paraId="57E0E1A1" w14:textId="7EF42395" w:rsidR="00876EC7" w:rsidRPr="00AC1FF7" w:rsidDel="009B5787" w:rsidRDefault="00876EC7" w:rsidP="00876EC7">
            <w:pPr>
              <w:pStyle w:val="TableParagraph"/>
              <w:kinsoku w:val="0"/>
              <w:overflowPunct w:val="0"/>
              <w:spacing w:line="341" w:lineRule="exact"/>
              <w:ind w:left="105" w:right="95"/>
              <w:jc w:val="center"/>
              <w:rPr>
                <w:del w:id="275" w:author="黃薇仰" w:date="2022-02-18T17:42:00Z"/>
                <w:rFonts w:ascii="標楷體" w:eastAsia="標楷體" w:hAnsi="標楷體"/>
                <w:sz w:val="20"/>
                <w:szCs w:val="20"/>
              </w:rPr>
            </w:pPr>
            <w:del w:id="276" w:author="黃薇仰" w:date="2022-02-18T17:42:00Z">
              <w:r w:rsidRPr="00AC1FF7" w:rsidDel="009B5787">
                <w:rPr>
                  <w:rFonts w:ascii="標楷體" w:eastAsia="標楷體" w:hAnsi="標楷體" w:hint="eastAsia"/>
                  <w:sz w:val="20"/>
                  <w:szCs w:val="20"/>
                </w:rPr>
                <w:delText>資料</w:delText>
              </w:r>
            </w:del>
          </w:p>
        </w:tc>
        <w:tc>
          <w:tcPr>
            <w:tcW w:w="8218" w:type="dxa"/>
            <w:tcBorders>
              <w:top w:val="single" w:sz="4" w:space="0" w:color="000000"/>
              <w:left w:val="single" w:sz="4" w:space="0" w:color="000000"/>
              <w:bottom w:val="single" w:sz="4" w:space="0" w:color="000000"/>
              <w:right w:val="single" w:sz="4" w:space="0" w:color="000000"/>
            </w:tcBorders>
          </w:tcPr>
          <w:p w14:paraId="693CBE71" w14:textId="3EA58559" w:rsidR="00876EC7" w:rsidRPr="00AC1FF7" w:rsidDel="009B5787" w:rsidRDefault="00876EC7" w:rsidP="00876EC7">
            <w:pPr>
              <w:pStyle w:val="TableParagraph"/>
              <w:kinsoku w:val="0"/>
              <w:overflowPunct w:val="0"/>
              <w:spacing w:line="341" w:lineRule="exact"/>
              <w:ind w:left="139"/>
              <w:rPr>
                <w:del w:id="277" w:author="黃薇仰" w:date="2022-02-18T17:42:00Z"/>
                <w:rFonts w:ascii="標楷體" w:eastAsia="標楷體" w:hAnsi="標楷體"/>
                <w:spacing w:val="-1"/>
                <w:sz w:val="20"/>
                <w:szCs w:val="20"/>
              </w:rPr>
            </w:pPr>
            <w:del w:id="278" w:author="黃薇仰" w:date="2022-02-18T17:42:00Z">
              <w:r w:rsidRPr="00AC1FF7" w:rsidDel="009B5787">
                <w:rPr>
                  <w:rFonts w:ascii="標楷體" w:eastAsia="標楷體" w:hAnsi="標楷體" w:hint="eastAsia"/>
                  <w:spacing w:val="-1"/>
                  <w:sz w:val="20"/>
                  <w:szCs w:val="20"/>
                </w:rPr>
                <w:delText>已登入使用者修改資料。</w:delText>
              </w:r>
            </w:del>
          </w:p>
        </w:tc>
      </w:tr>
      <w:tr w:rsidR="00876EC7" w:rsidRPr="00AC1FF7" w:rsidDel="009B5787" w14:paraId="230C7E20" w14:textId="2FF65595" w:rsidTr="00AF09F5">
        <w:trPr>
          <w:trHeight w:val="360"/>
          <w:del w:id="279" w:author="黃薇仰" w:date="2022-02-18T17:42:00Z"/>
        </w:trPr>
        <w:tc>
          <w:tcPr>
            <w:tcW w:w="964" w:type="dxa"/>
            <w:vMerge/>
            <w:tcBorders>
              <w:left w:val="single" w:sz="4" w:space="0" w:color="000000"/>
              <w:bottom w:val="single" w:sz="4" w:space="0" w:color="000000"/>
              <w:right w:val="single" w:sz="4" w:space="0" w:color="000000"/>
            </w:tcBorders>
            <w:shd w:val="clear" w:color="auto" w:fill="F1F1F1"/>
          </w:tcPr>
          <w:p w14:paraId="21A6CD71" w14:textId="769232FF" w:rsidR="00876EC7" w:rsidRPr="00AC1FF7" w:rsidDel="009B5787" w:rsidRDefault="00876EC7" w:rsidP="003431D6">
            <w:pPr>
              <w:rPr>
                <w:del w:id="280" w:author="黃薇仰" w:date="2022-02-18T17:42:00Z"/>
                <w:rFonts w:ascii="標楷體" w:eastAsia="標楷體" w:hAnsi="標楷體"/>
                <w:b/>
                <w:bCs/>
                <w:sz w:val="2"/>
                <w:szCs w:val="2"/>
              </w:rPr>
            </w:pPr>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14:paraId="17243382" w14:textId="6A908018" w:rsidR="00876EC7" w:rsidRPr="00AC1FF7" w:rsidDel="009B5787" w:rsidRDefault="00876EC7" w:rsidP="00876EC7">
            <w:pPr>
              <w:pStyle w:val="TableParagraph"/>
              <w:kinsoku w:val="0"/>
              <w:overflowPunct w:val="0"/>
              <w:spacing w:line="341" w:lineRule="exact"/>
              <w:ind w:left="105" w:right="95"/>
              <w:jc w:val="center"/>
              <w:rPr>
                <w:del w:id="281" w:author="黃薇仰" w:date="2022-02-18T17:42:00Z"/>
                <w:rFonts w:ascii="標楷體" w:eastAsia="標楷體" w:hAnsi="標楷體"/>
                <w:sz w:val="20"/>
                <w:szCs w:val="20"/>
              </w:rPr>
            </w:pPr>
            <w:del w:id="282" w:author="黃薇仰" w:date="2022-02-18T17:42:00Z">
              <w:r w:rsidRPr="00AC1FF7" w:rsidDel="009B5787">
                <w:rPr>
                  <w:rFonts w:ascii="標楷體" w:eastAsia="標楷體" w:hAnsi="標楷體" w:hint="eastAsia"/>
                  <w:sz w:val="20"/>
                  <w:szCs w:val="20"/>
                </w:rPr>
                <w:delText>修改</w:delText>
              </w:r>
            </w:del>
          </w:p>
          <w:p w14:paraId="62D8B254" w14:textId="3EB39ED1" w:rsidR="00876EC7" w:rsidRPr="00AC1FF7" w:rsidDel="009B5787" w:rsidRDefault="00876EC7" w:rsidP="00876EC7">
            <w:pPr>
              <w:pStyle w:val="TableParagraph"/>
              <w:kinsoku w:val="0"/>
              <w:overflowPunct w:val="0"/>
              <w:spacing w:line="341" w:lineRule="exact"/>
              <w:ind w:left="105" w:right="95"/>
              <w:jc w:val="center"/>
              <w:rPr>
                <w:del w:id="283" w:author="黃薇仰" w:date="2022-02-18T17:42:00Z"/>
                <w:rFonts w:ascii="標楷體" w:eastAsia="標楷體" w:hAnsi="標楷體"/>
                <w:sz w:val="20"/>
                <w:szCs w:val="20"/>
              </w:rPr>
            </w:pPr>
            <w:del w:id="284" w:author="黃薇仰" w:date="2022-02-18T17:42:00Z">
              <w:r w:rsidRPr="00AC1FF7" w:rsidDel="009B5787">
                <w:rPr>
                  <w:rFonts w:ascii="標楷體" w:eastAsia="標楷體" w:hAnsi="標楷體" w:hint="eastAsia"/>
                  <w:sz w:val="20"/>
                  <w:szCs w:val="20"/>
                </w:rPr>
                <w:delText>密碼</w:delText>
              </w:r>
            </w:del>
          </w:p>
        </w:tc>
        <w:tc>
          <w:tcPr>
            <w:tcW w:w="8218" w:type="dxa"/>
            <w:tcBorders>
              <w:top w:val="single" w:sz="4" w:space="0" w:color="000000"/>
              <w:left w:val="single" w:sz="4" w:space="0" w:color="000000"/>
              <w:bottom w:val="single" w:sz="4" w:space="0" w:color="000000"/>
              <w:right w:val="single" w:sz="4" w:space="0" w:color="000000"/>
            </w:tcBorders>
          </w:tcPr>
          <w:p w14:paraId="2E3E31E2" w14:textId="3E006382" w:rsidR="00876EC7" w:rsidRPr="00AC1FF7" w:rsidDel="009B5787" w:rsidRDefault="00876EC7" w:rsidP="00876EC7">
            <w:pPr>
              <w:pStyle w:val="TableParagraph"/>
              <w:kinsoku w:val="0"/>
              <w:overflowPunct w:val="0"/>
              <w:spacing w:line="341" w:lineRule="exact"/>
              <w:ind w:left="139"/>
              <w:rPr>
                <w:del w:id="285" w:author="黃薇仰" w:date="2022-02-18T17:42:00Z"/>
                <w:rFonts w:ascii="標楷體" w:eastAsia="標楷體" w:hAnsi="標楷體"/>
                <w:spacing w:val="-1"/>
                <w:sz w:val="20"/>
                <w:szCs w:val="20"/>
              </w:rPr>
            </w:pPr>
            <w:del w:id="286" w:author="黃薇仰" w:date="2022-02-18T17:42:00Z">
              <w:r w:rsidRPr="00AC1FF7" w:rsidDel="009B5787">
                <w:rPr>
                  <w:rFonts w:ascii="標楷體" w:eastAsia="標楷體" w:hAnsi="標楷體" w:hint="eastAsia"/>
                  <w:spacing w:val="-1"/>
                  <w:sz w:val="20"/>
                  <w:szCs w:val="20"/>
                </w:rPr>
                <w:delText>已登入使用者修改密碼。</w:delText>
              </w:r>
            </w:del>
          </w:p>
        </w:tc>
      </w:tr>
      <w:tr w:rsidR="00876EC7" w:rsidRPr="00AC1FF7" w:rsidDel="009B5787" w14:paraId="1A7D3FE0" w14:textId="094A4D9C" w:rsidTr="00AF09F5">
        <w:trPr>
          <w:trHeight w:val="719"/>
          <w:del w:id="287"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1F1F1"/>
          </w:tcPr>
          <w:p w14:paraId="314F4EFE" w14:textId="1EFC5B57" w:rsidR="00876EC7" w:rsidRPr="00AC1FF7" w:rsidDel="009B5787" w:rsidRDefault="00876EC7" w:rsidP="003431D6">
            <w:pPr>
              <w:pStyle w:val="TableParagraph"/>
              <w:kinsoku w:val="0"/>
              <w:overflowPunct w:val="0"/>
              <w:spacing w:before="176"/>
              <w:ind w:left="506"/>
              <w:rPr>
                <w:del w:id="288" w:author="黃薇仰" w:date="2022-02-18T17:42:00Z"/>
                <w:rFonts w:ascii="標楷體" w:eastAsia="標楷體" w:hAnsi="標楷體"/>
                <w:b/>
                <w:bCs/>
                <w:sz w:val="20"/>
                <w:szCs w:val="20"/>
              </w:rPr>
            </w:pPr>
            <w:del w:id="289" w:author="黃薇仰" w:date="2022-02-18T17:42:00Z">
              <w:r w:rsidRPr="00AC1FF7" w:rsidDel="009B5787">
                <w:rPr>
                  <w:rFonts w:ascii="標楷體" w:eastAsia="標楷體" w:hAnsi="標楷體" w:hint="eastAsia"/>
                  <w:b/>
                  <w:bCs/>
                  <w:sz w:val="20"/>
                  <w:szCs w:val="20"/>
                </w:rPr>
                <w:delText>操作記錄</w:delText>
              </w:r>
            </w:del>
          </w:p>
        </w:tc>
        <w:tc>
          <w:tcPr>
            <w:tcW w:w="8218" w:type="dxa"/>
            <w:tcBorders>
              <w:top w:val="single" w:sz="4" w:space="0" w:color="000000"/>
              <w:left w:val="single" w:sz="4" w:space="0" w:color="000000"/>
              <w:bottom w:val="single" w:sz="4" w:space="0" w:color="000000"/>
              <w:right w:val="single" w:sz="4" w:space="0" w:color="000000"/>
            </w:tcBorders>
          </w:tcPr>
          <w:p w14:paraId="4A96370C" w14:textId="13860DDD" w:rsidR="00876EC7" w:rsidRPr="00AC1FF7" w:rsidDel="009B5787" w:rsidRDefault="00876EC7" w:rsidP="003431D6">
            <w:pPr>
              <w:pStyle w:val="TableParagraph"/>
              <w:kinsoku w:val="0"/>
              <w:overflowPunct w:val="0"/>
              <w:spacing w:line="360" w:lineRule="exact"/>
              <w:ind w:left="139"/>
              <w:rPr>
                <w:del w:id="290" w:author="黃薇仰" w:date="2022-02-18T17:42:00Z"/>
                <w:rFonts w:ascii="標楷體" w:eastAsia="標楷體" w:hAnsi="標楷體"/>
                <w:sz w:val="20"/>
                <w:szCs w:val="20"/>
              </w:rPr>
            </w:pPr>
            <w:del w:id="291" w:author="黃薇仰" w:date="2022-02-18T17:42:00Z">
              <w:r w:rsidRPr="00AC1FF7" w:rsidDel="009B5787">
                <w:rPr>
                  <w:rFonts w:ascii="標楷體" w:eastAsia="標楷體" w:hAnsi="標楷體" w:hint="eastAsia"/>
                  <w:spacing w:val="-1"/>
                  <w:sz w:val="20"/>
                  <w:szCs w:val="20"/>
                </w:rPr>
                <w:delText>管理帳號操作記錄</w:delText>
              </w:r>
              <w:r w:rsidRPr="00AC1FF7" w:rsidDel="009B5787">
                <w:rPr>
                  <w:rFonts w:ascii="標楷體" w:eastAsia="標楷體" w:hAnsi="標楷體" w:hint="eastAsia"/>
                  <w:sz w:val="20"/>
                  <w:szCs w:val="20"/>
                </w:rPr>
                <w:delText>（最高權限、網站伺服器除外）</w:delText>
              </w:r>
            </w:del>
          </w:p>
          <w:p w14:paraId="7FCA99DA" w14:textId="0CB7FBFA" w:rsidR="00876EC7" w:rsidRPr="00AC1FF7" w:rsidDel="009B5787" w:rsidRDefault="00876EC7" w:rsidP="003431D6">
            <w:pPr>
              <w:pStyle w:val="TableParagraph"/>
              <w:kinsoku w:val="0"/>
              <w:overflowPunct w:val="0"/>
              <w:spacing w:line="339" w:lineRule="exact"/>
              <w:ind w:left="139"/>
              <w:rPr>
                <w:del w:id="292" w:author="黃薇仰" w:date="2022-02-18T17:42:00Z"/>
                <w:rFonts w:ascii="標楷體" w:eastAsia="標楷體" w:hAnsi="標楷體"/>
                <w:spacing w:val="-2"/>
                <w:sz w:val="20"/>
                <w:szCs w:val="20"/>
              </w:rPr>
            </w:pPr>
            <w:del w:id="293" w:author="黃薇仰" w:date="2022-02-18T17:42:00Z">
              <w:r w:rsidRPr="00AC1FF7" w:rsidDel="009B5787">
                <w:rPr>
                  <w:rFonts w:ascii="標楷體" w:eastAsia="標楷體" w:hAnsi="標楷體" w:hint="eastAsia"/>
                  <w:spacing w:val="-1"/>
                  <w:sz w:val="20"/>
                  <w:szCs w:val="20"/>
                </w:rPr>
                <w:delText>儲存所有</w:delText>
              </w:r>
              <w:r w:rsidRPr="00AC1FF7" w:rsidDel="009B5787">
                <w:rPr>
                  <w:rFonts w:ascii="標楷體" w:eastAsia="標楷體" w:hAnsi="標楷體"/>
                  <w:spacing w:val="-1"/>
                  <w:sz w:val="20"/>
                  <w:szCs w:val="20"/>
                </w:rPr>
                <w:delText xml:space="preserve"> </w:delText>
              </w:r>
              <w:r w:rsidRPr="00AC1FF7" w:rsidDel="009B5787">
                <w:rPr>
                  <w:rFonts w:ascii="標楷體" w:eastAsia="標楷體" w:hAnsi="標楷體"/>
                  <w:sz w:val="20"/>
                  <w:szCs w:val="20"/>
                </w:rPr>
                <w:delText>WebAPI</w:delText>
              </w:r>
              <w:r w:rsidRPr="00AC1FF7" w:rsidDel="009B5787">
                <w:rPr>
                  <w:rFonts w:ascii="標楷體" w:eastAsia="標楷體" w:hAnsi="標楷體"/>
                  <w:spacing w:val="-2"/>
                  <w:sz w:val="20"/>
                  <w:szCs w:val="20"/>
                </w:rPr>
                <w:delText xml:space="preserve"> </w:delText>
              </w:r>
              <w:r w:rsidRPr="00AC1FF7" w:rsidDel="009B5787">
                <w:rPr>
                  <w:rFonts w:ascii="標楷體" w:eastAsia="標楷體" w:hAnsi="標楷體" w:hint="eastAsia"/>
                  <w:spacing w:val="-2"/>
                  <w:sz w:val="20"/>
                  <w:szCs w:val="20"/>
                </w:rPr>
                <w:delText>執行內容，依使用者編號、程式編號、操作時間區間查詢。</w:delText>
              </w:r>
            </w:del>
          </w:p>
        </w:tc>
      </w:tr>
      <w:tr w:rsidR="00876EC7" w:rsidRPr="00AC1FF7" w:rsidDel="009B5787" w14:paraId="79EAFC2B" w14:textId="1ADB132A" w:rsidTr="00AF09F5">
        <w:trPr>
          <w:trHeight w:val="359"/>
          <w:del w:id="294" w:author="黃薇仰" w:date="2022-02-18T17:42:00Z"/>
        </w:trPr>
        <w:tc>
          <w:tcPr>
            <w:tcW w:w="1814" w:type="dxa"/>
            <w:gridSpan w:val="2"/>
            <w:tcBorders>
              <w:top w:val="single" w:sz="4" w:space="0" w:color="000000"/>
              <w:left w:val="single" w:sz="4" w:space="0" w:color="000000"/>
              <w:bottom w:val="single" w:sz="4" w:space="0" w:color="000000"/>
              <w:right w:val="single" w:sz="4" w:space="0" w:color="000000"/>
            </w:tcBorders>
            <w:shd w:val="clear" w:color="auto" w:fill="F1F1F1"/>
          </w:tcPr>
          <w:p w14:paraId="52083BA2" w14:textId="6DED3E9A" w:rsidR="00876EC7" w:rsidRPr="00AC1FF7" w:rsidDel="009B5787" w:rsidRDefault="00876EC7" w:rsidP="003431D6">
            <w:pPr>
              <w:pStyle w:val="TableParagraph"/>
              <w:kinsoku w:val="0"/>
              <w:overflowPunct w:val="0"/>
              <w:spacing w:line="340" w:lineRule="exact"/>
              <w:ind w:left="306"/>
              <w:rPr>
                <w:del w:id="295" w:author="黃薇仰" w:date="2022-02-18T17:42:00Z"/>
                <w:rFonts w:ascii="標楷體" w:eastAsia="標楷體" w:hAnsi="標楷體"/>
                <w:sz w:val="20"/>
                <w:szCs w:val="20"/>
              </w:rPr>
            </w:pPr>
            <w:del w:id="296" w:author="黃薇仰" w:date="2022-02-18T17:42:00Z">
              <w:r w:rsidRPr="00AC1FF7" w:rsidDel="009B5787">
                <w:rPr>
                  <w:rFonts w:ascii="標楷體" w:eastAsia="標楷體" w:hAnsi="標楷體" w:hint="eastAsia"/>
                  <w:sz w:val="20"/>
                  <w:szCs w:val="20"/>
                </w:rPr>
                <w:delText>資料排序規則</w:delText>
              </w:r>
            </w:del>
          </w:p>
        </w:tc>
        <w:tc>
          <w:tcPr>
            <w:tcW w:w="8218" w:type="dxa"/>
            <w:tcBorders>
              <w:top w:val="single" w:sz="4" w:space="0" w:color="000000"/>
              <w:left w:val="single" w:sz="4" w:space="0" w:color="000000"/>
              <w:bottom w:val="single" w:sz="4" w:space="0" w:color="000000"/>
              <w:right w:val="single" w:sz="4" w:space="0" w:color="000000"/>
            </w:tcBorders>
          </w:tcPr>
          <w:p w14:paraId="20E485BA" w14:textId="1D31CEE6" w:rsidR="00876EC7" w:rsidRPr="00AC1FF7" w:rsidDel="009B5787" w:rsidRDefault="00876EC7" w:rsidP="003431D6">
            <w:pPr>
              <w:pStyle w:val="TableParagraph"/>
              <w:kinsoku w:val="0"/>
              <w:overflowPunct w:val="0"/>
              <w:spacing w:line="340" w:lineRule="exact"/>
              <w:ind w:left="139"/>
              <w:rPr>
                <w:del w:id="297" w:author="黃薇仰" w:date="2022-02-18T17:42:00Z"/>
                <w:rFonts w:ascii="標楷體" w:eastAsia="標楷體" w:hAnsi="標楷體"/>
                <w:sz w:val="20"/>
                <w:szCs w:val="20"/>
              </w:rPr>
            </w:pPr>
            <w:del w:id="298" w:author="黃薇仰" w:date="2022-02-18T17:42:00Z">
              <w:r w:rsidRPr="00AC1FF7" w:rsidDel="009B5787">
                <w:rPr>
                  <w:rFonts w:ascii="標楷體" w:eastAsia="標楷體" w:hAnsi="標楷體" w:hint="eastAsia"/>
                  <w:sz w:val="20"/>
                  <w:szCs w:val="20"/>
                </w:rPr>
                <w:delText>主要：排序編號由大至小</w:delText>
              </w:r>
              <w:r w:rsidRPr="00AC1FF7" w:rsidDel="009B5787">
                <w:rPr>
                  <w:rFonts w:ascii="標楷體" w:eastAsia="標楷體" w:hAnsi="標楷體"/>
                  <w:sz w:val="20"/>
                  <w:szCs w:val="20"/>
                </w:rPr>
                <w:delText xml:space="preserve"> / </w:delText>
              </w:r>
              <w:r w:rsidRPr="00AC1FF7" w:rsidDel="009B5787">
                <w:rPr>
                  <w:rFonts w:ascii="標楷體" w:eastAsia="標楷體" w:hAnsi="標楷體" w:hint="eastAsia"/>
                  <w:sz w:val="20"/>
                  <w:szCs w:val="20"/>
                </w:rPr>
                <w:delText>次要：建立日期由新至舊。</w:delText>
              </w:r>
            </w:del>
          </w:p>
        </w:tc>
      </w:tr>
      <w:tr w:rsidR="00876EC7" w:rsidRPr="00AC1FF7" w:rsidDel="009B5787" w14:paraId="65CDF120" w14:textId="189E5E29" w:rsidTr="00AF09F5">
        <w:trPr>
          <w:trHeight w:val="360"/>
          <w:del w:id="299" w:author="黃薇仰" w:date="2022-02-18T17:42:00Z"/>
        </w:trPr>
        <w:tc>
          <w:tcPr>
            <w:tcW w:w="1814" w:type="dxa"/>
            <w:gridSpan w:val="2"/>
            <w:tcBorders>
              <w:top w:val="single" w:sz="4" w:space="0" w:color="000000"/>
              <w:left w:val="single" w:sz="4" w:space="0" w:color="000000"/>
              <w:bottom w:val="single" w:sz="8" w:space="0" w:color="000000"/>
              <w:right w:val="single" w:sz="4" w:space="0" w:color="000000"/>
            </w:tcBorders>
            <w:shd w:val="clear" w:color="auto" w:fill="F1F1F1"/>
          </w:tcPr>
          <w:p w14:paraId="46D90863" w14:textId="47135DB2" w:rsidR="00876EC7" w:rsidRPr="00AC1FF7" w:rsidDel="009B5787" w:rsidRDefault="00876EC7" w:rsidP="003431D6">
            <w:pPr>
              <w:pStyle w:val="TableParagraph"/>
              <w:kinsoku w:val="0"/>
              <w:overflowPunct w:val="0"/>
              <w:spacing w:line="341" w:lineRule="exact"/>
              <w:ind w:left="306"/>
              <w:rPr>
                <w:del w:id="300" w:author="黃薇仰" w:date="2022-02-18T17:42:00Z"/>
                <w:rFonts w:ascii="標楷體" w:eastAsia="標楷體" w:hAnsi="標楷體"/>
                <w:sz w:val="20"/>
                <w:szCs w:val="20"/>
              </w:rPr>
            </w:pPr>
            <w:del w:id="301" w:author="黃薇仰" w:date="2022-02-18T17:42:00Z">
              <w:r w:rsidRPr="00AC1FF7" w:rsidDel="009B5787">
                <w:rPr>
                  <w:rFonts w:ascii="標楷體" w:eastAsia="標楷體" w:hAnsi="標楷體" w:hint="eastAsia"/>
                  <w:sz w:val="20"/>
                  <w:szCs w:val="20"/>
                </w:rPr>
                <w:delText>網站開發語言</w:delText>
              </w:r>
            </w:del>
          </w:p>
        </w:tc>
        <w:tc>
          <w:tcPr>
            <w:tcW w:w="8218" w:type="dxa"/>
            <w:tcBorders>
              <w:top w:val="single" w:sz="4" w:space="0" w:color="000000"/>
              <w:left w:val="single" w:sz="4" w:space="0" w:color="000000"/>
              <w:bottom w:val="single" w:sz="8" w:space="0" w:color="000000"/>
              <w:right w:val="single" w:sz="4" w:space="0" w:color="000000"/>
            </w:tcBorders>
          </w:tcPr>
          <w:p w14:paraId="0F23A718" w14:textId="4B3703EC" w:rsidR="00876EC7" w:rsidRPr="00AC1FF7" w:rsidDel="009B5787" w:rsidRDefault="00876EC7" w:rsidP="003431D6">
            <w:pPr>
              <w:pStyle w:val="TableParagraph"/>
              <w:kinsoku w:val="0"/>
              <w:overflowPunct w:val="0"/>
              <w:spacing w:line="341" w:lineRule="exact"/>
              <w:ind w:left="139"/>
              <w:rPr>
                <w:del w:id="302" w:author="黃薇仰" w:date="2022-02-18T17:42:00Z"/>
                <w:rFonts w:ascii="標楷體" w:eastAsia="標楷體" w:hAnsi="標楷體"/>
                <w:sz w:val="20"/>
                <w:szCs w:val="20"/>
              </w:rPr>
            </w:pPr>
            <w:del w:id="303" w:author="黃薇仰" w:date="2022-02-18T17:42:00Z">
              <w:r w:rsidRPr="00AC1FF7" w:rsidDel="009B5787">
                <w:rPr>
                  <w:rFonts w:ascii="標楷體" w:eastAsia="標楷體" w:hAnsi="標楷體"/>
                  <w:sz w:val="20"/>
                  <w:szCs w:val="20"/>
                </w:rPr>
                <w:delText>PHP7.2</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HTML5</w:delText>
              </w:r>
              <w:r w:rsidRPr="00AC1FF7" w:rsidDel="009B5787">
                <w:rPr>
                  <w:rFonts w:ascii="標楷體" w:eastAsia="標楷體" w:hAnsi="標楷體" w:hint="eastAsia"/>
                  <w:sz w:val="20"/>
                  <w:szCs w:val="20"/>
                </w:rPr>
                <w:delText>、</w:delText>
              </w:r>
              <w:r w:rsidRPr="00AC1FF7" w:rsidDel="009B5787">
                <w:rPr>
                  <w:rFonts w:ascii="標楷體" w:eastAsia="標楷體" w:hAnsi="標楷體"/>
                  <w:sz w:val="20"/>
                  <w:szCs w:val="20"/>
                </w:rPr>
                <w:delText>JavaScript</w:delText>
              </w:r>
              <w:r w:rsidRPr="00AC1FF7" w:rsidDel="009B5787">
                <w:rPr>
                  <w:rFonts w:ascii="標楷體" w:eastAsia="標楷體" w:hAnsi="標楷體" w:hint="eastAsia"/>
                  <w:spacing w:val="17"/>
                  <w:sz w:val="20"/>
                  <w:szCs w:val="20"/>
                </w:rPr>
                <w:delText>、</w:delText>
              </w:r>
              <w:r w:rsidRPr="00AC1FF7" w:rsidDel="009B5787">
                <w:rPr>
                  <w:rFonts w:ascii="標楷體" w:eastAsia="標楷體" w:hAnsi="標楷體"/>
                  <w:spacing w:val="17"/>
                  <w:sz w:val="20"/>
                  <w:szCs w:val="20"/>
                </w:rPr>
                <w:delText xml:space="preserve"> </w:delText>
              </w:r>
              <w:r w:rsidRPr="00AC1FF7" w:rsidDel="009B5787">
                <w:rPr>
                  <w:rFonts w:ascii="標楷體" w:eastAsia="標楷體" w:hAnsi="標楷體"/>
                  <w:sz w:val="20"/>
                  <w:szCs w:val="20"/>
                </w:rPr>
                <w:delText>CSS3</w:delText>
              </w:r>
              <w:r w:rsidRPr="00AC1FF7" w:rsidDel="009B5787">
                <w:rPr>
                  <w:rFonts w:ascii="標楷體" w:eastAsia="標楷體" w:hAnsi="標楷體" w:hint="eastAsia"/>
                  <w:sz w:val="20"/>
                  <w:szCs w:val="20"/>
                </w:rPr>
                <w:delText>、第三方套件。</w:delText>
              </w:r>
            </w:del>
          </w:p>
        </w:tc>
      </w:tr>
    </w:tbl>
    <w:p w14:paraId="46F01459" w14:textId="7150ECD6" w:rsidR="00EA3E6C" w:rsidRPr="00AC1FF7" w:rsidRDefault="00EA3E6C">
      <w:pPr>
        <w:rPr>
          <w:rFonts w:ascii="標楷體" w:eastAsia="標楷體" w:hAnsi="標楷體"/>
        </w:rPr>
      </w:pPr>
    </w:p>
    <w:p w14:paraId="489ACADF" w14:textId="62268FA8" w:rsidR="00EA3E6C" w:rsidRPr="00AC1FF7" w:rsidDel="00091338" w:rsidRDefault="00EA3E6C">
      <w:pPr>
        <w:rPr>
          <w:del w:id="304" w:author="林志聰" w:date="2022-02-09T10:03:00Z"/>
          <w:rFonts w:ascii="標楷體" w:eastAsia="標楷體" w:hAnsi="標楷體"/>
        </w:rPr>
      </w:pPr>
    </w:p>
    <w:p w14:paraId="59B8B41B" w14:textId="4558DF28" w:rsidR="00EA3E6C" w:rsidRPr="00AC1FF7" w:rsidDel="00091338" w:rsidRDefault="00EA3E6C">
      <w:pPr>
        <w:rPr>
          <w:del w:id="305" w:author="林志聰" w:date="2022-02-09T10:03:00Z"/>
          <w:rFonts w:ascii="標楷體" w:eastAsia="標楷體" w:hAnsi="標楷體"/>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Change w:id="306" w:author="黃薇仰" w:date="2022-02-18T17:58:00Z">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PrChange>
      </w:tblPr>
      <w:tblGrid>
        <w:gridCol w:w="1554"/>
        <w:gridCol w:w="8766"/>
        <w:tblGridChange w:id="307">
          <w:tblGrid>
            <w:gridCol w:w="839"/>
            <w:gridCol w:w="8376"/>
          </w:tblGrid>
        </w:tblGridChange>
      </w:tblGrid>
      <w:tr w:rsidR="002F399D" w:rsidRPr="00340D08" w14:paraId="36A3B5D1" w14:textId="77777777" w:rsidTr="002F399D">
        <w:trPr>
          <w:trHeight w:val="360"/>
          <w:trPrChange w:id="308" w:author="黃薇仰" w:date="2022-02-18T17:58:00Z">
            <w:trPr>
              <w:trHeight w:val="360"/>
            </w:trPr>
          </w:trPrChange>
        </w:trPr>
        <w:tc>
          <w:tcPr>
            <w:tcW w:w="5000" w:type="pct"/>
            <w:gridSpan w:val="2"/>
            <w:shd w:val="clear" w:color="auto" w:fill="F1F1F1"/>
            <w:tcPrChange w:id="309" w:author="黃薇仰" w:date="2022-02-18T17:58:00Z">
              <w:tcPr>
                <w:tcW w:w="4580" w:type="pct"/>
                <w:gridSpan w:val="2"/>
                <w:shd w:val="clear" w:color="auto" w:fill="F1F1F1"/>
              </w:tcPr>
            </w:tcPrChange>
          </w:tcPr>
          <w:p w14:paraId="1A7286A2" w14:textId="570CF116" w:rsidR="002F399D" w:rsidRPr="00340D08" w:rsidRDefault="002F399D">
            <w:pPr>
              <w:pStyle w:val="TableParagraph"/>
              <w:kinsoku w:val="0"/>
              <w:overflowPunct w:val="0"/>
              <w:spacing w:line="341" w:lineRule="exact"/>
              <w:ind w:left="139"/>
              <w:jc w:val="center"/>
              <w:rPr>
                <w:rFonts w:ascii="標楷體" w:eastAsia="標楷體" w:hAnsi="標楷體"/>
              </w:rPr>
              <w:pPrChange w:id="310" w:author="黃薇仰" w:date="2022-02-18T17:42:00Z">
                <w:pPr>
                  <w:pStyle w:val="TableParagraph"/>
                  <w:kinsoku w:val="0"/>
                  <w:overflowPunct w:val="0"/>
                  <w:spacing w:line="341" w:lineRule="exact"/>
                  <w:ind w:left="139"/>
                </w:pPr>
              </w:pPrChange>
            </w:pPr>
            <w:ins w:id="311" w:author="黃薇仰" w:date="2022-02-18T17:57:00Z">
              <w:r>
                <w:rPr>
                  <w:rFonts w:ascii="標楷體" w:eastAsia="標楷體" w:hAnsi="標楷體" w:hint="eastAsia"/>
                </w:rPr>
                <w:t>保固服務</w:t>
              </w:r>
            </w:ins>
          </w:p>
        </w:tc>
      </w:tr>
      <w:tr w:rsidR="002F399D" w:rsidRPr="00340D08" w14:paraId="387DDFEF" w14:textId="77777777" w:rsidTr="002F399D">
        <w:trPr>
          <w:trHeight w:val="360"/>
          <w:trPrChange w:id="312" w:author="黃薇仰" w:date="2022-02-18T17:58:00Z">
            <w:trPr>
              <w:trHeight w:val="360"/>
            </w:trPr>
          </w:trPrChange>
        </w:trPr>
        <w:tc>
          <w:tcPr>
            <w:tcW w:w="5000" w:type="pct"/>
            <w:gridSpan w:val="2"/>
            <w:shd w:val="clear" w:color="auto" w:fill="F1F1F1"/>
            <w:tcPrChange w:id="313" w:author="黃薇仰" w:date="2022-02-18T17:58:00Z">
              <w:tcPr>
                <w:tcW w:w="4580" w:type="pct"/>
                <w:gridSpan w:val="2"/>
                <w:shd w:val="clear" w:color="auto" w:fill="F1F1F1"/>
              </w:tcPr>
            </w:tcPrChange>
          </w:tcPr>
          <w:p w14:paraId="7766A968" w14:textId="59F18DBB" w:rsidR="002F399D" w:rsidRPr="00340D08" w:rsidRDefault="002F399D" w:rsidP="00D403EF">
            <w:pPr>
              <w:pStyle w:val="TableParagraph"/>
              <w:kinsoku w:val="0"/>
              <w:overflowPunct w:val="0"/>
              <w:spacing w:line="341" w:lineRule="exact"/>
              <w:ind w:left="139"/>
              <w:rPr>
                <w:rFonts w:ascii="標楷體" w:eastAsia="標楷體" w:hAnsi="標楷體"/>
              </w:rPr>
            </w:pPr>
            <w:r w:rsidRPr="00340D08">
              <w:rPr>
                <w:rFonts w:ascii="標楷體" w:eastAsia="標楷體" w:hAnsi="標楷體" w:hint="eastAsia"/>
              </w:rPr>
              <w:t>舊網站資料移轉至新網站。</w:t>
            </w:r>
          </w:p>
        </w:tc>
      </w:tr>
      <w:tr w:rsidR="002F399D" w:rsidRPr="00340D08" w14:paraId="26FFCEED" w14:textId="77777777" w:rsidTr="002F399D">
        <w:trPr>
          <w:trHeight w:val="360"/>
          <w:trPrChange w:id="314" w:author="黃薇仰" w:date="2022-02-18T17:58:00Z">
            <w:trPr>
              <w:trHeight w:val="360"/>
            </w:trPr>
          </w:trPrChange>
        </w:trPr>
        <w:tc>
          <w:tcPr>
            <w:tcW w:w="5000" w:type="pct"/>
            <w:gridSpan w:val="2"/>
            <w:shd w:val="clear" w:color="auto" w:fill="F1F1F1"/>
            <w:tcPrChange w:id="315" w:author="黃薇仰" w:date="2022-02-18T17:58:00Z">
              <w:tcPr>
                <w:tcW w:w="4580" w:type="pct"/>
                <w:gridSpan w:val="2"/>
                <w:shd w:val="clear" w:color="auto" w:fill="F1F1F1"/>
              </w:tcPr>
            </w:tcPrChange>
          </w:tcPr>
          <w:p w14:paraId="3489D6BD" w14:textId="79CBFF42" w:rsidR="002F399D" w:rsidRPr="00340D08" w:rsidRDefault="002F399D" w:rsidP="00D403EF">
            <w:pPr>
              <w:pStyle w:val="TableParagraph"/>
              <w:kinsoku w:val="0"/>
              <w:overflowPunct w:val="0"/>
              <w:spacing w:line="341" w:lineRule="exact"/>
              <w:ind w:left="139"/>
              <w:rPr>
                <w:rFonts w:ascii="標楷體" w:eastAsia="標楷體" w:hAnsi="標楷體"/>
              </w:rPr>
            </w:pPr>
            <w:r w:rsidRPr="00340D08">
              <w:rPr>
                <w:rFonts w:ascii="標楷體" w:eastAsia="標楷體" w:hAnsi="標楷體" w:hint="eastAsia"/>
              </w:rPr>
              <w:t>專案管理、會議及文件製作。</w:t>
            </w:r>
          </w:p>
        </w:tc>
      </w:tr>
      <w:tr w:rsidR="002F399D" w:rsidRPr="00340D08" w14:paraId="00DA3201" w14:textId="77777777" w:rsidTr="002F399D">
        <w:trPr>
          <w:trHeight w:val="360"/>
          <w:trPrChange w:id="316" w:author="黃薇仰" w:date="2022-02-18T17:58:00Z">
            <w:trPr>
              <w:trHeight w:val="360"/>
            </w:trPr>
          </w:trPrChange>
        </w:trPr>
        <w:tc>
          <w:tcPr>
            <w:tcW w:w="5000" w:type="pct"/>
            <w:gridSpan w:val="2"/>
            <w:shd w:val="clear" w:color="auto" w:fill="F1F1F1"/>
            <w:tcPrChange w:id="317" w:author="黃薇仰" w:date="2022-02-18T17:58:00Z">
              <w:tcPr>
                <w:tcW w:w="4580" w:type="pct"/>
                <w:gridSpan w:val="2"/>
                <w:shd w:val="clear" w:color="auto" w:fill="F1F1F1"/>
              </w:tcPr>
            </w:tcPrChange>
          </w:tcPr>
          <w:p w14:paraId="13D5819D" w14:textId="654D3DE8" w:rsidR="002F399D" w:rsidRPr="009B5787" w:rsidRDefault="002F399D" w:rsidP="00D403EF">
            <w:pPr>
              <w:pStyle w:val="TableParagraph"/>
              <w:kinsoku w:val="0"/>
              <w:overflowPunct w:val="0"/>
              <w:spacing w:line="341" w:lineRule="exact"/>
              <w:ind w:left="139"/>
              <w:rPr>
                <w:rFonts w:ascii="標楷體" w:eastAsia="標楷體" w:hAnsi="標楷體"/>
              </w:rPr>
            </w:pPr>
            <w:r w:rsidRPr="009B5787">
              <w:rPr>
                <w:rFonts w:ascii="標楷體" w:eastAsia="標楷體" w:hAnsi="標楷體" w:hint="eastAsia"/>
                <w:rPrChange w:id="318" w:author="黃薇仰" w:date="2022-02-18T17:42:00Z">
                  <w:rPr>
                    <w:rFonts w:ascii="標楷體" w:eastAsia="標楷體" w:hAnsi="標楷體" w:hint="eastAsia"/>
                    <w:highlight w:val="yellow"/>
                  </w:rPr>
                </w:rPrChange>
              </w:rPr>
              <w:t>提供第三方</w:t>
            </w:r>
            <w:proofErr w:type="gramStart"/>
            <w:r w:rsidRPr="009B5787">
              <w:rPr>
                <w:rFonts w:ascii="標楷體" w:eastAsia="標楷體" w:hAnsi="標楷體" w:hint="eastAsia"/>
                <w:rPrChange w:id="319" w:author="黃薇仰" w:date="2022-02-18T17:42:00Z">
                  <w:rPr>
                    <w:rFonts w:ascii="標楷體" w:eastAsia="標楷體" w:hAnsi="標楷體" w:hint="eastAsia"/>
                    <w:highlight w:val="yellow"/>
                  </w:rPr>
                </w:rPrChange>
              </w:rPr>
              <w:t>網站資安弱點</w:t>
            </w:r>
            <w:proofErr w:type="gramEnd"/>
            <w:r w:rsidRPr="009B5787">
              <w:rPr>
                <w:rFonts w:ascii="標楷體" w:eastAsia="標楷體" w:hAnsi="標楷體" w:hint="eastAsia"/>
                <w:rPrChange w:id="320" w:author="黃薇仰" w:date="2022-02-18T17:42:00Z">
                  <w:rPr>
                    <w:rFonts w:ascii="標楷體" w:eastAsia="標楷體" w:hAnsi="標楷體" w:hint="eastAsia"/>
                    <w:highlight w:val="yellow"/>
                  </w:rPr>
                </w:rPrChange>
              </w:rPr>
              <w:t>掃瞄</w:t>
            </w:r>
            <w:r w:rsidRPr="009B5787">
              <w:rPr>
                <w:rFonts w:ascii="標楷體" w:eastAsia="標楷體" w:hAnsi="標楷體"/>
                <w:rPrChange w:id="321" w:author="黃薇仰" w:date="2022-02-18T17:42:00Z">
                  <w:rPr>
                    <w:rFonts w:ascii="標楷體" w:eastAsia="標楷體" w:hAnsi="標楷體"/>
                    <w:highlight w:val="yellow"/>
                  </w:rPr>
                </w:rPrChange>
              </w:rPr>
              <w:t>1</w:t>
            </w:r>
            <w:r w:rsidRPr="009B5787">
              <w:rPr>
                <w:rFonts w:ascii="標楷體" w:eastAsia="標楷體" w:hAnsi="標楷體" w:hint="eastAsia"/>
                <w:rPrChange w:id="322" w:author="黃薇仰" w:date="2022-02-18T17:42:00Z">
                  <w:rPr>
                    <w:rFonts w:ascii="標楷體" w:eastAsia="標楷體" w:hAnsi="標楷體" w:hint="eastAsia"/>
                    <w:highlight w:val="yellow"/>
                  </w:rPr>
                </w:rPrChange>
              </w:rPr>
              <w:t>次。</w:t>
            </w:r>
          </w:p>
        </w:tc>
      </w:tr>
      <w:tr w:rsidR="002F399D" w:rsidRPr="00340D08" w14:paraId="7046F7C0" w14:textId="77777777" w:rsidTr="002F399D">
        <w:trPr>
          <w:trHeight w:val="360"/>
          <w:trPrChange w:id="323" w:author="黃薇仰" w:date="2022-02-18T17:58:00Z">
            <w:trPr>
              <w:trHeight w:val="360"/>
            </w:trPr>
          </w:trPrChange>
        </w:trPr>
        <w:tc>
          <w:tcPr>
            <w:tcW w:w="753" w:type="pct"/>
            <w:shd w:val="clear" w:color="auto" w:fill="F1F1F1"/>
            <w:vAlign w:val="center"/>
            <w:tcPrChange w:id="324" w:author="黃薇仰" w:date="2022-02-18T17:58:00Z">
              <w:tcPr>
                <w:tcW w:w="417" w:type="pct"/>
                <w:shd w:val="clear" w:color="auto" w:fill="F1F1F1"/>
                <w:vAlign w:val="center"/>
              </w:tcPr>
            </w:tcPrChange>
          </w:tcPr>
          <w:p w14:paraId="6803D413" w14:textId="7059F086" w:rsidR="002F399D" w:rsidRPr="00340D08" w:rsidRDefault="002F399D" w:rsidP="00D403EF">
            <w:pPr>
              <w:pStyle w:val="TableParagraph"/>
              <w:kinsoku w:val="0"/>
              <w:overflowPunct w:val="0"/>
              <w:spacing w:line="341" w:lineRule="exact"/>
              <w:ind w:left="306"/>
              <w:rPr>
                <w:rFonts w:ascii="標楷體" w:eastAsia="標楷體" w:hAnsi="標楷體"/>
              </w:rPr>
            </w:pPr>
            <w:r w:rsidRPr="009B5787">
              <w:rPr>
                <w:rFonts w:ascii="標楷體" w:eastAsia="標楷體" w:hAnsi="標楷體" w:hint="eastAsia"/>
                <w:rPrChange w:id="325" w:author="黃薇仰" w:date="2022-02-18T17:42:00Z">
                  <w:rPr>
                    <w:rFonts w:ascii="標楷體" w:eastAsia="標楷體" w:hAnsi="標楷體" w:hint="eastAsia"/>
                    <w:highlight w:val="yellow"/>
                  </w:rPr>
                </w:rPrChange>
              </w:rPr>
              <w:t>保固服務</w:t>
            </w:r>
          </w:p>
        </w:tc>
        <w:tc>
          <w:tcPr>
            <w:tcW w:w="4247" w:type="pct"/>
            <w:tcPrChange w:id="326" w:author="黃薇仰" w:date="2022-02-18T17:58:00Z">
              <w:tcPr>
                <w:tcW w:w="4163" w:type="pct"/>
              </w:tcPr>
            </w:tcPrChange>
          </w:tcPr>
          <w:p w14:paraId="75EBC08E" w14:textId="5F3B5351" w:rsidR="002F399D" w:rsidRPr="009B5787" w:rsidRDefault="002F399D" w:rsidP="00D403EF">
            <w:pPr>
              <w:pStyle w:val="TableParagraph"/>
              <w:kinsoku w:val="0"/>
              <w:overflowPunct w:val="0"/>
              <w:spacing w:line="341" w:lineRule="exact"/>
              <w:ind w:left="139"/>
              <w:rPr>
                <w:rFonts w:ascii="標楷體" w:eastAsia="標楷體" w:hAnsi="標楷體"/>
              </w:rPr>
            </w:pPr>
            <w:r w:rsidRPr="009B5787">
              <w:rPr>
                <w:rFonts w:ascii="標楷體" w:eastAsia="標楷體" w:hAnsi="標楷體"/>
                <w:rPrChange w:id="327" w:author="黃薇仰" w:date="2022-02-18T17:42:00Z">
                  <w:rPr>
                    <w:rFonts w:ascii="標楷體" w:eastAsia="標楷體" w:hAnsi="標楷體"/>
                    <w:highlight w:val="yellow"/>
                  </w:rPr>
                </w:rPrChange>
              </w:rPr>
              <w:t xml:space="preserve">1. </w:t>
            </w:r>
            <w:r w:rsidRPr="009B5787">
              <w:rPr>
                <w:rFonts w:ascii="標楷體" w:eastAsia="標楷體" w:hAnsi="標楷體" w:hint="eastAsia"/>
                <w:rPrChange w:id="328" w:author="黃薇仰" w:date="2022-02-18T17:42:00Z">
                  <w:rPr>
                    <w:rFonts w:ascii="標楷體" w:eastAsia="標楷體" w:hAnsi="標楷體" w:hint="eastAsia"/>
                    <w:highlight w:val="yellow"/>
                  </w:rPr>
                </w:rPrChange>
              </w:rPr>
              <w:t>驗收後保固</w:t>
            </w:r>
            <w:r w:rsidRPr="009B5787">
              <w:rPr>
                <w:rFonts w:ascii="Microsoft YaHei" w:eastAsia="Microsoft YaHei" w:hAnsi="Microsoft YaHei" w:cs="Microsoft YaHei" w:hint="eastAsia"/>
                <w:rPrChange w:id="329" w:author="黃薇仰" w:date="2022-02-18T17:42:00Z">
                  <w:rPr>
                    <w:rFonts w:ascii="Microsoft YaHei" w:eastAsia="Microsoft YaHei" w:hAnsi="Microsoft YaHei" w:cs="Microsoft YaHei" w:hint="eastAsia"/>
                    <w:highlight w:val="yellow"/>
                  </w:rPr>
                </w:rPrChange>
              </w:rPr>
              <w:t>㇐</w:t>
            </w:r>
            <w:r w:rsidRPr="009B5787">
              <w:rPr>
                <w:rFonts w:ascii="標楷體" w:eastAsia="標楷體" w:hAnsi="標楷體" w:hint="eastAsia"/>
                <w:rPrChange w:id="330" w:author="黃薇仰" w:date="2022-02-18T17:42:00Z">
                  <w:rPr>
                    <w:rFonts w:ascii="標楷體" w:eastAsia="標楷體" w:hAnsi="標楷體" w:hint="eastAsia"/>
                    <w:highlight w:val="yellow"/>
                  </w:rPr>
                </w:rPrChange>
              </w:rPr>
              <w:t>年。</w:t>
            </w:r>
          </w:p>
        </w:tc>
      </w:tr>
      <w:tr w:rsidR="002F399D" w:rsidRPr="00340D08" w14:paraId="3408B703" w14:textId="77777777" w:rsidTr="002F399D">
        <w:trPr>
          <w:trHeight w:val="360"/>
          <w:trPrChange w:id="331" w:author="黃薇仰" w:date="2022-02-18T17:58:00Z">
            <w:trPr>
              <w:trHeight w:val="360"/>
            </w:trPr>
          </w:trPrChange>
        </w:trPr>
        <w:tc>
          <w:tcPr>
            <w:tcW w:w="753" w:type="pct"/>
            <w:shd w:val="clear" w:color="auto" w:fill="F1F1F1"/>
            <w:tcPrChange w:id="332" w:author="黃薇仰" w:date="2022-02-18T17:58:00Z">
              <w:tcPr>
                <w:tcW w:w="417" w:type="pct"/>
                <w:shd w:val="clear" w:color="auto" w:fill="F1F1F1"/>
              </w:tcPr>
            </w:tcPrChange>
          </w:tcPr>
          <w:p w14:paraId="0D1CAFAB" w14:textId="07DC532F" w:rsidR="002F399D" w:rsidRPr="00340D08" w:rsidRDefault="002F399D" w:rsidP="00D403EF">
            <w:pPr>
              <w:pStyle w:val="TableParagraph"/>
              <w:kinsoku w:val="0"/>
              <w:overflowPunct w:val="0"/>
              <w:spacing w:line="341" w:lineRule="exact"/>
              <w:ind w:left="306"/>
              <w:rPr>
                <w:rFonts w:ascii="標楷體" w:eastAsia="標楷體" w:hAnsi="標楷體"/>
              </w:rPr>
            </w:pPr>
          </w:p>
        </w:tc>
        <w:tc>
          <w:tcPr>
            <w:tcW w:w="4247" w:type="pct"/>
            <w:tcPrChange w:id="333" w:author="黃薇仰" w:date="2022-02-18T17:58:00Z">
              <w:tcPr>
                <w:tcW w:w="4163" w:type="pct"/>
              </w:tcPr>
            </w:tcPrChange>
          </w:tcPr>
          <w:p w14:paraId="208BF37D" w14:textId="01F83640" w:rsidR="002F399D" w:rsidRPr="009B5787" w:rsidRDefault="002F399D" w:rsidP="00D403EF">
            <w:pPr>
              <w:pStyle w:val="TableParagraph"/>
              <w:kinsoku w:val="0"/>
              <w:overflowPunct w:val="0"/>
              <w:spacing w:line="341" w:lineRule="exact"/>
              <w:ind w:left="139"/>
              <w:rPr>
                <w:rFonts w:ascii="標楷體" w:eastAsia="標楷體" w:hAnsi="標楷體"/>
              </w:rPr>
            </w:pPr>
            <w:r w:rsidRPr="009B5787">
              <w:rPr>
                <w:rFonts w:ascii="標楷體" w:eastAsia="標楷體" w:hAnsi="標楷體"/>
                <w:rPrChange w:id="334" w:author="黃薇仰" w:date="2022-02-18T17:42:00Z">
                  <w:rPr>
                    <w:rFonts w:ascii="標楷體" w:eastAsia="標楷體" w:hAnsi="標楷體"/>
                    <w:highlight w:val="yellow"/>
                  </w:rPr>
                </w:rPrChange>
              </w:rPr>
              <w:t xml:space="preserve">2. </w:t>
            </w:r>
            <w:r w:rsidRPr="009B5787">
              <w:rPr>
                <w:rFonts w:ascii="標楷體" w:eastAsia="標楷體" w:hAnsi="標楷體" w:hint="eastAsia"/>
                <w:rPrChange w:id="335" w:author="黃薇仰" w:date="2022-02-18T17:42:00Z">
                  <w:rPr>
                    <w:rFonts w:ascii="標楷體" w:eastAsia="標楷體" w:hAnsi="標楷體" w:hint="eastAsia"/>
                    <w:highlight w:val="yellow"/>
                  </w:rPr>
                </w:rPrChange>
              </w:rPr>
              <w:t>每月定期系統維運檢查及報告</w:t>
            </w:r>
            <w:r w:rsidRPr="009B5787">
              <w:rPr>
                <w:rFonts w:ascii="標楷體" w:eastAsia="標楷體" w:hAnsi="標楷體"/>
                <w:rPrChange w:id="336" w:author="黃薇仰" w:date="2022-02-18T17:42:00Z">
                  <w:rPr>
                    <w:rFonts w:ascii="標楷體" w:eastAsia="標楷體" w:hAnsi="標楷體"/>
                    <w:highlight w:val="yellow"/>
                  </w:rPr>
                </w:rPrChange>
              </w:rPr>
              <w:t>,</w:t>
            </w:r>
            <w:r w:rsidRPr="009B5787">
              <w:rPr>
                <w:rFonts w:ascii="標楷體" w:eastAsia="標楷體" w:hAnsi="標楷體" w:hint="eastAsia"/>
                <w:rPrChange w:id="337" w:author="黃薇仰" w:date="2022-02-18T17:42:00Z">
                  <w:rPr>
                    <w:rFonts w:ascii="標楷體" w:eastAsia="標楷體" w:hAnsi="標楷體" w:hint="eastAsia"/>
                    <w:highlight w:val="yellow"/>
                  </w:rPr>
                </w:rPrChange>
              </w:rPr>
              <w:t>共</w:t>
            </w:r>
            <w:r w:rsidRPr="009B5787">
              <w:rPr>
                <w:rFonts w:ascii="標楷體" w:eastAsia="標楷體" w:hAnsi="標楷體"/>
                <w:rPrChange w:id="338" w:author="黃薇仰" w:date="2022-02-18T17:42:00Z">
                  <w:rPr>
                    <w:rFonts w:ascii="標楷體" w:eastAsia="標楷體" w:hAnsi="標楷體"/>
                    <w:highlight w:val="yellow"/>
                  </w:rPr>
                </w:rPrChange>
              </w:rPr>
              <w:t>12</w:t>
            </w:r>
            <w:r w:rsidRPr="009B5787">
              <w:rPr>
                <w:rFonts w:ascii="標楷體" w:eastAsia="標楷體" w:hAnsi="標楷體" w:hint="eastAsia"/>
                <w:rPrChange w:id="339" w:author="黃薇仰" w:date="2022-02-18T17:42:00Z">
                  <w:rPr>
                    <w:rFonts w:ascii="標楷體" w:eastAsia="標楷體" w:hAnsi="標楷體" w:hint="eastAsia"/>
                    <w:highlight w:val="yellow"/>
                  </w:rPr>
                </w:rPrChange>
              </w:rPr>
              <w:t>次。</w:t>
            </w:r>
          </w:p>
        </w:tc>
      </w:tr>
      <w:tr w:rsidR="002F399D" w:rsidRPr="00340D08" w14:paraId="25AE2D6C" w14:textId="77777777" w:rsidTr="002F399D">
        <w:trPr>
          <w:trHeight w:val="360"/>
          <w:trPrChange w:id="340" w:author="黃薇仰" w:date="2022-02-18T17:58:00Z">
            <w:trPr>
              <w:trHeight w:val="360"/>
            </w:trPr>
          </w:trPrChange>
        </w:trPr>
        <w:tc>
          <w:tcPr>
            <w:tcW w:w="753" w:type="pct"/>
            <w:shd w:val="clear" w:color="auto" w:fill="F1F1F1"/>
            <w:tcPrChange w:id="341" w:author="黃薇仰" w:date="2022-02-18T17:58:00Z">
              <w:tcPr>
                <w:tcW w:w="417" w:type="pct"/>
                <w:shd w:val="clear" w:color="auto" w:fill="F1F1F1"/>
              </w:tcPr>
            </w:tcPrChange>
          </w:tcPr>
          <w:p w14:paraId="2E88974F" w14:textId="2491E3B2" w:rsidR="002F399D" w:rsidRPr="00340D08" w:rsidRDefault="002F399D" w:rsidP="00D403EF">
            <w:pPr>
              <w:pStyle w:val="TableParagraph"/>
              <w:kinsoku w:val="0"/>
              <w:overflowPunct w:val="0"/>
              <w:spacing w:line="341" w:lineRule="exact"/>
              <w:ind w:left="306"/>
              <w:rPr>
                <w:rFonts w:ascii="標楷體" w:eastAsia="標楷體" w:hAnsi="標楷體"/>
              </w:rPr>
            </w:pPr>
          </w:p>
        </w:tc>
        <w:tc>
          <w:tcPr>
            <w:tcW w:w="4247" w:type="pct"/>
            <w:tcPrChange w:id="342" w:author="黃薇仰" w:date="2022-02-18T17:58:00Z">
              <w:tcPr>
                <w:tcW w:w="4163" w:type="pct"/>
              </w:tcPr>
            </w:tcPrChange>
          </w:tcPr>
          <w:p w14:paraId="49218312" w14:textId="2A45F757" w:rsidR="002F399D" w:rsidRPr="009B5787" w:rsidRDefault="002F399D" w:rsidP="00D403EF">
            <w:pPr>
              <w:pStyle w:val="TableParagraph"/>
              <w:kinsoku w:val="0"/>
              <w:overflowPunct w:val="0"/>
              <w:spacing w:line="341" w:lineRule="exact"/>
              <w:ind w:left="139"/>
              <w:rPr>
                <w:rFonts w:ascii="標楷體" w:eastAsia="標楷體" w:hAnsi="標楷體"/>
              </w:rPr>
            </w:pPr>
            <w:r w:rsidRPr="009B5787">
              <w:rPr>
                <w:rFonts w:ascii="標楷體" w:eastAsia="標楷體" w:hAnsi="標楷體"/>
                <w:rPrChange w:id="343" w:author="黃薇仰" w:date="2022-02-18T17:42:00Z">
                  <w:rPr>
                    <w:rFonts w:ascii="標楷體" w:eastAsia="標楷體" w:hAnsi="標楷體"/>
                    <w:highlight w:val="yellow"/>
                  </w:rPr>
                </w:rPrChange>
              </w:rPr>
              <w:t xml:space="preserve">3. </w:t>
            </w:r>
            <w:r w:rsidRPr="009B5787">
              <w:rPr>
                <w:rFonts w:ascii="標楷體" w:eastAsia="標楷體" w:hAnsi="標楷體" w:hint="eastAsia"/>
                <w:rPrChange w:id="344" w:author="黃薇仰" w:date="2022-02-18T17:42:00Z">
                  <w:rPr>
                    <w:rFonts w:ascii="標楷體" w:eastAsia="標楷體" w:hAnsi="標楷體" w:hint="eastAsia"/>
                    <w:highlight w:val="yellow"/>
                  </w:rPr>
                </w:rPrChange>
              </w:rPr>
              <w:t>保固期間提供第三方</w:t>
            </w:r>
            <w:proofErr w:type="gramStart"/>
            <w:r w:rsidRPr="009B5787">
              <w:rPr>
                <w:rFonts w:ascii="標楷體" w:eastAsia="標楷體" w:hAnsi="標楷體" w:hint="eastAsia"/>
                <w:rPrChange w:id="345" w:author="黃薇仰" w:date="2022-02-18T17:42:00Z">
                  <w:rPr>
                    <w:rFonts w:ascii="標楷體" w:eastAsia="標楷體" w:hAnsi="標楷體" w:hint="eastAsia"/>
                    <w:highlight w:val="yellow"/>
                  </w:rPr>
                </w:rPrChange>
              </w:rPr>
              <w:t>網站資安弱點</w:t>
            </w:r>
            <w:proofErr w:type="gramEnd"/>
            <w:r w:rsidRPr="009B5787">
              <w:rPr>
                <w:rFonts w:ascii="標楷體" w:eastAsia="標楷體" w:hAnsi="標楷體" w:hint="eastAsia"/>
                <w:rPrChange w:id="346" w:author="黃薇仰" w:date="2022-02-18T17:42:00Z">
                  <w:rPr>
                    <w:rFonts w:ascii="標楷體" w:eastAsia="標楷體" w:hAnsi="標楷體" w:hint="eastAsia"/>
                    <w:highlight w:val="yellow"/>
                  </w:rPr>
                </w:rPrChange>
              </w:rPr>
              <w:t>掃瞄</w:t>
            </w:r>
            <w:r w:rsidRPr="009B5787">
              <w:rPr>
                <w:rFonts w:ascii="標楷體" w:eastAsia="標楷體" w:hAnsi="標楷體"/>
                <w:rPrChange w:id="347" w:author="黃薇仰" w:date="2022-02-18T17:42:00Z">
                  <w:rPr>
                    <w:rFonts w:ascii="標楷體" w:eastAsia="標楷體" w:hAnsi="標楷體"/>
                    <w:highlight w:val="yellow"/>
                  </w:rPr>
                </w:rPrChange>
              </w:rPr>
              <w:t>,</w:t>
            </w:r>
            <w:r w:rsidRPr="009B5787">
              <w:rPr>
                <w:rFonts w:ascii="標楷體" w:eastAsia="標楷體" w:hAnsi="標楷體" w:hint="eastAsia"/>
                <w:rPrChange w:id="348" w:author="黃薇仰" w:date="2022-02-18T17:42:00Z">
                  <w:rPr>
                    <w:rFonts w:ascii="標楷體" w:eastAsia="標楷體" w:hAnsi="標楷體" w:hint="eastAsia"/>
                    <w:highlight w:val="yellow"/>
                  </w:rPr>
                </w:rPrChange>
              </w:rPr>
              <w:t>每季</w:t>
            </w:r>
            <w:r w:rsidRPr="009B5787">
              <w:rPr>
                <w:rFonts w:ascii="標楷體" w:eastAsia="標楷體" w:hAnsi="標楷體"/>
                <w:rPrChange w:id="349" w:author="黃薇仰" w:date="2022-02-18T17:42:00Z">
                  <w:rPr>
                    <w:rFonts w:ascii="標楷體" w:eastAsia="標楷體" w:hAnsi="標楷體"/>
                    <w:highlight w:val="yellow"/>
                  </w:rPr>
                </w:rPrChange>
              </w:rPr>
              <w:t>1</w:t>
            </w:r>
            <w:r w:rsidRPr="009B5787">
              <w:rPr>
                <w:rFonts w:ascii="標楷體" w:eastAsia="標楷體" w:hAnsi="標楷體" w:hint="eastAsia"/>
                <w:rPrChange w:id="350" w:author="黃薇仰" w:date="2022-02-18T17:42:00Z">
                  <w:rPr>
                    <w:rFonts w:ascii="標楷體" w:eastAsia="標楷體" w:hAnsi="標楷體" w:hint="eastAsia"/>
                    <w:highlight w:val="yellow"/>
                  </w:rPr>
                </w:rPrChange>
              </w:rPr>
              <w:t>次</w:t>
            </w:r>
            <w:r w:rsidRPr="009B5787">
              <w:rPr>
                <w:rFonts w:ascii="標楷體" w:eastAsia="標楷體" w:hAnsi="標楷體"/>
                <w:rPrChange w:id="351" w:author="黃薇仰" w:date="2022-02-18T17:42:00Z">
                  <w:rPr>
                    <w:rFonts w:ascii="標楷體" w:eastAsia="標楷體" w:hAnsi="標楷體"/>
                    <w:highlight w:val="yellow"/>
                  </w:rPr>
                </w:rPrChange>
              </w:rPr>
              <w:t xml:space="preserve">, </w:t>
            </w:r>
            <w:r w:rsidRPr="009B5787">
              <w:rPr>
                <w:rFonts w:ascii="標楷體" w:eastAsia="標楷體" w:hAnsi="標楷體" w:hint="eastAsia"/>
                <w:rPrChange w:id="352" w:author="黃薇仰" w:date="2022-02-18T17:42:00Z">
                  <w:rPr>
                    <w:rFonts w:ascii="標楷體" w:eastAsia="標楷體" w:hAnsi="標楷體" w:hint="eastAsia"/>
                    <w:highlight w:val="yellow"/>
                  </w:rPr>
                </w:rPrChange>
              </w:rPr>
              <w:t>共</w:t>
            </w:r>
            <w:r w:rsidRPr="009B5787">
              <w:rPr>
                <w:rFonts w:ascii="標楷體" w:eastAsia="標楷體" w:hAnsi="標楷體"/>
                <w:rPrChange w:id="353" w:author="黃薇仰" w:date="2022-02-18T17:42:00Z">
                  <w:rPr>
                    <w:rFonts w:ascii="標楷體" w:eastAsia="標楷體" w:hAnsi="標楷體"/>
                    <w:highlight w:val="yellow"/>
                  </w:rPr>
                </w:rPrChange>
              </w:rPr>
              <w:t>3</w:t>
            </w:r>
            <w:r w:rsidRPr="009B5787">
              <w:rPr>
                <w:rFonts w:ascii="標楷體" w:eastAsia="標楷體" w:hAnsi="標楷體" w:hint="eastAsia"/>
                <w:rPrChange w:id="354" w:author="黃薇仰" w:date="2022-02-18T17:42:00Z">
                  <w:rPr>
                    <w:rFonts w:ascii="標楷體" w:eastAsia="標楷體" w:hAnsi="標楷體" w:hint="eastAsia"/>
                    <w:highlight w:val="yellow"/>
                  </w:rPr>
                </w:rPrChange>
              </w:rPr>
              <w:t>次。</w:t>
            </w:r>
          </w:p>
        </w:tc>
      </w:tr>
      <w:tr w:rsidR="002F399D" w:rsidRPr="00340D08" w14:paraId="3C508B58" w14:textId="77777777" w:rsidTr="002F399D">
        <w:trPr>
          <w:trHeight w:val="360"/>
          <w:trPrChange w:id="355" w:author="黃薇仰" w:date="2022-02-18T17:58:00Z">
            <w:trPr>
              <w:trHeight w:val="360"/>
            </w:trPr>
          </w:trPrChange>
        </w:trPr>
        <w:tc>
          <w:tcPr>
            <w:tcW w:w="753" w:type="pct"/>
            <w:shd w:val="clear" w:color="auto" w:fill="F1F1F1"/>
            <w:tcPrChange w:id="356" w:author="黃薇仰" w:date="2022-02-18T17:58:00Z">
              <w:tcPr>
                <w:tcW w:w="417" w:type="pct"/>
                <w:shd w:val="clear" w:color="auto" w:fill="F1F1F1"/>
              </w:tcPr>
            </w:tcPrChange>
          </w:tcPr>
          <w:p w14:paraId="6819CE97" w14:textId="1A23E1D8" w:rsidR="002F399D" w:rsidRPr="00340D08" w:rsidRDefault="002F399D" w:rsidP="00D403EF">
            <w:pPr>
              <w:pStyle w:val="TableParagraph"/>
              <w:kinsoku w:val="0"/>
              <w:overflowPunct w:val="0"/>
              <w:spacing w:line="341" w:lineRule="exact"/>
              <w:ind w:left="306"/>
              <w:rPr>
                <w:rFonts w:ascii="標楷體" w:eastAsia="標楷體" w:hAnsi="標楷體"/>
              </w:rPr>
            </w:pPr>
          </w:p>
        </w:tc>
        <w:tc>
          <w:tcPr>
            <w:tcW w:w="4247" w:type="pct"/>
            <w:tcPrChange w:id="357" w:author="黃薇仰" w:date="2022-02-18T17:58:00Z">
              <w:tcPr>
                <w:tcW w:w="4163" w:type="pct"/>
              </w:tcPr>
            </w:tcPrChange>
          </w:tcPr>
          <w:p w14:paraId="41177782" w14:textId="592E8006" w:rsidR="002F399D" w:rsidRPr="00340D08" w:rsidRDefault="002F399D" w:rsidP="00D403EF">
            <w:pPr>
              <w:pStyle w:val="TableParagraph"/>
              <w:kinsoku w:val="0"/>
              <w:overflowPunct w:val="0"/>
              <w:spacing w:line="341" w:lineRule="exact"/>
              <w:ind w:left="139"/>
              <w:rPr>
                <w:rFonts w:ascii="標楷體" w:eastAsia="標楷體" w:hAnsi="標楷體"/>
              </w:rPr>
            </w:pPr>
            <w:r w:rsidRPr="00340D08">
              <w:rPr>
                <w:rFonts w:ascii="標楷體" w:eastAsia="標楷體" w:hAnsi="標楷體"/>
              </w:rPr>
              <w:t xml:space="preserve">4. </w:t>
            </w:r>
            <w:r w:rsidRPr="00340D08">
              <w:rPr>
                <w:rFonts w:ascii="標楷體" w:eastAsia="標楷體" w:hAnsi="標楷體" w:hint="eastAsia"/>
              </w:rPr>
              <w:t>保固期間提供</w:t>
            </w:r>
            <w:r w:rsidRPr="00340D08">
              <w:rPr>
                <w:rFonts w:ascii="Microsoft YaHei" w:eastAsia="Microsoft YaHei" w:hAnsi="Microsoft YaHei" w:cs="Microsoft YaHei" w:hint="eastAsia"/>
              </w:rPr>
              <w:t>㇐</w:t>
            </w:r>
            <w:r w:rsidRPr="00340D08">
              <w:rPr>
                <w:rFonts w:ascii="標楷體" w:eastAsia="標楷體" w:hAnsi="標楷體" w:hint="eastAsia"/>
              </w:rPr>
              <w:t>次網站復原演練。</w:t>
            </w:r>
          </w:p>
        </w:tc>
      </w:tr>
      <w:tr w:rsidR="002F399D" w:rsidRPr="00340D08" w14:paraId="6E1086CF" w14:textId="77777777" w:rsidTr="002F399D">
        <w:trPr>
          <w:trHeight w:val="360"/>
          <w:trPrChange w:id="358" w:author="黃薇仰" w:date="2022-02-18T17:58:00Z">
            <w:trPr>
              <w:trHeight w:val="360"/>
            </w:trPr>
          </w:trPrChange>
        </w:trPr>
        <w:tc>
          <w:tcPr>
            <w:tcW w:w="753" w:type="pct"/>
            <w:shd w:val="clear" w:color="auto" w:fill="F1F1F1"/>
            <w:tcPrChange w:id="359" w:author="黃薇仰" w:date="2022-02-18T17:58:00Z">
              <w:tcPr>
                <w:tcW w:w="417" w:type="pct"/>
                <w:shd w:val="clear" w:color="auto" w:fill="F1F1F1"/>
              </w:tcPr>
            </w:tcPrChange>
          </w:tcPr>
          <w:p w14:paraId="733F2DEF" w14:textId="11D4183F" w:rsidR="002F399D" w:rsidRPr="00340D08" w:rsidRDefault="002F399D" w:rsidP="00D403EF">
            <w:pPr>
              <w:pStyle w:val="TableParagraph"/>
              <w:kinsoku w:val="0"/>
              <w:overflowPunct w:val="0"/>
              <w:spacing w:line="341" w:lineRule="exact"/>
              <w:ind w:left="306"/>
              <w:rPr>
                <w:rFonts w:ascii="標楷體" w:eastAsia="標楷體" w:hAnsi="標楷體"/>
              </w:rPr>
            </w:pPr>
          </w:p>
        </w:tc>
        <w:tc>
          <w:tcPr>
            <w:tcW w:w="4247" w:type="pct"/>
            <w:tcPrChange w:id="360" w:author="黃薇仰" w:date="2022-02-18T17:58:00Z">
              <w:tcPr>
                <w:tcW w:w="4163" w:type="pct"/>
              </w:tcPr>
            </w:tcPrChange>
          </w:tcPr>
          <w:p w14:paraId="59D22634" w14:textId="0B109EF3" w:rsidR="002F399D" w:rsidRPr="00340D08" w:rsidRDefault="002F399D" w:rsidP="00D403EF">
            <w:pPr>
              <w:pStyle w:val="TableParagraph"/>
              <w:kinsoku w:val="0"/>
              <w:overflowPunct w:val="0"/>
              <w:spacing w:line="341" w:lineRule="exact"/>
              <w:ind w:left="139"/>
              <w:rPr>
                <w:rFonts w:ascii="標楷體" w:eastAsia="標楷體" w:hAnsi="標楷體"/>
              </w:rPr>
            </w:pPr>
            <w:r w:rsidRPr="00340D08">
              <w:rPr>
                <w:rFonts w:ascii="標楷體" w:eastAsia="標楷體" w:hAnsi="標楷體"/>
              </w:rPr>
              <w:t xml:space="preserve">5. </w:t>
            </w:r>
            <w:r w:rsidRPr="00340D08">
              <w:rPr>
                <w:rFonts w:ascii="標楷體" w:eastAsia="標楷體" w:hAnsi="標楷體" w:hint="eastAsia"/>
              </w:rPr>
              <w:t>保固期間配合貴</w:t>
            </w:r>
            <w:proofErr w:type="gramStart"/>
            <w:r w:rsidRPr="00340D08">
              <w:rPr>
                <w:rFonts w:ascii="標楷體" w:eastAsia="標楷體" w:hAnsi="標楷體" w:hint="eastAsia"/>
              </w:rPr>
              <w:t>機關資安檢查</w:t>
            </w:r>
            <w:proofErr w:type="gramEnd"/>
            <w:r w:rsidRPr="00340D08">
              <w:rPr>
                <w:rFonts w:ascii="標楷體" w:eastAsia="標楷體" w:hAnsi="標楷體" w:hint="eastAsia"/>
              </w:rPr>
              <w:t>及</w:t>
            </w:r>
            <w:proofErr w:type="gramStart"/>
            <w:r w:rsidRPr="00340D08">
              <w:rPr>
                <w:rFonts w:ascii="標楷體" w:eastAsia="標楷體" w:hAnsi="標楷體" w:hint="eastAsia"/>
              </w:rPr>
              <w:t>進行資安作</w:t>
            </w:r>
            <w:proofErr w:type="gramEnd"/>
            <w:r w:rsidRPr="00340D08">
              <w:rPr>
                <w:rFonts w:ascii="標楷體" w:eastAsia="標楷體" w:hAnsi="標楷體" w:hint="eastAsia"/>
              </w:rPr>
              <w:t>業維護。</w:t>
            </w:r>
          </w:p>
        </w:tc>
      </w:tr>
    </w:tbl>
    <w:p w14:paraId="155E55D2" w14:textId="77777777" w:rsidR="009C5647" w:rsidRPr="00AC1FF7" w:rsidRDefault="009C5647" w:rsidP="009C5647">
      <w:pPr>
        <w:rPr>
          <w:rFonts w:ascii="標楷體" w:eastAsia="標楷體" w:hAnsi="標楷體"/>
          <w:b/>
          <w:bCs/>
          <w:szCs w:val="24"/>
        </w:rPr>
        <w:sectPr w:rsidR="009C5647" w:rsidRPr="00AC1FF7">
          <w:pgSz w:w="11910" w:h="16840"/>
          <w:pgMar w:top="1220" w:right="580" w:bottom="960" w:left="1000" w:header="435" w:footer="775" w:gutter="0"/>
          <w:cols w:space="720"/>
          <w:noEndnote/>
        </w:sectPr>
      </w:pPr>
    </w:p>
    <w:p w14:paraId="79F10125" w14:textId="77777777" w:rsidR="00CC67AC" w:rsidRPr="00AC1FF7" w:rsidRDefault="00CC67AC" w:rsidP="00CC67AC">
      <w:pPr>
        <w:rPr>
          <w:rFonts w:ascii="標楷體" w:eastAsia="標楷體" w:hAnsi="標楷體" w:cs="Times New Roman"/>
        </w:rPr>
      </w:pPr>
    </w:p>
    <w:p w14:paraId="2DC5E2E0" w14:textId="08A506EE" w:rsidR="00CC67AC" w:rsidRPr="00AC1FF7" w:rsidRDefault="00CC67AC" w:rsidP="00CC67AC">
      <w:pPr>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二</w:t>
      </w:r>
      <w:r w:rsidRPr="00AC1FF7">
        <w:rPr>
          <w:rFonts w:ascii="標楷體" w:eastAsia="標楷體" w:hAnsi="標楷體" w:cs="Times New Roman"/>
        </w:rPr>
        <w:t>)</w:t>
      </w:r>
      <w:r w:rsidR="00F83FD0" w:rsidRPr="00AC1FF7">
        <w:rPr>
          <w:rFonts w:ascii="標楷體" w:eastAsia="標楷體" w:hAnsi="標楷體" w:cs="Times New Roman" w:hint="eastAsia"/>
        </w:rPr>
        <w:t>各項功能將依照實際使用情形與適用性進行調整</w:t>
      </w:r>
      <w:r w:rsidRPr="00AC1FF7">
        <w:rPr>
          <w:rFonts w:ascii="標楷體" w:eastAsia="標楷體" w:hAnsi="標楷體" w:cs="Times New Roman" w:hint="eastAsia"/>
        </w:rPr>
        <w:t>，</w:t>
      </w:r>
      <w:r w:rsidR="00F83FD0" w:rsidRPr="00AC1FF7">
        <w:rPr>
          <w:rFonts w:ascii="標楷體" w:eastAsia="標楷體" w:hAnsi="標楷體" w:cs="Times New Roman" w:hint="eastAsia"/>
        </w:rPr>
        <w:t>並</w:t>
      </w:r>
      <w:proofErr w:type="gramStart"/>
      <w:r w:rsidR="00F83FD0" w:rsidRPr="00AC1FF7">
        <w:rPr>
          <w:rFonts w:ascii="標楷體" w:eastAsia="標楷體" w:hAnsi="標楷體" w:cs="Times New Roman" w:hint="eastAsia"/>
        </w:rPr>
        <w:t>確保供能正常</w:t>
      </w:r>
      <w:proofErr w:type="gramEnd"/>
      <w:r w:rsidR="00F83FD0" w:rsidRPr="00AC1FF7">
        <w:rPr>
          <w:rFonts w:ascii="標楷體" w:eastAsia="標楷體" w:hAnsi="標楷體" w:cs="Times New Roman" w:hint="eastAsia"/>
        </w:rPr>
        <w:t>使用。</w:t>
      </w:r>
    </w:p>
    <w:p w14:paraId="1B9D7DB9" w14:textId="77777777" w:rsidR="00CC67AC" w:rsidRPr="00AC1FF7" w:rsidRDefault="00CC67AC" w:rsidP="00CC67AC">
      <w:pPr>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三</w:t>
      </w:r>
      <w:r w:rsidRPr="00AC1FF7">
        <w:rPr>
          <w:rFonts w:ascii="標楷體" w:eastAsia="標楷體" w:hAnsi="標楷體" w:cs="Times New Roman"/>
        </w:rPr>
        <w:t>)</w:t>
      </w:r>
      <w:r w:rsidRPr="00AC1FF7">
        <w:rPr>
          <w:rFonts w:ascii="標楷體" w:eastAsia="標楷體" w:hAnsi="標楷體" w:cs="Times New Roman" w:hint="eastAsia"/>
        </w:rPr>
        <w:t>提昇使用者便利性和互動性。</w:t>
      </w:r>
    </w:p>
    <w:p w14:paraId="03ECED97" w14:textId="77777777" w:rsidR="00CC67AC" w:rsidRPr="00AC1FF7" w:rsidRDefault="00CC67AC" w:rsidP="00CC67AC">
      <w:pPr>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四</w:t>
      </w:r>
      <w:r w:rsidRPr="00AC1FF7">
        <w:rPr>
          <w:rFonts w:ascii="標楷體" w:eastAsia="標楷體" w:hAnsi="標楷體" w:cs="Times New Roman"/>
        </w:rPr>
        <w:t>)</w:t>
      </w:r>
      <w:r w:rsidRPr="00AC1FF7">
        <w:rPr>
          <w:rFonts w:ascii="標楷體" w:eastAsia="標楷體" w:hAnsi="標楷體" w:cs="Times New Roman" w:hint="eastAsia"/>
        </w:rPr>
        <w:t>定期執行程式與資料庫備援作業。</w:t>
      </w:r>
    </w:p>
    <w:p w14:paraId="336362FE" w14:textId="77777777" w:rsidR="00CC67AC" w:rsidRPr="00AC1FF7" w:rsidRDefault="00CC67AC" w:rsidP="00CC67AC">
      <w:pPr>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五</w:t>
      </w:r>
      <w:r w:rsidRPr="00AC1FF7">
        <w:rPr>
          <w:rFonts w:ascii="標楷體" w:eastAsia="標楷體" w:hAnsi="標楷體" w:cs="Times New Roman"/>
        </w:rPr>
        <w:t>)</w:t>
      </w:r>
      <w:r w:rsidRPr="00AC1FF7">
        <w:rPr>
          <w:rFonts w:ascii="標楷體" w:eastAsia="標楷體" w:hAnsi="標楷體" w:cs="Times New Roman" w:hint="eastAsia"/>
        </w:rPr>
        <w:t>系統開發標準</w:t>
      </w:r>
      <w:r w:rsidRPr="00AC1FF7">
        <w:rPr>
          <w:rFonts w:ascii="標楷體" w:eastAsia="標楷體" w:hAnsi="標楷體" w:cs="Times New Roman"/>
        </w:rPr>
        <w:t>-</w:t>
      </w:r>
      <w:proofErr w:type="gramStart"/>
      <w:r w:rsidRPr="00AC1FF7">
        <w:rPr>
          <w:rFonts w:ascii="標楷體" w:eastAsia="標楷體" w:hAnsi="標楷體" w:cs="Times New Roman" w:hint="eastAsia"/>
        </w:rPr>
        <w:t>資安需求</w:t>
      </w:r>
      <w:proofErr w:type="gramEnd"/>
    </w:p>
    <w:p w14:paraId="06D97967" w14:textId="77777777" w:rsidR="00CC67AC" w:rsidRPr="00AC1FF7" w:rsidRDefault="00CC67AC" w:rsidP="00CC67AC">
      <w:pPr>
        <w:pStyle w:val="a4"/>
        <w:numPr>
          <w:ilvl w:val="0"/>
          <w:numId w:val="15"/>
        </w:numPr>
        <w:ind w:leftChars="0" w:left="1778" w:hanging="273"/>
        <w:rPr>
          <w:rFonts w:ascii="標楷體" w:eastAsia="標楷體" w:hAnsi="標楷體" w:cs="Times New Roman"/>
        </w:rPr>
      </w:pPr>
      <w:r w:rsidRPr="00AC1FF7">
        <w:rPr>
          <w:rFonts w:ascii="標楷體" w:eastAsia="標楷體" w:hAnsi="標楷體" w:cs="Times New Roman" w:hint="eastAsia"/>
        </w:rPr>
        <w:t>得標廠商應遵守本會的資通安全規範及</w:t>
      </w:r>
      <w:proofErr w:type="gramStart"/>
      <w:r w:rsidRPr="00AC1FF7">
        <w:rPr>
          <w:rFonts w:ascii="標楷體" w:eastAsia="標楷體" w:hAnsi="標楷體" w:cs="Times New Roman" w:hint="eastAsia"/>
        </w:rPr>
        <w:t>相關資安作業</w:t>
      </w:r>
      <w:proofErr w:type="gramEnd"/>
      <w:r w:rsidRPr="00AC1FF7">
        <w:rPr>
          <w:rFonts w:ascii="標楷體" w:eastAsia="標楷體" w:hAnsi="標楷體" w:cs="Times New Roman" w:hint="eastAsia"/>
        </w:rPr>
        <w:t>流程標準，並於專案執行</w:t>
      </w:r>
      <w:proofErr w:type="gramStart"/>
      <w:r w:rsidRPr="00AC1FF7">
        <w:rPr>
          <w:rFonts w:ascii="標楷體" w:eastAsia="標楷體" w:hAnsi="標楷體" w:cs="Times New Roman" w:hint="eastAsia"/>
        </w:rPr>
        <w:t>期間（含保固期間</w:t>
      </w:r>
      <w:proofErr w:type="gramEnd"/>
      <w:r w:rsidRPr="00AC1FF7">
        <w:rPr>
          <w:rFonts w:ascii="標楷體" w:eastAsia="標楷體" w:hAnsi="標楷體" w:cs="Times New Roman" w:hint="eastAsia"/>
        </w:rPr>
        <w:t>），應配合本會執行</w:t>
      </w:r>
      <w:proofErr w:type="gramStart"/>
      <w:r w:rsidRPr="00AC1FF7">
        <w:rPr>
          <w:rFonts w:ascii="標楷體" w:eastAsia="標楷體" w:hAnsi="標楷體" w:cs="Times New Roman" w:hint="eastAsia"/>
        </w:rPr>
        <w:t>相關資安活</w:t>
      </w:r>
      <w:proofErr w:type="gramEnd"/>
      <w:r w:rsidRPr="00AC1FF7">
        <w:rPr>
          <w:rFonts w:ascii="標楷體" w:eastAsia="標楷體" w:hAnsi="標楷體" w:cs="Times New Roman" w:hint="eastAsia"/>
        </w:rPr>
        <w:t>動（如：</w:t>
      </w:r>
      <w:proofErr w:type="gramStart"/>
      <w:r w:rsidRPr="00AC1FF7">
        <w:rPr>
          <w:rFonts w:ascii="標楷體" w:eastAsia="標楷體" w:hAnsi="標楷體" w:cs="Times New Roman" w:hint="eastAsia"/>
        </w:rPr>
        <w:t>資安稽核</w:t>
      </w:r>
      <w:proofErr w:type="gramEnd"/>
      <w:r w:rsidRPr="00AC1FF7">
        <w:rPr>
          <w:rFonts w:ascii="標楷體" w:eastAsia="標楷體" w:hAnsi="標楷體" w:cs="Times New Roman" w:hint="eastAsia"/>
        </w:rPr>
        <w:t>、業務持續運作演練、弱點掃描等）。</w:t>
      </w:r>
    </w:p>
    <w:p w14:paraId="601310B3" w14:textId="77777777" w:rsidR="00CC67AC" w:rsidRPr="00AC1FF7" w:rsidRDefault="00CC67AC" w:rsidP="00CC67AC">
      <w:pPr>
        <w:pStyle w:val="a4"/>
        <w:numPr>
          <w:ilvl w:val="0"/>
          <w:numId w:val="15"/>
        </w:numPr>
        <w:ind w:leftChars="0" w:left="1778" w:hanging="273"/>
        <w:rPr>
          <w:rFonts w:ascii="標楷體" w:eastAsia="標楷體" w:hAnsi="標楷體" w:cs="Times New Roman"/>
        </w:rPr>
      </w:pPr>
      <w:r w:rsidRPr="00AC1FF7">
        <w:rPr>
          <w:rFonts w:ascii="標楷體" w:eastAsia="標楷體" w:hAnsi="標楷體" w:cs="Times New Roman" w:hint="eastAsia"/>
        </w:rPr>
        <w:t>得標廠商應協助本會處理及通報資通安全事件。</w:t>
      </w:r>
    </w:p>
    <w:p w14:paraId="56748A47" w14:textId="77777777" w:rsidR="00CC67AC" w:rsidRPr="00AC1FF7" w:rsidRDefault="00CC67AC" w:rsidP="00CC67AC">
      <w:pPr>
        <w:pStyle w:val="a4"/>
        <w:numPr>
          <w:ilvl w:val="0"/>
          <w:numId w:val="15"/>
        </w:numPr>
        <w:ind w:leftChars="0" w:left="1778" w:hanging="273"/>
        <w:rPr>
          <w:rFonts w:ascii="標楷體" w:eastAsia="標楷體" w:hAnsi="標楷體" w:cs="Times New Roman"/>
        </w:rPr>
      </w:pPr>
      <w:r w:rsidRPr="00EF3D71">
        <w:rPr>
          <w:rFonts w:ascii="標楷體" w:eastAsia="標楷體" w:hAnsi="標楷體" w:cs="Times New Roman" w:hint="eastAsia"/>
          <w:highlight w:val="green"/>
          <w:rPrChange w:id="361" w:author="鍾綺芳" w:date="2022-03-14T16:28:00Z">
            <w:rPr>
              <w:rFonts w:ascii="標楷體" w:eastAsia="標楷體" w:hAnsi="標楷體" w:cs="Times New Roman" w:hint="eastAsia"/>
            </w:rPr>
          </w:rPrChange>
        </w:rPr>
        <w:t>檔案下載時應隱藏檔案之實體路徑</w:t>
      </w:r>
      <w:r w:rsidRPr="00AC1FF7">
        <w:rPr>
          <w:rFonts w:ascii="標楷體" w:eastAsia="標楷體" w:hAnsi="標楷體" w:cs="Times New Roman" w:hint="eastAsia"/>
        </w:rPr>
        <w:t>，避免發生資料外</w:t>
      </w:r>
      <w:proofErr w:type="gramStart"/>
      <w:r w:rsidRPr="00AC1FF7">
        <w:rPr>
          <w:rFonts w:ascii="標楷體" w:eastAsia="標楷體" w:hAnsi="標楷體" w:cs="Times New Roman" w:hint="eastAsia"/>
        </w:rPr>
        <w:t>洩</w:t>
      </w:r>
      <w:proofErr w:type="gramEnd"/>
      <w:r w:rsidRPr="00AC1FF7">
        <w:rPr>
          <w:rFonts w:ascii="標楷體" w:eastAsia="標楷體" w:hAnsi="標楷體" w:cs="Times New Roman" w:hint="eastAsia"/>
        </w:rPr>
        <w:t>事件。</w:t>
      </w:r>
    </w:p>
    <w:p w14:paraId="4FE9AB2C" w14:textId="77777777" w:rsidR="00CC67AC" w:rsidRPr="003431D6" w:rsidRDefault="00CC67AC" w:rsidP="00CC67AC">
      <w:pPr>
        <w:pStyle w:val="a4"/>
        <w:numPr>
          <w:ilvl w:val="0"/>
          <w:numId w:val="15"/>
        </w:numPr>
        <w:ind w:leftChars="0" w:left="1778" w:hanging="273"/>
        <w:rPr>
          <w:rFonts w:ascii="標楷體" w:eastAsia="標楷體" w:hAnsi="標楷體" w:cs="Times New Roman"/>
          <w:highlight w:val="green"/>
          <w:rPrChange w:id="362" w:author="鍾綺芳" w:date="2022-03-11T11:15:00Z">
            <w:rPr>
              <w:rFonts w:ascii="標楷體" w:eastAsia="標楷體" w:hAnsi="標楷體" w:cs="Times New Roman"/>
            </w:rPr>
          </w:rPrChange>
        </w:rPr>
      </w:pPr>
      <w:r w:rsidRPr="003431D6">
        <w:rPr>
          <w:rFonts w:ascii="標楷體" w:eastAsia="標楷體" w:hAnsi="標楷體" w:cs="Times New Roman" w:hint="eastAsia"/>
          <w:highlight w:val="green"/>
          <w:rPrChange w:id="363" w:author="鍾綺芳" w:date="2022-03-11T11:15:00Z">
            <w:rPr>
              <w:rFonts w:ascii="標楷體" w:eastAsia="標楷體" w:hAnsi="標楷體" w:cs="Times New Roman" w:hint="eastAsia"/>
            </w:rPr>
          </w:rPrChange>
        </w:rPr>
        <w:t>所有儲存於資料庫的敏感資料必需加以編碼。</w:t>
      </w:r>
    </w:p>
    <w:p w14:paraId="5258879B" w14:textId="77777777" w:rsidR="00CC67AC" w:rsidRPr="00AC1FF7" w:rsidRDefault="00CC67AC" w:rsidP="00CC67AC">
      <w:pPr>
        <w:pStyle w:val="a4"/>
        <w:numPr>
          <w:ilvl w:val="0"/>
          <w:numId w:val="15"/>
        </w:numPr>
        <w:ind w:leftChars="0" w:left="1778" w:hanging="273"/>
        <w:rPr>
          <w:rFonts w:ascii="標楷體" w:eastAsia="標楷體" w:hAnsi="標楷體" w:cs="Times New Roman"/>
        </w:rPr>
      </w:pPr>
      <w:r w:rsidRPr="00AC1FF7">
        <w:rPr>
          <w:rFonts w:ascii="標楷體" w:eastAsia="標楷體" w:hAnsi="標楷體" w:cs="Times New Roman" w:hint="eastAsia"/>
        </w:rPr>
        <w:t>所有資料異動必需提供</w:t>
      </w:r>
      <w:r w:rsidRPr="00AC1FF7">
        <w:rPr>
          <w:rFonts w:ascii="標楷體" w:eastAsia="標楷體" w:hAnsi="標楷體" w:cs="Times New Roman"/>
        </w:rPr>
        <w:t>Log</w:t>
      </w:r>
      <w:r w:rsidRPr="00AC1FF7">
        <w:rPr>
          <w:rFonts w:ascii="標楷體" w:eastAsia="標楷體" w:hAnsi="標楷體" w:cs="Times New Roman" w:hint="eastAsia"/>
        </w:rPr>
        <w:t>記錄供查詢。</w:t>
      </w:r>
    </w:p>
    <w:p w14:paraId="2957303C" w14:textId="77777777" w:rsidR="00CC67AC" w:rsidRPr="003431D6" w:rsidRDefault="00CC67AC" w:rsidP="00CC67AC">
      <w:pPr>
        <w:pStyle w:val="a4"/>
        <w:numPr>
          <w:ilvl w:val="0"/>
          <w:numId w:val="15"/>
        </w:numPr>
        <w:ind w:leftChars="0" w:left="1778" w:hanging="273"/>
        <w:rPr>
          <w:rFonts w:ascii="標楷體" w:eastAsia="標楷體" w:hAnsi="標楷體" w:cs="Times New Roman"/>
          <w:highlight w:val="green"/>
          <w:rPrChange w:id="364" w:author="鍾綺芳" w:date="2022-03-11T11:16:00Z">
            <w:rPr>
              <w:rFonts w:ascii="標楷體" w:eastAsia="標楷體" w:hAnsi="標楷體" w:cs="Times New Roman"/>
            </w:rPr>
          </w:rPrChange>
        </w:rPr>
      </w:pPr>
      <w:r w:rsidRPr="003431D6">
        <w:rPr>
          <w:rFonts w:ascii="標楷體" w:eastAsia="標楷體" w:hAnsi="標楷體" w:cs="Times New Roman" w:hint="eastAsia"/>
          <w:highlight w:val="green"/>
          <w:rPrChange w:id="365" w:author="鍾綺芳" w:date="2022-03-11T11:16:00Z">
            <w:rPr>
              <w:rFonts w:ascii="標楷體" w:eastAsia="標楷體" w:hAnsi="標楷體" w:cs="Times New Roman" w:hint="eastAsia"/>
            </w:rPr>
          </w:rPrChange>
        </w:rPr>
        <w:t>帳號登入密碼應有檢查機制，確認密碼複雜度（應包含英文大小寫及數字）。</w:t>
      </w:r>
    </w:p>
    <w:p w14:paraId="10E228FE" w14:textId="77777777" w:rsidR="00CC67AC" w:rsidRPr="00AC1FF7" w:rsidRDefault="00CC67AC" w:rsidP="00CC67AC">
      <w:pPr>
        <w:pStyle w:val="a4"/>
        <w:ind w:leftChars="0" w:left="1778"/>
        <w:rPr>
          <w:rFonts w:ascii="標楷體" w:eastAsia="標楷體" w:hAnsi="標楷體" w:cs="Times New Roman"/>
        </w:rPr>
      </w:pPr>
    </w:p>
    <w:p w14:paraId="4F4B5EC8" w14:textId="77777777" w:rsidR="00CC67AC" w:rsidRPr="00AC1FF7" w:rsidRDefault="00CC67AC" w:rsidP="00CC67AC">
      <w:pPr>
        <w:pStyle w:val="a4"/>
        <w:numPr>
          <w:ilvl w:val="1"/>
          <w:numId w:val="15"/>
        </w:numPr>
        <w:ind w:leftChars="0"/>
        <w:rPr>
          <w:rFonts w:ascii="標楷體" w:eastAsia="標楷體" w:hAnsi="標楷體" w:cs="Times New Roman"/>
        </w:rPr>
      </w:pPr>
      <w:r w:rsidRPr="00AC1FF7">
        <w:rPr>
          <w:rFonts w:ascii="標楷體" w:eastAsia="標楷體" w:hAnsi="標楷體" w:cs="Times New Roman" w:hint="eastAsia"/>
        </w:rPr>
        <w:t>法令依據及相關規定</w:t>
      </w:r>
    </w:p>
    <w:p w14:paraId="197FF593" w14:textId="77777777" w:rsidR="00CC67AC" w:rsidRPr="00AC1FF7" w:rsidRDefault="00CC67AC" w:rsidP="00CC67AC">
      <w:pPr>
        <w:pStyle w:val="a4"/>
        <w:numPr>
          <w:ilvl w:val="0"/>
          <w:numId w:val="16"/>
        </w:numPr>
        <w:ind w:leftChars="0" w:left="1418" w:hanging="425"/>
        <w:rPr>
          <w:rFonts w:ascii="標楷體" w:eastAsia="標楷體" w:hAnsi="標楷體" w:cs="Times New Roman"/>
        </w:rPr>
      </w:pPr>
      <w:proofErr w:type="gramStart"/>
      <w:r w:rsidRPr="00AC1FF7">
        <w:rPr>
          <w:rFonts w:ascii="標楷體" w:eastAsia="標楷體" w:hAnsi="標楷體" w:cs="Times New Roman" w:hint="eastAsia"/>
        </w:rPr>
        <w:t>個</w:t>
      </w:r>
      <w:proofErr w:type="gramEnd"/>
      <w:r w:rsidRPr="00AC1FF7">
        <w:rPr>
          <w:rFonts w:ascii="標楷體" w:eastAsia="標楷體" w:hAnsi="標楷體" w:cs="Times New Roman" w:hint="eastAsia"/>
        </w:rPr>
        <w:t>資法規：</w:t>
      </w:r>
    </w:p>
    <w:p w14:paraId="5CFCD6DA" w14:textId="77777777" w:rsidR="00CC67AC" w:rsidRPr="00AC1FF7" w:rsidRDefault="00CC67AC" w:rsidP="00CC67AC">
      <w:pPr>
        <w:ind w:leftChars="590" w:left="1416"/>
        <w:rPr>
          <w:rFonts w:ascii="標楷體" w:eastAsia="標楷體" w:hAnsi="標楷體" w:cs="Times New Roman"/>
        </w:rPr>
      </w:pPr>
      <w:r w:rsidRPr="00AC1FF7">
        <w:rPr>
          <w:rFonts w:ascii="標楷體" w:eastAsia="標楷體" w:hAnsi="標楷體" w:cs="Times New Roman" w:hint="eastAsia"/>
        </w:rPr>
        <w:t>系統內容不可完整顯示身分證字號及相關個人資料之資訊。</w:t>
      </w:r>
    </w:p>
    <w:p w14:paraId="6ACB49DA" w14:textId="77777777" w:rsidR="00CC67AC" w:rsidRPr="00AC1FF7" w:rsidRDefault="00CC67AC" w:rsidP="00CC67AC">
      <w:pPr>
        <w:ind w:leftChars="590" w:left="1416"/>
        <w:rPr>
          <w:rFonts w:ascii="標楷體" w:eastAsia="標楷體" w:hAnsi="標楷體" w:cs="Times New Roman"/>
        </w:rPr>
      </w:pPr>
      <w:r w:rsidRPr="00AC1FF7">
        <w:rPr>
          <w:rFonts w:ascii="標楷體" w:eastAsia="標楷體" w:hAnsi="標楷體" w:cs="Times New Roman" w:hint="eastAsia"/>
        </w:rPr>
        <w:t>需過濾目前系統上已上傳檔案內含有個人資料之檔案。</w:t>
      </w:r>
    </w:p>
    <w:p w14:paraId="13DD162D" w14:textId="77777777" w:rsidR="00CC67AC" w:rsidRPr="00AC1FF7" w:rsidRDefault="00CC67AC" w:rsidP="00CC67AC">
      <w:pPr>
        <w:ind w:leftChars="590" w:left="1416"/>
        <w:rPr>
          <w:rFonts w:ascii="標楷體" w:eastAsia="標楷體" w:hAnsi="標楷體" w:cs="Times New Roman"/>
        </w:rPr>
      </w:pPr>
      <w:proofErr w:type="gramStart"/>
      <w:r w:rsidRPr="00AC1FF7">
        <w:rPr>
          <w:rFonts w:ascii="標楷體" w:eastAsia="標楷體" w:hAnsi="標楷體" w:cs="Times New Roman" w:hint="eastAsia"/>
        </w:rPr>
        <w:t>詳</w:t>
      </w:r>
      <w:proofErr w:type="gramEnd"/>
      <w:r w:rsidRPr="00AC1FF7">
        <w:rPr>
          <w:rFonts w:ascii="標楷體" w:eastAsia="標楷體" w:hAnsi="標楷體" w:cs="Times New Roman" w:hint="eastAsia"/>
        </w:rPr>
        <w:t>附件「委託廠商蒐集</w:t>
      </w:r>
      <w:r w:rsidRPr="00AC1FF7">
        <w:rPr>
          <w:rFonts w:ascii="標楷體" w:eastAsia="標楷體" w:hAnsi="標楷體" w:cs="Times New Roman"/>
        </w:rPr>
        <w:t>/</w:t>
      </w:r>
      <w:r w:rsidRPr="00AC1FF7">
        <w:rPr>
          <w:rFonts w:ascii="標楷體" w:eastAsia="標楷體" w:hAnsi="標楷體" w:cs="Times New Roman" w:hint="eastAsia"/>
        </w:rPr>
        <w:t>處理</w:t>
      </w:r>
      <w:r w:rsidRPr="00AC1FF7">
        <w:rPr>
          <w:rFonts w:ascii="標楷體" w:eastAsia="標楷體" w:hAnsi="標楷體" w:cs="Times New Roman"/>
        </w:rPr>
        <w:t>/</w:t>
      </w:r>
      <w:r w:rsidRPr="00AC1FF7">
        <w:rPr>
          <w:rFonts w:ascii="標楷體" w:eastAsia="標楷體" w:hAnsi="標楷體" w:cs="Times New Roman" w:hint="eastAsia"/>
        </w:rPr>
        <w:t>利用個人資料條款」。</w:t>
      </w:r>
    </w:p>
    <w:p w14:paraId="23A87811" w14:textId="77777777" w:rsidR="00CC67AC" w:rsidRPr="00AC1FF7" w:rsidRDefault="00CC67AC" w:rsidP="00CC67AC">
      <w:pPr>
        <w:pStyle w:val="a4"/>
        <w:numPr>
          <w:ilvl w:val="0"/>
          <w:numId w:val="16"/>
        </w:numPr>
        <w:ind w:leftChars="0" w:left="1418" w:hanging="425"/>
        <w:rPr>
          <w:rFonts w:ascii="標楷體" w:eastAsia="標楷體" w:hAnsi="標楷體" w:cs="Times New Roman"/>
        </w:rPr>
      </w:pPr>
      <w:r w:rsidRPr="00AC1FF7">
        <w:rPr>
          <w:rFonts w:ascii="標楷體" w:eastAsia="標楷體" w:hAnsi="標楷體" w:cs="Times New Roman" w:hint="eastAsia"/>
        </w:rPr>
        <w:t>智慧財產權之歸屬：</w:t>
      </w:r>
    </w:p>
    <w:p w14:paraId="1112F51A" w14:textId="77777777" w:rsidR="00CC67AC" w:rsidRPr="00AC1FF7" w:rsidRDefault="00CC67AC" w:rsidP="00D74ADB">
      <w:pPr>
        <w:ind w:leftChars="590" w:left="1416"/>
        <w:rPr>
          <w:rFonts w:ascii="標楷體" w:eastAsia="標楷體" w:hAnsi="標楷體" w:cs="Times New Roman"/>
        </w:rPr>
      </w:pPr>
      <w:r w:rsidRPr="00AC1FF7">
        <w:rPr>
          <w:rFonts w:ascii="標楷體" w:eastAsia="標楷體" w:hAnsi="標楷體" w:cs="Times New Roman" w:hint="eastAsia"/>
        </w:rPr>
        <w:t>得標廠商交付項目之智慧財產權歸屬本會所有。得標廠商依本契約所提出之履約標的若有使用或涉及他人之智慧財產權，得標廠商應負責使本會及業主就前述智慧財產權在本契約履約目的範圍內取得永久無償、不限時間、次數、方式、地域之任何使用或行使之授權。如涉有權利爭議糾紛，應由得標廠商完全負責，概與本會無涉。</w:t>
      </w:r>
    </w:p>
    <w:p w14:paraId="1F51A084" w14:textId="77777777" w:rsidR="00CC67AC" w:rsidRPr="00AC1FF7" w:rsidRDefault="00CC67AC" w:rsidP="00CC67AC">
      <w:pPr>
        <w:pStyle w:val="a4"/>
        <w:numPr>
          <w:ilvl w:val="1"/>
          <w:numId w:val="15"/>
        </w:numPr>
        <w:ind w:leftChars="0"/>
        <w:rPr>
          <w:rFonts w:ascii="標楷體" w:eastAsia="標楷體" w:hAnsi="標楷體" w:cs="Times New Roman"/>
        </w:rPr>
      </w:pPr>
      <w:r w:rsidRPr="00AC1FF7">
        <w:rPr>
          <w:rFonts w:ascii="標楷體" w:eastAsia="標楷體" w:hAnsi="標楷體" w:cs="Times New Roman" w:hint="eastAsia"/>
        </w:rPr>
        <w:t>保固需求</w:t>
      </w:r>
    </w:p>
    <w:p w14:paraId="1987B907" w14:textId="77777777" w:rsidR="00CC67AC" w:rsidRPr="00AC1FF7" w:rsidRDefault="00CC67AC" w:rsidP="00CC67AC">
      <w:pPr>
        <w:pStyle w:val="a4"/>
        <w:numPr>
          <w:ilvl w:val="0"/>
          <w:numId w:val="17"/>
        </w:numPr>
        <w:ind w:leftChars="0" w:left="1418" w:hanging="425"/>
        <w:rPr>
          <w:rFonts w:ascii="標楷體" w:eastAsia="標楷體" w:hAnsi="標楷體" w:cs="Times New Roman"/>
        </w:rPr>
      </w:pPr>
      <w:r w:rsidRPr="00AC1FF7">
        <w:rPr>
          <w:rFonts w:ascii="標楷體" w:eastAsia="標楷體" w:hAnsi="標楷體" w:cs="Times New Roman" w:hint="eastAsia"/>
        </w:rPr>
        <w:t>保固期間</w:t>
      </w:r>
    </w:p>
    <w:p w14:paraId="06D2098E" w14:textId="167CFC32" w:rsidR="00CC67AC" w:rsidRPr="00AC1FF7" w:rsidRDefault="00CC67AC" w:rsidP="00CC67AC">
      <w:pPr>
        <w:pStyle w:val="a4"/>
        <w:ind w:leftChars="0" w:left="1418"/>
        <w:rPr>
          <w:rFonts w:ascii="標楷體" w:eastAsia="標楷體" w:hAnsi="標楷體" w:cs="Times New Roman"/>
        </w:rPr>
      </w:pPr>
      <w:bookmarkStart w:id="366" w:name="_Hlk96098812"/>
      <w:r w:rsidRPr="00CC34E4">
        <w:rPr>
          <w:rFonts w:ascii="標楷體" w:eastAsia="標楷體" w:hAnsi="標楷體" w:cs="Times New Roman" w:hint="eastAsia"/>
          <w:color w:val="FF0000"/>
          <w:rPrChange w:id="367" w:author="鍾綺芳" w:date="2022-03-11T11:20:00Z">
            <w:rPr>
              <w:rFonts w:ascii="標楷體" w:eastAsia="標楷體" w:hAnsi="標楷體" w:cs="Times New Roman" w:hint="eastAsia"/>
            </w:rPr>
          </w:rPrChange>
        </w:rPr>
        <w:t>自本案驗收合格之日</w:t>
      </w:r>
      <w:r w:rsidRPr="00CC34E4">
        <w:rPr>
          <w:rFonts w:ascii="標楷體" w:eastAsia="標楷體" w:hAnsi="標楷體" w:cs="Times New Roman" w:hint="eastAsia"/>
          <w:color w:val="FF0000"/>
          <w:rPrChange w:id="368" w:author="鍾綺芳" w:date="2022-03-11T11:20:00Z">
            <w:rPr>
              <w:rFonts w:ascii="標楷體" w:eastAsia="標楷體" w:hAnsi="標楷體" w:cs="Times New Roman" w:hint="eastAsia"/>
              <w:highlight w:val="yellow"/>
            </w:rPr>
          </w:rPrChange>
        </w:rPr>
        <w:t>起</w:t>
      </w:r>
      <w:r w:rsidR="00EA3E6C" w:rsidRPr="00CC34E4">
        <w:rPr>
          <w:rFonts w:ascii="標楷體" w:eastAsia="標楷體" w:hAnsi="標楷體" w:cs="Times New Roman"/>
          <w:color w:val="FF0000"/>
          <w:rPrChange w:id="369" w:author="鍾綺芳" w:date="2022-03-11T11:20:00Z">
            <w:rPr>
              <w:rFonts w:ascii="標楷體" w:eastAsia="標楷體" w:hAnsi="標楷體" w:cs="Times New Roman"/>
              <w:highlight w:val="yellow"/>
            </w:rPr>
          </w:rPrChange>
        </w:rPr>
        <w:t>1</w:t>
      </w:r>
      <w:r w:rsidRPr="00CC34E4">
        <w:rPr>
          <w:rFonts w:ascii="標楷體" w:eastAsia="標楷體" w:hAnsi="標楷體" w:cs="Times New Roman" w:hint="eastAsia"/>
          <w:color w:val="FF0000"/>
          <w:rPrChange w:id="370" w:author="鍾綺芳" w:date="2022-03-11T11:20:00Z">
            <w:rPr>
              <w:rFonts w:ascii="標楷體" w:eastAsia="標楷體" w:hAnsi="標楷體" w:cs="Times New Roman" w:hint="eastAsia"/>
              <w:highlight w:val="yellow"/>
            </w:rPr>
          </w:rPrChange>
        </w:rPr>
        <w:t>年內</w:t>
      </w:r>
      <w:r w:rsidRPr="00CC34E4">
        <w:rPr>
          <w:rFonts w:ascii="標楷體" w:eastAsia="標楷體" w:hAnsi="標楷體" w:cs="Times New Roman" w:hint="eastAsia"/>
          <w:color w:val="FF0000"/>
          <w:rPrChange w:id="371" w:author="鍾綺芳" w:date="2022-03-11T11:20:00Z">
            <w:rPr>
              <w:rFonts w:ascii="標楷體" w:eastAsia="標楷體" w:hAnsi="標楷體" w:cs="Times New Roman" w:hint="eastAsia"/>
            </w:rPr>
          </w:rPrChange>
        </w:rPr>
        <w:t>，免費提供計畫審查系統正常操作之必要保固維護及正常操作中發生任何事情之必要改善</w:t>
      </w:r>
      <w:r w:rsidRPr="00AC1FF7">
        <w:rPr>
          <w:rFonts w:ascii="標楷體" w:eastAsia="標楷體" w:hAnsi="標楷體" w:cs="Times New Roman" w:hint="eastAsia"/>
        </w:rPr>
        <w:t>。</w:t>
      </w:r>
    </w:p>
    <w:bookmarkEnd w:id="366"/>
    <w:p w14:paraId="42C52F0E" w14:textId="77777777" w:rsidR="00CC67AC" w:rsidRPr="00AC1FF7" w:rsidRDefault="00CC67AC" w:rsidP="00CC67AC">
      <w:pPr>
        <w:pStyle w:val="a4"/>
        <w:numPr>
          <w:ilvl w:val="0"/>
          <w:numId w:val="17"/>
        </w:numPr>
        <w:ind w:leftChars="0" w:left="1418" w:hanging="425"/>
        <w:rPr>
          <w:rFonts w:ascii="標楷體" w:eastAsia="標楷體" w:hAnsi="標楷體" w:cs="Times New Roman"/>
        </w:rPr>
      </w:pPr>
      <w:r w:rsidRPr="00AC1FF7">
        <w:rPr>
          <w:rFonts w:ascii="標楷體" w:eastAsia="標楷體" w:hAnsi="標楷體" w:cs="Times New Roman" w:hint="eastAsia"/>
        </w:rPr>
        <w:t>故障叫修</w:t>
      </w:r>
    </w:p>
    <w:p w14:paraId="21AAF4D8" w14:textId="77777777" w:rsidR="00CC67AC" w:rsidRPr="00AC1FF7" w:rsidRDefault="00CC67AC" w:rsidP="00CC67AC">
      <w:pPr>
        <w:pStyle w:val="a4"/>
        <w:numPr>
          <w:ilvl w:val="0"/>
          <w:numId w:val="18"/>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須指定</w:t>
      </w:r>
      <w:proofErr w:type="gramStart"/>
      <w:r w:rsidRPr="00AC1FF7">
        <w:rPr>
          <w:rFonts w:ascii="標楷體" w:eastAsia="標楷體" w:hAnsi="標楷體" w:cs="Times New Roman" w:hint="eastAsia"/>
        </w:rPr>
        <w:t>一</w:t>
      </w:r>
      <w:proofErr w:type="gramEnd"/>
      <w:r w:rsidRPr="00AC1FF7">
        <w:rPr>
          <w:rFonts w:ascii="標楷體" w:eastAsia="標楷體" w:hAnsi="標楷體" w:cs="Times New Roman" w:hint="eastAsia"/>
        </w:rPr>
        <w:t>固定服務</w:t>
      </w:r>
      <w:r w:rsidRPr="00AC1FF7">
        <w:rPr>
          <w:rFonts w:ascii="標楷體" w:eastAsia="標楷體" w:hAnsi="標楷體" w:cs="Times New Roman"/>
        </w:rPr>
        <w:t>/</w:t>
      </w:r>
      <w:r w:rsidRPr="00AC1FF7">
        <w:rPr>
          <w:rFonts w:ascii="標楷體" w:eastAsia="標楷體" w:hAnsi="標楷體" w:cs="Times New Roman" w:hint="eastAsia"/>
        </w:rPr>
        <w:t>聯絡窗口供即時問題反應，及即時注意問題回報系統之問題，並定期追蹤回報，</w:t>
      </w:r>
      <w:r w:rsidRPr="00AC1FF7">
        <w:rPr>
          <w:rFonts w:ascii="標楷體" w:eastAsia="標楷體" w:hAnsi="標楷體" w:cs="Times New Roman" w:hint="eastAsia"/>
          <w:szCs w:val="24"/>
        </w:rPr>
        <w:t>本案系統故障時，建置廠商應於接獲本會通知後</w:t>
      </w:r>
      <w:r w:rsidRPr="00AC1FF7">
        <w:rPr>
          <w:rFonts w:ascii="標楷體" w:eastAsia="標楷體" w:hAnsi="標楷體" w:cs="Times New Roman"/>
          <w:szCs w:val="24"/>
        </w:rPr>
        <w:t>2</w:t>
      </w:r>
      <w:r w:rsidRPr="00AC1FF7">
        <w:rPr>
          <w:rFonts w:ascii="標楷體" w:eastAsia="標楷體" w:hAnsi="標楷體" w:cs="Times New Roman" w:hint="eastAsia"/>
          <w:szCs w:val="24"/>
        </w:rPr>
        <w:t>個工作小時內電話回覆，</w:t>
      </w:r>
      <w:r w:rsidRPr="00AC1FF7">
        <w:rPr>
          <w:rFonts w:ascii="標楷體" w:eastAsia="標楷體" w:hAnsi="標楷體" w:cs="Times New Roman"/>
          <w:szCs w:val="24"/>
        </w:rPr>
        <w:t>4</w:t>
      </w:r>
      <w:r w:rsidRPr="00AC1FF7">
        <w:rPr>
          <w:rFonts w:ascii="標楷體" w:eastAsia="標楷體" w:hAnsi="標楷體" w:cs="Times New Roman" w:hint="eastAsia"/>
          <w:szCs w:val="24"/>
        </w:rPr>
        <w:t>個工作小時內遠端進行維修服務，並於本會通知叫修後</w:t>
      </w:r>
      <w:r w:rsidRPr="00AC1FF7">
        <w:rPr>
          <w:rFonts w:ascii="標楷體" w:eastAsia="標楷體" w:hAnsi="標楷體" w:cs="Times New Roman"/>
          <w:szCs w:val="24"/>
        </w:rPr>
        <w:t>8</w:t>
      </w:r>
      <w:r w:rsidRPr="00AC1FF7">
        <w:rPr>
          <w:rFonts w:ascii="標楷體" w:eastAsia="標楷體" w:hAnsi="標楷體" w:cs="Times New Roman" w:hint="eastAsia"/>
          <w:szCs w:val="24"/>
        </w:rPr>
        <w:t>個工作小時內恢復系統正常營運作業。</w:t>
      </w:r>
    </w:p>
    <w:p w14:paraId="367FC442" w14:textId="77777777" w:rsidR="00CC67AC" w:rsidRPr="00AC1FF7" w:rsidRDefault="00CC67AC" w:rsidP="00CC67AC">
      <w:pPr>
        <w:pStyle w:val="a4"/>
        <w:numPr>
          <w:ilvl w:val="0"/>
          <w:numId w:val="17"/>
        </w:numPr>
        <w:ind w:leftChars="0" w:left="1418" w:hanging="425"/>
        <w:rPr>
          <w:rFonts w:ascii="標楷體" w:eastAsia="標楷體" w:hAnsi="標楷體" w:cs="Times New Roman"/>
        </w:rPr>
      </w:pPr>
      <w:r w:rsidRPr="00AC1FF7">
        <w:rPr>
          <w:rFonts w:ascii="標楷體" w:eastAsia="標楷體" w:hAnsi="標楷體" w:cs="Times New Roman" w:hint="eastAsia"/>
        </w:rPr>
        <w:t>程式除錯應於本會通知後</w:t>
      </w:r>
      <w:r w:rsidRPr="00AC1FF7">
        <w:rPr>
          <w:rFonts w:ascii="標楷體" w:eastAsia="標楷體" w:hAnsi="標楷體" w:cs="Times New Roman"/>
        </w:rPr>
        <w:t>1</w:t>
      </w:r>
      <w:r w:rsidRPr="00AC1FF7">
        <w:rPr>
          <w:rFonts w:ascii="標楷體" w:eastAsia="標楷體" w:hAnsi="標楷體" w:cs="Times New Roman" w:hint="eastAsia"/>
        </w:rPr>
        <w:t>日內提出改正時程。詳細執行內容得由雙方商議功能或輸出之方式與格式等後完成。</w:t>
      </w:r>
    </w:p>
    <w:p w14:paraId="5E98DDE2" w14:textId="77777777" w:rsidR="00CC67AC" w:rsidRPr="00AC1FF7" w:rsidRDefault="00CC67AC" w:rsidP="00CC67AC">
      <w:pPr>
        <w:pStyle w:val="a4"/>
        <w:numPr>
          <w:ilvl w:val="0"/>
          <w:numId w:val="17"/>
        </w:numPr>
        <w:ind w:leftChars="0" w:left="1418" w:hanging="425"/>
        <w:rPr>
          <w:rFonts w:ascii="標楷體" w:eastAsia="標楷體" w:hAnsi="標楷體" w:cs="Times New Roman"/>
        </w:rPr>
      </w:pPr>
      <w:r w:rsidRPr="00AC1FF7">
        <w:rPr>
          <w:rFonts w:ascii="標楷體" w:eastAsia="標楷體" w:hAnsi="標楷體" w:cs="Times New Roman" w:hint="eastAsia"/>
        </w:rPr>
        <w:lastRenderedPageBreak/>
        <w:t>延續服務</w:t>
      </w:r>
    </w:p>
    <w:p w14:paraId="29851300" w14:textId="77777777" w:rsidR="00CC67AC" w:rsidRPr="00AC1FF7" w:rsidRDefault="00CC67AC" w:rsidP="00CC67AC">
      <w:pPr>
        <w:pStyle w:val="a4"/>
        <w:ind w:leftChars="0" w:left="1418"/>
        <w:rPr>
          <w:rFonts w:ascii="標楷體" w:eastAsia="標楷體" w:hAnsi="標楷體" w:cs="Times New Roman"/>
        </w:rPr>
      </w:pPr>
      <w:r w:rsidRPr="00AC1FF7">
        <w:rPr>
          <w:rFonts w:ascii="標楷體" w:eastAsia="標楷體" w:hAnsi="標楷體" w:cs="Times New Roman" w:hint="eastAsia"/>
        </w:rPr>
        <w:t>保固期滿後，若</w:t>
      </w:r>
      <w:proofErr w:type="gramStart"/>
      <w:r w:rsidRPr="00AC1FF7">
        <w:rPr>
          <w:rFonts w:ascii="標楷體" w:eastAsia="標楷體" w:hAnsi="標楷體" w:cs="Times New Roman" w:hint="eastAsia"/>
        </w:rPr>
        <w:t>本會需延續</w:t>
      </w:r>
      <w:proofErr w:type="gramEnd"/>
      <w:r w:rsidRPr="00AC1FF7">
        <w:rPr>
          <w:rFonts w:ascii="標楷體" w:eastAsia="標楷體" w:hAnsi="標楷體" w:cs="Times New Roman" w:hint="eastAsia"/>
        </w:rPr>
        <w:t>服務，每年之維護費用另議之，惟其維護費用以不超過本案經費</w:t>
      </w:r>
      <w:r w:rsidRPr="00AC1FF7">
        <w:rPr>
          <w:rFonts w:ascii="標楷體" w:eastAsia="標楷體" w:hAnsi="標楷體" w:cs="Times New Roman"/>
        </w:rPr>
        <w:t>10%</w:t>
      </w:r>
      <w:r w:rsidRPr="00AC1FF7">
        <w:rPr>
          <w:rFonts w:ascii="標楷體" w:eastAsia="標楷體" w:hAnsi="標楷體" w:cs="Times New Roman" w:hint="eastAsia"/>
        </w:rPr>
        <w:t>為限。</w:t>
      </w:r>
    </w:p>
    <w:p w14:paraId="7136B00D" w14:textId="77777777" w:rsidR="00CC67AC" w:rsidRPr="00AC1FF7" w:rsidRDefault="00CC67AC" w:rsidP="00CC67AC">
      <w:pPr>
        <w:pStyle w:val="a4"/>
        <w:numPr>
          <w:ilvl w:val="0"/>
          <w:numId w:val="17"/>
        </w:numPr>
        <w:ind w:leftChars="0" w:left="1418" w:hanging="425"/>
        <w:rPr>
          <w:rFonts w:ascii="標楷體" w:eastAsia="標楷體" w:hAnsi="標楷體" w:cs="Times New Roman"/>
        </w:rPr>
      </w:pPr>
      <w:r w:rsidRPr="00AC1FF7">
        <w:rPr>
          <w:rFonts w:ascii="標楷體" w:eastAsia="標楷體" w:hAnsi="標楷體" w:cs="Times New Roman" w:hint="eastAsia"/>
        </w:rPr>
        <w:t>保固期限內如需要將系統轉移至他處，則得標廠商無條件協助順利移轉及系統設定。</w:t>
      </w:r>
    </w:p>
    <w:p w14:paraId="5A0CE6BF" w14:textId="77777777" w:rsidR="00CC67AC" w:rsidRPr="00AC1FF7" w:rsidRDefault="00CC67AC" w:rsidP="00CC67AC">
      <w:pPr>
        <w:rPr>
          <w:rFonts w:ascii="標楷體" w:eastAsia="標楷體" w:hAnsi="標楷體" w:cs="Times New Roman"/>
        </w:rPr>
      </w:pPr>
    </w:p>
    <w:p w14:paraId="3BFD0953"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交付項目、日期及地點</w:t>
      </w:r>
    </w:p>
    <w:tbl>
      <w:tblPr>
        <w:tblW w:w="9809"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91"/>
        <w:gridCol w:w="1701"/>
        <w:gridCol w:w="2864"/>
        <w:gridCol w:w="1276"/>
        <w:gridCol w:w="992"/>
        <w:gridCol w:w="2185"/>
        <w:tblGridChange w:id="372">
          <w:tblGrid>
            <w:gridCol w:w="696"/>
            <w:gridCol w:w="95"/>
            <w:gridCol w:w="1701"/>
            <w:gridCol w:w="2864"/>
            <w:gridCol w:w="1276"/>
            <w:gridCol w:w="992"/>
            <w:gridCol w:w="2185"/>
            <w:gridCol w:w="696"/>
          </w:tblGrid>
        </w:tblGridChange>
      </w:tblGrid>
      <w:tr w:rsidR="00CC67AC" w:rsidRPr="00AC1FF7" w14:paraId="7E446C60" w14:textId="77777777" w:rsidTr="00C45BA2">
        <w:trPr>
          <w:trHeight w:val="429"/>
        </w:trPr>
        <w:tc>
          <w:tcPr>
            <w:tcW w:w="791" w:type="dxa"/>
            <w:tcBorders>
              <w:top w:val="single" w:sz="4" w:space="0" w:color="auto"/>
              <w:left w:val="single" w:sz="4" w:space="0" w:color="auto"/>
              <w:bottom w:val="single" w:sz="4" w:space="0" w:color="auto"/>
              <w:right w:val="single" w:sz="4" w:space="0" w:color="auto"/>
            </w:tcBorders>
            <w:vAlign w:val="center"/>
            <w:hideMark/>
          </w:tcPr>
          <w:p w14:paraId="755B8A1E" w14:textId="77777777" w:rsidR="00CC67AC" w:rsidRPr="00AC1FF7" w:rsidRDefault="00CC67AC">
            <w:pPr>
              <w:jc w:val="center"/>
              <w:rPr>
                <w:rFonts w:ascii="標楷體" w:eastAsia="標楷體" w:hAnsi="標楷體" w:cs="Times New Roman"/>
                <w:szCs w:val="24"/>
              </w:rPr>
            </w:pPr>
            <w:r w:rsidRPr="00AC1FF7">
              <w:rPr>
                <w:rFonts w:ascii="標楷體" w:eastAsia="標楷體" w:hAnsi="標楷體" w:cs="Times New Roman" w:hint="eastAsia"/>
                <w:color w:val="000000"/>
                <w:kern w:val="24"/>
                <w:szCs w:val="24"/>
              </w:rPr>
              <w:t>項次</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CEA05A" w14:textId="77777777" w:rsidR="00CC67AC" w:rsidRPr="00AC1FF7" w:rsidRDefault="00CC67AC">
            <w:pPr>
              <w:jc w:val="center"/>
              <w:rPr>
                <w:rFonts w:ascii="標楷體" w:eastAsia="標楷體" w:hAnsi="標楷體" w:cs="Times New Roman"/>
                <w:szCs w:val="24"/>
              </w:rPr>
            </w:pPr>
            <w:r w:rsidRPr="00AC1FF7">
              <w:rPr>
                <w:rFonts w:ascii="標楷體" w:eastAsia="標楷體" w:hAnsi="標楷體" w:cs="Times New Roman" w:hint="eastAsia"/>
                <w:color w:val="000000"/>
                <w:kern w:val="24"/>
                <w:szCs w:val="24"/>
              </w:rPr>
              <w:t>交付項目</w:t>
            </w:r>
          </w:p>
        </w:tc>
        <w:tc>
          <w:tcPr>
            <w:tcW w:w="2864" w:type="dxa"/>
            <w:tcBorders>
              <w:top w:val="single" w:sz="4" w:space="0" w:color="auto"/>
              <w:left w:val="single" w:sz="4" w:space="0" w:color="auto"/>
              <w:bottom w:val="single" w:sz="4" w:space="0" w:color="auto"/>
              <w:right w:val="single" w:sz="4" w:space="0" w:color="auto"/>
            </w:tcBorders>
            <w:vAlign w:val="center"/>
            <w:hideMark/>
          </w:tcPr>
          <w:p w14:paraId="38EA757C" w14:textId="77777777" w:rsidR="00CC67AC" w:rsidRPr="00AC1FF7" w:rsidRDefault="00CC67AC">
            <w:pPr>
              <w:jc w:val="center"/>
              <w:rPr>
                <w:rFonts w:ascii="標楷體" w:eastAsia="標楷體" w:hAnsi="標楷體" w:cs="Times New Roman"/>
                <w:szCs w:val="24"/>
              </w:rPr>
            </w:pPr>
            <w:r w:rsidRPr="00AC1FF7">
              <w:rPr>
                <w:rFonts w:ascii="標楷體" w:eastAsia="標楷體" w:hAnsi="標楷體" w:cs="Times New Roman" w:hint="eastAsia"/>
                <w:szCs w:val="24"/>
              </w:rPr>
              <w:t>交付內容</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5A9F941" w14:textId="77777777" w:rsidR="00CC67AC" w:rsidRPr="00AC1FF7" w:rsidRDefault="00CC67AC">
            <w:pPr>
              <w:jc w:val="center"/>
              <w:rPr>
                <w:rFonts w:ascii="標楷體" w:eastAsia="標楷體" w:hAnsi="標楷體" w:cs="Times New Roman"/>
                <w:color w:val="000000"/>
                <w:kern w:val="24"/>
                <w:szCs w:val="24"/>
              </w:rPr>
            </w:pPr>
            <w:r w:rsidRPr="00AC1FF7">
              <w:rPr>
                <w:rFonts w:ascii="標楷體" w:eastAsia="標楷體" w:hAnsi="標楷體" w:cs="Times New Roman" w:hint="eastAsia"/>
                <w:color w:val="000000"/>
                <w:kern w:val="24"/>
                <w:szCs w:val="24"/>
              </w:rPr>
              <w:t>交付型態</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CBF8F9" w14:textId="77777777" w:rsidR="00CC67AC" w:rsidRPr="00AC1FF7" w:rsidRDefault="00CC67AC">
            <w:pPr>
              <w:jc w:val="center"/>
              <w:rPr>
                <w:rFonts w:ascii="標楷體" w:eastAsia="標楷體" w:hAnsi="標楷體" w:cs="Times New Roman"/>
                <w:color w:val="000000"/>
                <w:kern w:val="24"/>
                <w:szCs w:val="24"/>
              </w:rPr>
            </w:pPr>
            <w:r w:rsidRPr="00AC1FF7">
              <w:rPr>
                <w:rFonts w:ascii="標楷體" w:eastAsia="標楷體" w:hAnsi="標楷體" w:cs="Times New Roman" w:hint="eastAsia"/>
                <w:color w:val="000000"/>
                <w:kern w:val="24"/>
                <w:szCs w:val="24"/>
              </w:rPr>
              <w:t>數量</w:t>
            </w:r>
          </w:p>
        </w:tc>
        <w:tc>
          <w:tcPr>
            <w:tcW w:w="2185" w:type="dxa"/>
            <w:tcBorders>
              <w:top w:val="single" w:sz="4" w:space="0" w:color="auto"/>
              <w:left w:val="single" w:sz="4" w:space="0" w:color="auto"/>
              <w:bottom w:val="single" w:sz="4" w:space="0" w:color="auto"/>
              <w:right w:val="single" w:sz="4" w:space="0" w:color="auto"/>
            </w:tcBorders>
            <w:vAlign w:val="center"/>
            <w:hideMark/>
          </w:tcPr>
          <w:p w14:paraId="101B3171" w14:textId="77777777" w:rsidR="00CC67AC" w:rsidRPr="00AC1FF7" w:rsidRDefault="00CC67AC">
            <w:pPr>
              <w:jc w:val="center"/>
              <w:rPr>
                <w:rFonts w:ascii="標楷體" w:eastAsia="標楷體" w:hAnsi="標楷體" w:cs="Times New Roman"/>
                <w:color w:val="000000"/>
                <w:kern w:val="24"/>
                <w:szCs w:val="24"/>
              </w:rPr>
            </w:pPr>
            <w:r w:rsidRPr="00AC1FF7">
              <w:rPr>
                <w:rFonts w:ascii="標楷體" w:eastAsia="標楷體" w:hAnsi="標楷體" w:cs="Times New Roman" w:hint="eastAsia"/>
                <w:color w:val="000000"/>
                <w:kern w:val="24"/>
                <w:szCs w:val="24"/>
              </w:rPr>
              <w:t>交付期限</w:t>
            </w:r>
          </w:p>
        </w:tc>
      </w:tr>
      <w:tr w:rsidR="00D74ADB" w:rsidRPr="00AC1FF7" w14:paraId="41126976" w14:textId="77777777" w:rsidTr="00C45BA2">
        <w:trPr>
          <w:trHeight w:val="367"/>
        </w:trPr>
        <w:tc>
          <w:tcPr>
            <w:tcW w:w="9809" w:type="dxa"/>
            <w:gridSpan w:val="6"/>
            <w:tcBorders>
              <w:top w:val="single" w:sz="4" w:space="0" w:color="auto"/>
              <w:left w:val="single" w:sz="4" w:space="0" w:color="auto"/>
              <w:bottom w:val="single" w:sz="4" w:space="0" w:color="auto"/>
              <w:right w:val="single" w:sz="4" w:space="0" w:color="auto"/>
            </w:tcBorders>
            <w:vAlign w:val="center"/>
          </w:tcPr>
          <w:p w14:paraId="21FEA526" w14:textId="77777777" w:rsidR="00D74ADB" w:rsidRPr="009B5787" w:rsidRDefault="00D74ADB">
            <w:pPr>
              <w:jc w:val="center"/>
              <w:rPr>
                <w:rFonts w:ascii="標楷體" w:eastAsia="標楷體" w:hAnsi="標楷體" w:cs="Times New Roman"/>
                <w:kern w:val="0"/>
                <w:szCs w:val="24"/>
                <w:rPrChange w:id="373" w:author="黃薇仰" w:date="2022-02-18T17:43:00Z">
                  <w:rPr>
                    <w:rFonts w:ascii="標楷體" w:eastAsia="標楷體" w:hAnsi="標楷體" w:cs="Times New Roman"/>
                    <w:color w:val="FF0000"/>
                    <w:kern w:val="0"/>
                    <w:szCs w:val="24"/>
                  </w:rPr>
                </w:rPrChange>
              </w:rPr>
            </w:pPr>
            <w:r w:rsidRPr="009B5787">
              <w:rPr>
                <w:rFonts w:ascii="標楷體" w:eastAsia="標楷體" w:hAnsi="標楷體" w:cs="Times New Roman" w:hint="eastAsia"/>
                <w:kern w:val="0"/>
                <w:szCs w:val="24"/>
                <w:rPrChange w:id="374" w:author="黃薇仰" w:date="2022-02-18T17:43:00Z">
                  <w:rPr>
                    <w:rFonts w:ascii="標楷體" w:eastAsia="標楷體" w:hAnsi="標楷體" w:cs="Times New Roman" w:hint="eastAsia"/>
                    <w:color w:val="FF0000"/>
                    <w:kern w:val="0"/>
                    <w:szCs w:val="24"/>
                  </w:rPr>
                </w:rPrChange>
              </w:rPr>
              <w:t>第一階段交付項目</w:t>
            </w:r>
          </w:p>
        </w:tc>
      </w:tr>
      <w:tr w:rsidR="00414DF4" w:rsidRPr="00AC1FF7" w14:paraId="70A986CE" w14:textId="77777777" w:rsidTr="00CC67AC">
        <w:trPr>
          <w:trHeight w:val="574"/>
          <w:ins w:id="375" w:author="林志聰" w:date="2022-02-09T10:18:00Z"/>
        </w:trPr>
        <w:tc>
          <w:tcPr>
            <w:tcW w:w="791" w:type="dxa"/>
            <w:tcBorders>
              <w:top w:val="single" w:sz="4" w:space="0" w:color="auto"/>
              <w:left w:val="single" w:sz="4" w:space="0" w:color="auto"/>
              <w:bottom w:val="single" w:sz="4" w:space="0" w:color="auto"/>
              <w:right w:val="single" w:sz="4" w:space="0" w:color="auto"/>
            </w:tcBorders>
            <w:vAlign w:val="center"/>
          </w:tcPr>
          <w:p w14:paraId="425A6BEE" w14:textId="2B4C3222" w:rsidR="00414DF4" w:rsidRPr="009B5787" w:rsidRDefault="00414DF4">
            <w:pPr>
              <w:jc w:val="center"/>
              <w:rPr>
                <w:ins w:id="376" w:author="林志聰" w:date="2022-02-09T10:18:00Z"/>
                <w:rFonts w:ascii="標楷體" w:eastAsia="標楷體" w:hAnsi="標楷體" w:cs="Times New Roman"/>
                <w:szCs w:val="24"/>
              </w:rPr>
            </w:pPr>
            <w:ins w:id="377" w:author="林志聰" w:date="2022-02-09T10:18:00Z">
              <w:r w:rsidRPr="009B5787">
                <w:rPr>
                  <w:rFonts w:ascii="標楷體" w:eastAsia="標楷體" w:hAnsi="標楷體" w:cs="Times New Roman" w:hint="eastAsia"/>
                  <w:szCs w:val="24"/>
                </w:rPr>
                <w:t>1</w:t>
              </w:r>
            </w:ins>
          </w:p>
        </w:tc>
        <w:tc>
          <w:tcPr>
            <w:tcW w:w="1701" w:type="dxa"/>
            <w:tcBorders>
              <w:top w:val="single" w:sz="4" w:space="0" w:color="auto"/>
              <w:left w:val="single" w:sz="4" w:space="0" w:color="auto"/>
              <w:bottom w:val="single" w:sz="4" w:space="0" w:color="auto"/>
              <w:right w:val="single" w:sz="4" w:space="0" w:color="auto"/>
            </w:tcBorders>
            <w:vAlign w:val="center"/>
          </w:tcPr>
          <w:p w14:paraId="21EB5511" w14:textId="4F99FAB3" w:rsidR="00414DF4" w:rsidRPr="009B5787" w:rsidRDefault="00414DF4">
            <w:pPr>
              <w:snapToGrid w:val="0"/>
              <w:jc w:val="both"/>
              <w:rPr>
                <w:ins w:id="378" w:author="林志聰" w:date="2022-02-09T10:18:00Z"/>
                <w:rFonts w:ascii="標楷體" w:eastAsia="標楷體" w:hAnsi="標楷體" w:cs="Times New Roman"/>
                <w:sz w:val="28"/>
                <w:szCs w:val="28"/>
                <w:rPrChange w:id="379" w:author="黃薇仰" w:date="2022-02-18T17:43:00Z">
                  <w:rPr>
                    <w:ins w:id="380" w:author="林志聰" w:date="2022-02-09T10:18:00Z"/>
                    <w:rFonts w:ascii="標楷體" w:eastAsia="標楷體" w:hAnsi="標楷體" w:cs="Times New Roman"/>
                    <w:color w:val="000000" w:themeColor="text1"/>
                    <w:szCs w:val="24"/>
                  </w:rPr>
                </w:rPrChange>
              </w:rPr>
              <w:pPrChange w:id="381" w:author="林志聰" w:date="2022-02-09T10:18:00Z">
                <w:pPr>
                  <w:jc w:val="both"/>
                </w:pPr>
              </w:pPrChange>
            </w:pPr>
            <w:ins w:id="382" w:author="林志聰" w:date="2022-02-09T10:18:00Z">
              <w:r w:rsidRPr="009B5787">
                <w:rPr>
                  <w:rFonts w:ascii="標楷體" w:eastAsia="標楷體" w:hAnsi="標楷體" w:cs="Times New Roman" w:hint="eastAsia"/>
                  <w:szCs w:val="24"/>
                  <w:rPrChange w:id="383" w:author="黃薇仰" w:date="2022-02-18T17:43:00Z">
                    <w:rPr>
                      <w:rFonts w:hint="eastAsia"/>
                    </w:rPr>
                  </w:rPrChange>
                </w:rPr>
                <w:t>個人資料確認刪除、銷毀及</w:t>
              </w:r>
              <w:proofErr w:type="gramStart"/>
              <w:r w:rsidRPr="009B5787">
                <w:rPr>
                  <w:rFonts w:ascii="標楷體" w:eastAsia="標楷體" w:hAnsi="標楷體" w:cs="Times New Roman" w:hint="eastAsia"/>
                  <w:szCs w:val="24"/>
                  <w:rPrChange w:id="384" w:author="黃薇仰" w:date="2022-02-18T17:43:00Z">
                    <w:rPr>
                      <w:rFonts w:hint="eastAsia"/>
                    </w:rPr>
                  </w:rPrChange>
                </w:rPr>
                <w:t>載體返還</w:t>
              </w:r>
              <w:proofErr w:type="gramEnd"/>
              <w:r w:rsidRPr="009B5787">
                <w:rPr>
                  <w:rFonts w:ascii="標楷體" w:eastAsia="標楷體" w:hAnsi="標楷體" w:cs="Times New Roman" w:hint="eastAsia"/>
                  <w:szCs w:val="24"/>
                  <w:rPrChange w:id="385" w:author="黃薇仰" w:date="2022-02-18T17:43:00Z">
                    <w:rPr>
                      <w:rFonts w:hint="eastAsia"/>
                    </w:rPr>
                  </w:rPrChange>
                </w:rPr>
                <w:t>、移轉切結書</w:t>
              </w:r>
            </w:ins>
          </w:p>
        </w:tc>
        <w:tc>
          <w:tcPr>
            <w:tcW w:w="2864" w:type="dxa"/>
            <w:tcBorders>
              <w:top w:val="single" w:sz="4" w:space="0" w:color="auto"/>
              <w:left w:val="single" w:sz="4" w:space="0" w:color="auto"/>
              <w:bottom w:val="single" w:sz="4" w:space="0" w:color="auto"/>
              <w:right w:val="single" w:sz="4" w:space="0" w:color="auto"/>
            </w:tcBorders>
            <w:vAlign w:val="center"/>
          </w:tcPr>
          <w:p w14:paraId="5C2B2B37" w14:textId="692D3C54" w:rsidR="00414DF4" w:rsidRPr="009B5787" w:rsidRDefault="00414909">
            <w:pPr>
              <w:autoSpaceDE w:val="0"/>
              <w:autoSpaceDN w:val="0"/>
              <w:adjustRightInd w:val="0"/>
              <w:snapToGrid w:val="0"/>
              <w:rPr>
                <w:ins w:id="386" w:author="林志聰" w:date="2022-02-09T10:18:00Z"/>
                <w:rFonts w:ascii="標楷體" w:eastAsia="標楷體" w:hAnsi="標楷體" w:cs="Times New Roman"/>
                <w:kern w:val="0"/>
                <w:szCs w:val="24"/>
              </w:rPr>
              <w:pPrChange w:id="387" w:author="林志聰" w:date="2022-02-09T10:22:00Z">
                <w:pPr>
                  <w:autoSpaceDE w:val="0"/>
                  <w:autoSpaceDN w:val="0"/>
                  <w:adjustRightInd w:val="0"/>
                </w:pPr>
              </w:pPrChange>
            </w:pPr>
            <w:ins w:id="388" w:author="林志聰" w:date="2022-02-09T10:38:00Z">
              <w:r w:rsidRPr="009B5787">
                <w:rPr>
                  <w:rFonts w:ascii="標楷體" w:eastAsia="標楷體" w:hAnsi="標楷體" w:cs="Times New Roman" w:hint="eastAsia"/>
                  <w:szCs w:val="24"/>
                  <w:rPrChange w:id="389" w:author="黃薇仰" w:date="2022-02-18T17:43:00Z">
                    <w:rPr>
                      <w:rFonts w:ascii="標楷體" w:eastAsia="標楷體" w:hAnsi="標楷體" w:cs="Times New Roman" w:hint="eastAsia"/>
                      <w:color w:val="3333FF"/>
                      <w:szCs w:val="24"/>
                    </w:rPr>
                  </w:rPrChange>
                </w:rPr>
                <w:t>經簽署及用印之</w:t>
              </w:r>
            </w:ins>
            <w:ins w:id="390" w:author="林志聰" w:date="2022-02-09T10:19:00Z">
              <w:r w:rsidR="00414DF4" w:rsidRPr="009B5787">
                <w:rPr>
                  <w:rFonts w:ascii="標楷體" w:eastAsia="標楷體" w:hAnsi="標楷體" w:cs="Times New Roman" w:hint="eastAsia"/>
                  <w:szCs w:val="24"/>
                  <w:rPrChange w:id="391" w:author="黃薇仰" w:date="2022-02-18T17:43:00Z">
                    <w:rPr>
                      <w:rFonts w:ascii="標楷體" w:eastAsia="標楷體" w:hAnsi="標楷體" w:cs="Times New Roman" w:hint="eastAsia"/>
                      <w:color w:val="000000" w:themeColor="text1"/>
                      <w:szCs w:val="24"/>
                    </w:rPr>
                  </w:rPrChange>
                </w:rPr>
                <w:t>個人資料確認刪除、銷毀及</w:t>
              </w:r>
              <w:proofErr w:type="gramStart"/>
              <w:r w:rsidR="00414DF4" w:rsidRPr="009B5787">
                <w:rPr>
                  <w:rFonts w:ascii="標楷體" w:eastAsia="標楷體" w:hAnsi="標楷體" w:cs="Times New Roman" w:hint="eastAsia"/>
                  <w:szCs w:val="24"/>
                  <w:rPrChange w:id="392" w:author="黃薇仰" w:date="2022-02-18T17:43:00Z">
                    <w:rPr>
                      <w:rFonts w:ascii="標楷體" w:eastAsia="標楷體" w:hAnsi="標楷體" w:cs="Times New Roman" w:hint="eastAsia"/>
                      <w:color w:val="000000" w:themeColor="text1"/>
                      <w:szCs w:val="24"/>
                    </w:rPr>
                  </w:rPrChange>
                </w:rPr>
                <w:t>載體返還</w:t>
              </w:r>
              <w:proofErr w:type="gramEnd"/>
              <w:r w:rsidR="00414DF4" w:rsidRPr="009B5787">
                <w:rPr>
                  <w:rFonts w:ascii="標楷體" w:eastAsia="標楷體" w:hAnsi="標楷體" w:cs="Times New Roman" w:hint="eastAsia"/>
                  <w:szCs w:val="24"/>
                  <w:rPrChange w:id="393" w:author="黃薇仰" w:date="2022-02-18T17:43:00Z">
                    <w:rPr>
                      <w:rFonts w:ascii="標楷體" w:eastAsia="標楷體" w:hAnsi="標楷體" w:cs="Times New Roman" w:hint="eastAsia"/>
                      <w:color w:val="000000" w:themeColor="text1"/>
                      <w:szCs w:val="24"/>
                    </w:rPr>
                  </w:rPrChange>
                </w:rPr>
                <w:t>、移轉切結</w:t>
              </w:r>
            </w:ins>
            <w:ins w:id="394" w:author="林志聰" w:date="2022-02-09T10:22:00Z">
              <w:r w:rsidR="00414DF4" w:rsidRPr="009B5787">
                <w:rPr>
                  <w:rFonts w:ascii="標楷體" w:eastAsia="標楷體" w:hAnsi="標楷體" w:cs="Times New Roman" w:hint="eastAsia"/>
                  <w:szCs w:val="24"/>
                  <w:rPrChange w:id="395" w:author="黃薇仰" w:date="2022-02-18T17:43:00Z">
                    <w:rPr>
                      <w:rFonts w:ascii="標楷體" w:eastAsia="標楷體" w:hAnsi="標楷體" w:cs="Times New Roman" w:hint="eastAsia"/>
                      <w:color w:val="000000" w:themeColor="text1"/>
                      <w:szCs w:val="24"/>
                    </w:rPr>
                  </w:rPrChange>
                </w:rPr>
                <w:t>書</w:t>
              </w:r>
            </w:ins>
          </w:p>
        </w:tc>
        <w:tc>
          <w:tcPr>
            <w:tcW w:w="1276" w:type="dxa"/>
            <w:tcBorders>
              <w:top w:val="single" w:sz="4" w:space="0" w:color="auto"/>
              <w:left w:val="single" w:sz="4" w:space="0" w:color="auto"/>
              <w:bottom w:val="single" w:sz="4" w:space="0" w:color="auto"/>
              <w:right w:val="single" w:sz="4" w:space="0" w:color="auto"/>
            </w:tcBorders>
            <w:vAlign w:val="center"/>
          </w:tcPr>
          <w:p w14:paraId="7F25C61A" w14:textId="610E4A44" w:rsidR="00414DF4" w:rsidRPr="009B5787" w:rsidRDefault="00414DF4">
            <w:pPr>
              <w:jc w:val="center"/>
              <w:rPr>
                <w:ins w:id="396" w:author="林志聰" w:date="2022-02-09T10:18:00Z"/>
                <w:rFonts w:ascii="標楷體" w:eastAsia="標楷體" w:hAnsi="標楷體" w:cs="Times New Roman"/>
                <w:kern w:val="0"/>
                <w:szCs w:val="24"/>
              </w:rPr>
            </w:pPr>
            <w:ins w:id="397" w:author="林志聰" w:date="2022-02-09T10:19:00Z">
              <w:r w:rsidRPr="009B5787">
                <w:rPr>
                  <w:rFonts w:ascii="標楷體" w:eastAsia="標楷體" w:hAnsi="標楷體" w:cs="Times New Roman" w:hint="eastAsia"/>
                  <w:kern w:val="0"/>
                  <w:szCs w:val="24"/>
                </w:rPr>
                <w:t>紙　本</w:t>
              </w:r>
            </w:ins>
          </w:p>
        </w:tc>
        <w:tc>
          <w:tcPr>
            <w:tcW w:w="992" w:type="dxa"/>
            <w:tcBorders>
              <w:top w:val="single" w:sz="4" w:space="0" w:color="auto"/>
              <w:left w:val="single" w:sz="4" w:space="0" w:color="auto"/>
              <w:bottom w:val="single" w:sz="4" w:space="0" w:color="auto"/>
              <w:right w:val="single" w:sz="4" w:space="0" w:color="auto"/>
            </w:tcBorders>
            <w:vAlign w:val="center"/>
          </w:tcPr>
          <w:p w14:paraId="672DCD94" w14:textId="11D5C984" w:rsidR="00414DF4" w:rsidRPr="009B5787" w:rsidRDefault="00414DF4">
            <w:pPr>
              <w:jc w:val="center"/>
              <w:rPr>
                <w:ins w:id="398" w:author="林志聰" w:date="2022-02-09T10:18:00Z"/>
                <w:rFonts w:ascii="標楷體" w:eastAsia="標楷體" w:hAnsi="標楷體" w:cs="Times New Roman"/>
                <w:kern w:val="0"/>
                <w:szCs w:val="24"/>
              </w:rPr>
            </w:pPr>
            <w:ins w:id="399" w:author="林志聰" w:date="2022-02-09T10:19:00Z">
              <w:r w:rsidRPr="009B5787">
                <w:rPr>
                  <w:rFonts w:ascii="標楷體" w:eastAsia="標楷體" w:hAnsi="標楷體" w:cs="Times New Roman" w:hint="eastAsia"/>
                  <w:kern w:val="0"/>
                  <w:szCs w:val="24"/>
                </w:rPr>
                <w:t>１份</w:t>
              </w:r>
            </w:ins>
          </w:p>
        </w:tc>
        <w:tc>
          <w:tcPr>
            <w:tcW w:w="2185" w:type="dxa"/>
            <w:tcBorders>
              <w:top w:val="single" w:sz="4" w:space="0" w:color="auto"/>
              <w:left w:val="single" w:sz="4" w:space="0" w:color="auto"/>
              <w:bottom w:val="single" w:sz="4" w:space="0" w:color="auto"/>
              <w:right w:val="single" w:sz="4" w:space="0" w:color="auto"/>
            </w:tcBorders>
            <w:vAlign w:val="center"/>
          </w:tcPr>
          <w:p w14:paraId="6334839A" w14:textId="20693EB7" w:rsidR="00414DF4" w:rsidRPr="009B5787" w:rsidRDefault="00414DF4">
            <w:pPr>
              <w:jc w:val="center"/>
              <w:rPr>
                <w:ins w:id="400" w:author="林志聰" w:date="2022-02-09T10:18:00Z"/>
                <w:rFonts w:ascii="標楷體" w:eastAsia="標楷體" w:hAnsi="標楷體" w:cs="Times New Roman"/>
                <w:kern w:val="0"/>
                <w:szCs w:val="24"/>
                <w:rPrChange w:id="401" w:author="黃薇仰" w:date="2022-02-18T17:43:00Z">
                  <w:rPr>
                    <w:ins w:id="402" w:author="林志聰" w:date="2022-02-09T10:18:00Z"/>
                    <w:rFonts w:ascii="標楷體" w:eastAsia="標楷體" w:hAnsi="標楷體" w:cs="Times New Roman"/>
                    <w:color w:val="FF0000"/>
                    <w:kern w:val="0"/>
                    <w:szCs w:val="24"/>
                  </w:rPr>
                </w:rPrChange>
              </w:rPr>
            </w:pPr>
            <w:ins w:id="403" w:author="林志聰" w:date="2022-02-09T10:19:00Z">
              <w:r w:rsidRPr="009B5787">
                <w:rPr>
                  <w:rFonts w:ascii="標楷體" w:eastAsia="標楷體" w:hAnsi="標楷體" w:cs="Times New Roman" w:hint="eastAsia"/>
                  <w:kern w:val="0"/>
                  <w:szCs w:val="24"/>
                  <w:rPrChange w:id="404" w:author="黃薇仰" w:date="2022-02-18T17:43:00Z">
                    <w:rPr>
                      <w:rFonts w:ascii="標楷體" w:eastAsia="標楷體" w:hAnsi="標楷體" w:cs="Times New Roman" w:hint="eastAsia"/>
                      <w:color w:val="FF0000"/>
                      <w:kern w:val="0"/>
                      <w:szCs w:val="24"/>
                    </w:rPr>
                  </w:rPrChange>
                </w:rPr>
                <w:t>決標次日起</w:t>
              </w:r>
            </w:ins>
            <w:ins w:id="405" w:author="林志聰" w:date="2022-02-09T11:07:00Z">
              <w:del w:id="406" w:author="黃薇仰" w:date="2022-03-02T14:35:00Z">
                <w:r w:rsidR="00676D00" w:rsidRPr="009B5787" w:rsidDel="005122C3">
                  <w:rPr>
                    <w:rFonts w:ascii="標楷體" w:eastAsia="標楷體" w:hAnsi="標楷體" w:cs="Times New Roman"/>
                    <w:kern w:val="0"/>
                    <w:szCs w:val="24"/>
                    <w:rPrChange w:id="407" w:author="黃薇仰" w:date="2022-02-18T17:43:00Z">
                      <w:rPr>
                        <w:rFonts w:ascii="標楷體" w:eastAsia="標楷體" w:hAnsi="標楷體" w:cs="Times New Roman"/>
                        <w:color w:val="3333FF"/>
                        <w:kern w:val="0"/>
                        <w:szCs w:val="24"/>
                      </w:rPr>
                    </w:rPrChange>
                  </w:rPr>
                  <w:delText>1</w:delText>
                </w:r>
                <w:r w:rsidR="00676D00" w:rsidRPr="009B5787" w:rsidDel="005122C3">
                  <w:rPr>
                    <w:rFonts w:ascii="標楷體" w:eastAsia="標楷體" w:hAnsi="標楷體" w:cs="Times New Roman" w:hint="eastAsia"/>
                    <w:kern w:val="0"/>
                    <w:szCs w:val="24"/>
                    <w:rPrChange w:id="408" w:author="黃薇仰" w:date="2022-02-18T17:43:00Z">
                      <w:rPr>
                        <w:rFonts w:ascii="標楷體" w:eastAsia="標楷體" w:hAnsi="標楷體" w:cs="Times New Roman" w:hint="eastAsia"/>
                        <w:color w:val="3333FF"/>
                        <w:kern w:val="0"/>
                        <w:szCs w:val="24"/>
                      </w:rPr>
                    </w:rPrChange>
                  </w:rPr>
                  <w:delText>週內</w:delText>
                </w:r>
              </w:del>
            </w:ins>
            <w:ins w:id="409" w:author="黃薇仰" w:date="2022-03-02T14:35:00Z">
              <w:r w:rsidR="005122C3">
                <w:rPr>
                  <w:rFonts w:ascii="標楷體" w:eastAsia="標楷體" w:hAnsi="標楷體" w:cs="Times New Roman" w:hint="eastAsia"/>
                  <w:kern w:val="0"/>
                  <w:szCs w:val="24"/>
                </w:rPr>
                <w:t>1</w:t>
              </w:r>
              <w:r w:rsidR="005122C3">
                <w:rPr>
                  <w:rFonts w:ascii="標楷體" w:eastAsia="標楷體" w:hAnsi="標楷體" w:cs="Times New Roman"/>
                  <w:kern w:val="0"/>
                  <w:szCs w:val="24"/>
                </w:rPr>
                <w:t>0</w:t>
              </w:r>
              <w:r w:rsidR="005122C3">
                <w:rPr>
                  <w:rFonts w:ascii="標楷體" w:eastAsia="標楷體" w:hAnsi="標楷體" w:cs="Times New Roman" w:hint="eastAsia"/>
                  <w:kern w:val="0"/>
                  <w:szCs w:val="24"/>
                </w:rPr>
                <w:t>天內</w:t>
              </w:r>
            </w:ins>
          </w:p>
        </w:tc>
      </w:tr>
      <w:tr w:rsidR="00676D00" w:rsidRPr="00AC1FF7" w14:paraId="3A0AE6D6" w14:textId="77777777" w:rsidTr="00CC67AC">
        <w:trPr>
          <w:trHeight w:val="574"/>
          <w:ins w:id="410" w:author="林志聰" w:date="2022-02-09T11:07:00Z"/>
        </w:trPr>
        <w:tc>
          <w:tcPr>
            <w:tcW w:w="791" w:type="dxa"/>
            <w:tcBorders>
              <w:top w:val="single" w:sz="4" w:space="0" w:color="auto"/>
              <w:left w:val="single" w:sz="4" w:space="0" w:color="auto"/>
              <w:bottom w:val="single" w:sz="4" w:space="0" w:color="auto"/>
              <w:right w:val="single" w:sz="4" w:space="0" w:color="auto"/>
            </w:tcBorders>
            <w:vAlign w:val="center"/>
          </w:tcPr>
          <w:p w14:paraId="58D01724" w14:textId="314C339F" w:rsidR="00676D00" w:rsidRPr="009B5787" w:rsidRDefault="00676D00" w:rsidP="00676D00">
            <w:pPr>
              <w:jc w:val="center"/>
              <w:rPr>
                <w:ins w:id="411" w:author="林志聰" w:date="2022-02-09T11:07:00Z"/>
                <w:rFonts w:ascii="標楷體" w:eastAsia="標楷體" w:hAnsi="標楷體" w:cs="Times New Roman"/>
                <w:szCs w:val="24"/>
              </w:rPr>
            </w:pPr>
            <w:ins w:id="412" w:author="林志聰" w:date="2022-02-09T11:08:00Z">
              <w:r w:rsidRPr="009B5787">
                <w:rPr>
                  <w:rFonts w:ascii="標楷體" w:eastAsia="標楷體" w:hAnsi="標楷體" w:cs="Times New Roman" w:hint="eastAsia"/>
                  <w:szCs w:val="24"/>
                </w:rPr>
                <w:t>2</w:t>
              </w:r>
            </w:ins>
          </w:p>
        </w:tc>
        <w:tc>
          <w:tcPr>
            <w:tcW w:w="1701" w:type="dxa"/>
            <w:tcBorders>
              <w:top w:val="single" w:sz="4" w:space="0" w:color="auto"/>
              <w:left w:val="single" w:sz="4" w:space="0" w:color="auto"/>
              <w:bottom w:val="single" w:sz="4" w:space="0" w:color="auto"/>
              <w:right w:val="single" w:sz="4" w:space="0" w:color="auto"/>
            </w:tcBorders>
            <w:vAlign w:val="center"/>
          </w:tcPr>
          <w:p w14:paraId="4214AE86" w14:textId="3B7224A0" w:rsidR="00676D00" w:rsidRPr="009B5787" w:rsidRDefault="00676D00" w:rsidP="00676D00">
            <w:pPr>
              <w:jc w:val="both"/>
              <w:rPr>
                <w:ins w:id="413" w:author="林志聰" w:date="2022-02-09T11:07:00Z"/>
                <w:rFonts w:ascii="標楷體" w:eastAsia="標楷體" w:hAnsi="標楷體" w:cs="Times New Roman"/>
                <w:szCs w:val="24"/>
                <w:rPrChange w:id="414" w:author="黃薇仰" w:date="2022-02-18T17:43:00Z">
                  <w:rPr>
                    <w:ins w:id="415" w:author="林志聰" w:date="2022-02-09T11:07:00Z"/>
                    <w:rFonts w:ascii="標楷體" w:eastAsia="標楷體" w:hAnsi="標楷體" w:cs="Times New Roman"/>
                    <w:color w:val="000000" w:themeColor="text1"/>
                    <w:szCs w:val="24"/>
                  </w:rPr>
                </w:rPrChange>
              </w:rPr>
            </w:pPr>
            <w:ins w:id="416" w:author="林志聰" w:date="2022-02-09T11:07:00Z">
              <w:r w:rsidRPr="009B5787">
                <w:rPr>
                  <w:rFonts w:ascii="標楷體" w:eastAsia="標楷體" w:hAnsi="標楷體" w:cs="Times New Roman" w:hint="eastAsia"/>
                  <w:szCs w:val="24"/>
                  <w:rPrChange w:id="417" w:author="黃薇仰" w:date="2022-02-18T17:43:00Z">
                    <w:rPr>
                      <w:rFonts w:ascii="標楷體" w:eastAsia="標楷體" w:hAnsi="標楷體" w:cs="Times New Roman" w:hint="eastAsia"/>
                      <w:color w:val="3333FF"/>
                      <w:szCs w:val="24"/>
                    </w:rPr>
                  </w:rPrChange>
                </w:rPr>
                <w:t>委外專案受託單位個人資料保護檢查表</w:t>
              </w:r>
            </w:ins>
          </w:p>
        </w:tc>
        <w:tc>
          <w:tcPr>
            <w:tcW w:w="2864" w:type="dxa"/>
            <w:tcBorders>
              <w:top w:val="single" w:sz="4" w:space="0" w:color="auto"/>
              <w:left w:val="single" w:sz="4" w:space="0" w:color="auto"/>
              <w:bottom w:val="single" w:sz="4" w:space="0" w:color="auto"/>
              <w:right w:val="single" w:sz="4" w:space="0" w:color="auto"/>
            </w:tcBorders>
            <w:vAlign w:val="center"/>
          </w:tcPr>
          <w:p w14:paraId="2E781A7B" w14:textId="24F3F228" w:rsidR="00676D00" w:rsidRPr="009B5787" w:rsidRDefault="00676D00" w:rsidP="00676D00">
            <w:pPr>
              <w:autoSpaceDE w:val="0"/>
              <w:autoSpaceDN w:val="0"/>
              <w:adjustRightInd w:val="0"/>
              <w:rPr>
                <w:ins w:id="418" w:author="林志聰" w:date="2022-02-09T11:07:00Z"/>
                <w:rFonts w:ascii="標楷體" w:eastAsia="標楷體" w:hAnsi="標楷體" w:cs="Times New Roman"/>
                <w:kern w:val="0"/>
                <w:szCs w:val="24"/>
              </w:rPr>
            </w:pPr>
            <w:ins w:id="419" w:author="林志聰" w:date="2022-02-09T11:07:00Z">
              <w:r w:rsidRPr="009B5787">
                <w:rPr>
                  <w:rFonts w:ascii="標楷體" w:eastAsia="標楷體" w:hAnsi="標楷體" w:cs="Times New Roman" w:hint="eastAsia"/>
                  <w:szCs w:val="24"/>
                  <w:rPrChange w:id="420" w:author="黃薇仰" w:date="2022-02-18T17:43:00Z">
                    <w:rPr>
                      <w:rFonts w:ascii="標楷體" w:eastAsia="標楷體" w:hAnsi="標楷體" w:cs="Times New Roman" w:hint="eastAsia"/>
                      <w:color w:val="3333FF"/>
                      <w:szCs w:val="24"/>
                    </w:rPr>
                  </w:rPrChange>
                </w:rPr>
                <w:t>委外專案受託單位個人資料保護檢查表</w:t>
              </w:r>
            </w:ins>
          </w:p>
        </w:tc>
        <w:tc>
          <w:tcPr>
            <w:tcW w:w="1276" w:type="dxa"/>
            <w:tcBorders>
              <w:top w:val="single" w:sz="4" w:space="0" w:color="auto"/>
              <w:left w:val="single" w:sz="4" w:space="0" w:color="auto"/>
              <w:bottom w:val="single" w:sz="4" w:space="0" w:color="auto"/>
              <w:right w:val="single" w:sz="4" w:space="0" w:color="auto"/>
            </w:tcBorders>
            <w:vAlign w:val="center"/>
          </w:tcPr>
          <w:p w14:paraId="509CA551" w14:textId="3D9DAED1" w:rsidR="00676D00" w:rsidRPr="009B5787" w:rsidRDefault="00676D00" w:rsidP="00676D00">
            <w:pPr>
              <w:jc w:val="center"/>
              <w:rPr>
                <w:ins w:id="421" w:author="林志聰" w:date="2022-02-09T11:07:00Z"/>
                <w:rFonts w:ascii="標楷體" w:eastAsia="標楷體" w:hAnsi="標楷體" w:cs="Times New Roman"/>
                <w:kern w:val="0"/>
                <w:szCs w:val="24"/>
              </w:rPr>
            </w:pPr>
            <w:ins w:id="422" w:author="林志聰" w:date="2022-02-09T11:07:00Z">
              <w:r w:rsidRPr="009B5787">
                <w:rPr>
                  <w:rFonts w:ascii="標楷體" w:eastAsia="標楷體" w:hAnsi="標楷體" w:cs="Times New Roman" w:hint="eastAsia"/>
                  <w:rPrChange w:id="423" w:author="黃薇仰" w:date="2022-02-18T17:43:00Z">
                    <w:rPr>
                      <w:rFonts w:ascii="標楷體" w:eastAsia="標楷體" w:hAnsi="標楷體" w:cs="Times New Roman" w:hint="eastAsia"/>
                      <w:color w:val="3333FF"/>
                    </w:rPr>
                  </w:rPrChange>
                </w:rPr>
                <w:t>紙　本</w:t>
              </w:r>
            </w:ins>
          </w:p>
        </w:tc>
        <w:tc>
          <w:tcPr>
            <w:tcW w:w="992" w:type="dxa"/>
            <w:tcBorders>
              <w:top w:val="single" w:sz="4" w:space="0" w:color="auto"/>
              <w:left w:val="single" w:sz="4" w:space="0" w:color="auto"/>
              <w:bottom w:val="single" w:sz="4" w:space="0" w:color="auto"/>
              <w:right w:val="single" w:sz="4" w:space="0" w:color="auto"/>
            </w:tcBorders>
            <w:vAlign w:val="center"/>
          </w:tcPr>
          <w:p w14:paraId="247EFCF4" w14:textId="654849F0" w:rsidR="00676D00" w:rsidRPr="009B5787" w:rsidRDefault="00676D00" w:rsidP="00676D00">
            <w:pPr>
              <w:jc w:val="center"/>
              <w:rPr>
                <w:ins w:id="424" w:author="林志聰" w:date="2022-02-09T11:07:00Z"/>
                <w:rFonts w:ascii="標楷體" w:eastAsia="標楷體" w:hAnsi="標楷體" w:cs="Times New Roman"/>
                <w:kern w:val="0"/>
                <w:szCs w:val="24"/>
              </w:rPr>
            </w:pPr>
            <w:ins w:id="425" w:author="林志聰" w:date="2022-02-09T11:07:00Z">
              <w:r w:rsidRPr="009B5787">
                <w:rPr>
                  <w:rFonts w:ascii="標楷體" w:eastAsia="標楷體" w:hAnsi="標楷體" w:cs="Times New Roman" w:hint="eastAsia"/>
                  <w:rPrChange w:id="426" w:author="黃薇仰" w:date="2022-02-18T17:43:00Z">
                    <w:rPr>
                      <w:rFonts w:ascii="標楷體" w:eastAsia="標楷體" w:hAnsi="標楷體" w:cs="Times New Roman" w:hint="eastAsia"/>
                      <w:color w:val="3333FF"/>
                    </w:rPr>
                  </w:rPrChange>
                </w:rPr>
                <w:t>１份</w:t>
              </w:r>
            </w:ins>
          </w:p>
        </w:tc>
        <w:tc>
          <w:tcPr>
            <w:tcW w:w="2185" w:type="dxa"/>
            <w:tcBorders>
              <w:top w:val="single" w:sz="4" w:space="0" w:color="auto"/>
              <w:left w:val="single" w:sz="4" w:space="0" w:color="auto"/>
              <w:bottom w:val="single" w:sz="4" w:space="0" w:color="auto"/>
              <w:right w:val="single" w:sz="4" w:space="0" w:color="auto"/>
            </w:tcBorders>
            <w:vAlign w:val="center"/>
          </w:tcPr>
          <w:p w14:paraId="36BADF07" w14:textId="46698BB1" w:rsidR="00676D00" w:rsidRPr="009B5787" w:rsidRDefault="00676D00" w:rsidP="00676D00">
            <w:pPr>
              <w:jc w:val="center"/>
              <w:rPr>
                <w:ins w:id="427" w:author="林志聰" w:date="2022-02-09T11:07:00Z"/>
                <w:rFonts w:ascii="標楷體" w:eastAsia="標楷體" w:hAnsi="標楷體" w:cs="Times New Roman"/>
                <w:kern w:val="0"/>
                <w:szCs w:val="24"/>
                <w:rPrChange w:id="428" w:author="黃薇仰" w:date="2022-02-18T17:43:00Z">
                  <w:rPr>
                    <w:ins w:id="429" w:author="林志聰" w:date="2022-02-09T11:07:00Z"/>
                    <w:rFonts w:ascii="標楷體" w:eastAsia="標楷體" w:hAnsi="標楷體" w:cs="Times New Roman"/>
                    <w:color w:val="3333FF"/>
                    <w:kern w:val="0"/>
                    <w:szCs w:val="24"/>
                  </w:rPr>
                </w:rPrChange>
              </w:rPr>
            </w:pPr>
            <w:ins w:id="430" w:author="林志聰" w:date="2022-02-09T11:07:00Z">
              <w:r w:rsidRPr="009B5787">
                <w:rPr>
                  <w:rFonts w:ascii="標楷體" w:eastAsia="標楷體" w:hAnsi="標楷體" w:cs="Times New Roman" w:hint="eastAsia"/>
                  <w:kern w:val="0"/>
                  <w:szCs w:val="24"/>
                  <w:rPrChange w:id="431" w:author="黃薇仰" w:date="2022-02-18T17:43:00Z">
                    <w:rPr>
                      <w:rFonts w:ascii="標楷體" w:eastAsia="標楷體" w:hAnsi="標楷體" w:cs="Times New Roman" w:hint="eastAsia"/>
                      <w:color w:val="3333FF"/>
                      <w:kern w:val="0"/>
                      <w:szCs w:val="24"/>
                    </w:rPr>
                  </w:rPrChange>
                </w:rPr>
                <w:t>決標次日</w:t>
              </w:r>
            </w:ins>
            <w:ins w:id="432" w:author="黃薇仰" w:date="2022-03-02T14:35:00Z">
              <w:r w:rsidR="005122C3">
                <w:rPr>
                  <w:rFonts w:ascii="標楷體" w:eastAsia="標楷體" w:hAnsi="標楷體" w:cs="Times New Roman" w:hint="eastAsia"/>
                  <w:kern w:val="0"/>
                  <w:szCs w:val="24"/>
                </w:rPr>
                <w:t>起1</w:t>
              </w:r>
              <w:r w:rsidR="005122C3">
                <w:rPr>
                  <w:rFonts w:ascii="標楷體" w:eastAsia="標楷體" w:hAnsi="標楷體" w:cs="Times New Roman"/>
                  <w:kern w:val="0"/>
                  <w:szCs w:val="24"/>
                </w:rPr>
                <w:t>0</w:t>
              </w:r>
              <w:r w:rsidR="005122C3">
                <w:rPr>
                  <w:rFonts w:ascii="標楷體" w:eastAsia="標楷體" w:hAnsi="標楷體" w:cs="Times New Roman" w:hint="eastAsia"/>
                  <w:kern w:val="0"/>
                  <w:szCs w:val="24"/>
                </w:rPr>
                <w:t>天內</w:t>
              </w:r>
            </w:ins>
            <w:ins w:id="433" w:author="林志聰" w:date="2022-02-09T11:07:00Z">
              <w:del w:id="434" w:author="黃薇仰" w:date="2022-03-02T14:35:00Z">
                <w:r w:rsidRPr="009B5787" w:rsidDel="005122C3">
                  <w:rPr>
                    <w:rFonts w:ascii="標楷體" w:eastAsia="標楷體" w:hAnsi="標楷體" w:cs="Times New Roman" w:hint="eastAsia"/>
                    <w:kern w:val="0"/>
                    <w:szCs w:val="24"/>
                    <w:rPrChange w:id="435" w:author="黃薇仰" w:date="2022-02-18T17:43:00Z">
                      <w:rPr>
                        <w:rFonts w:ascii="標楷體" w:eastAsia="標楷體" w:hAnsi="標楷體" w:cs="Times New Roman" w:hint="eastAsia"/>
                        <w:color w:val="3333FF"/>
                        <w:kern w:val="0"/>
                        <w:szCs w:val="24"/>
                      </w:rPr>
                    </w:rPrChange>
                  </w:rPr>
                  <w:delText>起</w:delText>
                </w:r>
              </w:del>
            </w:ins>
            <w:ins w:id="436" w:author="林志聰" w:date="2022-02-09T11:08:00Z">
              <w:del w:id="437" w:author="黃薇仰" w:date="2022-03-02T14:35:00Z">
                <w:r w:rsidRPr="009B5787" w:rsidDel="005122C3">
                  <w:rPr>
                    <w:rFonts w:ascii="標楷體" w:eastAsia="標楷體" w:hAnsi="標楷體" w:cs="Times New Roman"/>
                    <w:kern w:val="0"/>
                    <w:szCs w:val="24"/>
                    <w:rPrChange w:id="438" w:author="黃薇仰" w:date="2022-02-18T17:43:00Z">
                      <w:rPr>
                        <w:rFonts w:ascii="標楷體" w:eastAsia="標楷體" w:hAnsi="標楷體" w:cs="Times New Roman"/>
                        <w:color w:val="3333FF"/>
                        <w:kern w:val="0"/>
                        <w:szCs w:val="24"/>
                      </w:rPr>
                    </w:rPrChange>
                  </w:rPr>
                  <w:delText>2</w:delText>
                </w:r>
                <w:r w:rsidRPr="009B5787" w:rsidDel="005122C3">
                  <w:rPr>
                    <w:rFonts w:ascii="標楷體" w:eastAsia="標楷體" w:hAnsi="標楷體" w:cs="Times New Roman" w:hint="eastAsia"/>
                    <w:kern w:val="0"/>
                    <w:szCs w:val="24"/>
                    <w:rPrChange w:id="439" w:author="黃薇仰" w:date="2022-02-18T17:43:00Z">
                      <w:rPr>
                        <w:rFonts w:ascii="標楷體" w:eastAsia="標楷體" w:hAnsi="標楷體" w:cs="Times New Roman" w:hint="eastAsia"/>
                        <w:color w:val="3333FF"/>
                        <w:kern w:val="0"/>
                        <w:szCs w:val="24"/>
                      </w:rPr>
                    </w:rPrChange>
                  </w:rPr>
                  <w:delText>週內</w:delText>
                </w:r>
              </w:del>
            </w:ins>
          </w:p>
        </w:tc>
      </w:tr>
      <w:tr w:rsidR="00676D00" w:rsidRPr="00AC1FF7" w14:paraId="1B621CDE" w14:textId="77777777" w:rsidTr="00CC67AC">
        <w:trPr>
          <w:trHeight w:val="574"/>
        </w:trPr>
        <w:tc>
          <w:tcPr>
            <w:tcW w:w="791" w:type="dxa"/>
            <w:tcBorders>
              <w:top w:val="single" w:sz="4" w:space="0" w:color="auto"/>
              <w:left w:val="single" w:sz="4" w:space="0" w:color="auto"/>
              <w:bottom w:val="single" w:sz="4" w:space="0" w:color="auto"/>
              <w:right w:val="single" w:sz="4" w:space="0" w:color="auto"/>
            </w:tcBorders>
            <w:vAlign w:val="center"/>
            <w:hideMark/>
          </w:tcPr>
          <w:p w14:paraId="7A64B8B8" w14:textId="67E32DB0" w:rsidR="00676D00" w:rsidRPr="009B5787" w:rsidRDefault="00676D00" w:rsidP="00676D00">
            <w:pPr>
              <w:jc w:val="center"/>
              <w:rPr>
                <w:rFonts w:ascii="標楷體" w:eastAsia="標楷體" w:hAnsi="標楷體" w:cs="Times New Roman"/>
                <w:szCs w:val="24"/>
              </w:rPr>
            </w:pPr>
            <w:ins w:id="440" w:author="林志聰" w:date="2022-02-09T11:08:00Z">
              <w:r w:rsidRPr="009B5787">
                <w:rPr>
                  <w:rFonts w:ascii="標楷體" w:eastAsia="標楷體" w:hAnsi="標楷體" w:cs="Times New Roman" w:hint="eastAsia"/>
                  <w:szCs w:val="24"/>
                </w:rPr>
                <w:t>3</w:t>
              </w:r>
            </w:ins>
            <w:del w:id="441" w:author="林志聰" w:date="2022-02-09T10:18:00Z">
              <w:r w:rsidRPr="009B5787" w:rsidDel="00414DF4">
                <w:rPr>
                  <w:rFonts w:ascii="標楷體" w:eastAsia="標楷體" w:hAnsi="標楷體" w:cs="Times New Roman"/>
                  <w:szCs w:val="24"/>
                </w:rPr>
                <w:delText>1</w:delText>
              </w:r>
            </w:del>
          </w:p>
        </w:tc>
        <w:tc>
          <w:tcPr>
            <w:tcW w:w="1701" w:type="dxa"/>
            <w:tcBorders>
              <w:top w:val="single" w:sz="4" w:space="0" w:color="auto"/>
              <w:left w:val="single" w:sz="4" w:space="0" w:color="auto"/>
              <w:bottom w:val="single" w:sz="4" w:space="0" w:color="auto"/>
              <w:right w:val="single" w:sz="4" w:space="0" w:color="auto"/>
            </w:tcBorders>
            <w:vAlign w:val="center"/>
            <w:hideMark/>
          </w:tcPr>
          <w:p w14:paraId="050F576B" w14:textId="77777777" w:rsidR="00676D00" w:rsidRPr="009B5787" w:rsidRDefault="00676D00" w:rsidP="00676D00">
            <w:pPr>
              <w:jc w:val="both"/>
              <w:rPr>
                <w:rFonts w:ascii="標楷體" w:eastAsia="標楷體" w:hAnsi="標楷體" w:cs="Times New Roman"/>
                <w:szCs w:val="24"/>
              </w:rPr>
            </w:pPr>
            <w:r w:rsidRPr="009B5787">
              <w:rPr>
                <w:rFonts w:ascii="標楷體" w:eastAsia="標楷體" w:hAnsi="標楷體" w:cs="Times New Roman" w:hint="eastAsia"/>
                <w:szCs w:val="24"/>
                <w:rPrChange w:id="442" w:author="黃薇仰" w:date="2022-02-18T17:43:00Z">
                  <w:rPr>
                    <w:rFonts w:ascii="標楷體" w:eastAsia="標楷體" w:hAnsi="標楷體" w:cs="Times New Roman" w:hint="eastAsia"/>
                    <w:color w:val="000000" w:themeColor="text1"/>
                    <w:szCs w:val="24"/>
                  </w:rPr>
                </w:rPrChange>
              </w:rPr>
              <w:t>修正後服務計畫書</w:t>
            </w:r>
          </w:p>
        </w:tc>
        <w:tc>
          <w:tcPr>
            <w:tcW w:w="2864" w:type="dxa"/>
            <w:tcBorders>
              <w:top w:val="single" w:sz="4" w:space="0" w:color="auto"/>
              <w:left w:val="single" w:sz="4" w:space="0" w:color="auto"/>
              <w:bottom w:val="single" w:sz="4" w:space="0" w:color="auto"/>
              <w:right w:val="single" w:sz="4" w:space="0" w:color="auto"/>
            </w:tcBorders>
            <w:vAlign w:val="center"/>
            <w:hideMark/>
          </w:tcPr>
          <w:p w14:paraId="38995EFE" w14:textId="77777777" w:rsidR="00676D00" w:rsidRPr="009B5787" w:rsidRDefault="00676D00" w:rsidP="00676D00">
            <w:pPr>
              <w:autoSpaceDE w:val="0"/>
              <w:autoSpaceDN w:val="0"/>
              <w:adjustRightInd w:val="0"/>
              <w:rPr>
                <w:rFonts w:ascii="標楷體" w:eastAsia="標楷體" w:hAnsi="標楷體" w:cs="Times New Roman"/>
                <w:kern w:val="0"/>
                <w:szCs w:val="24"/>
              </w:rPr>
            </w:pPr>
            <w:r w:rsidRPr="009B5787">
              <w:rPr>
                <w:rFonts w:ascii="標楷體" w:eastAsia="標楷體" w:hAnsi="標楷體" w:cs="Times New Roman" w:hint="eastAsia"/>
                <w:kern w:val="0"/>
                <w:szCs w:val="24"/>
              </w:rPr>
              <w:t>依需求內容提供</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DDF5CF" w14:textId="77777777" w:rsidR="00676D00" w:rsidRPr="009B5787" w:rsidRDefault="00676D00" w:rsidP="00676D00">
            <w:pPr>
              <w:jc w:val="center"/>
              <w:rPr>
                <w:rFonts w:ascii="標楷體" w:eastAsia="標楷體" w:hAnsi="標楷體" w:cs="Times New Roman"/>
                <w:szCs w:val="24"/>
              </w:rPr>
            </w:pPr>
            <w:r w:rsidRPr="009B5787">
              <w:rPr>
                <w:rFonts w:ascii="標楷體" w:eastAsia="標楷體" w:hAnsi="標楷體" w:cs="Times New Roman" w:hint="eastAsia"/>
                <w:kern w:val="0"/>
                <w:szCs w:val="24"/>
              </w:rPr>
              <w:t>電子檔</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2C0799" w14:textId="77777777" w:rsidR="00676D00" w:rsidRPr="009B5787" w:rsidRDefault="00676D00" w:rsidP="00676D00">
            <w:pPr>
              <w:jc w:val="center"/>
              <w:rPr>
                <w:rFonts w:ascii="標楷體" w:eastAsia="標楷體" w:hAnsi="標楷體" w:cs="Times New Roman"/>
                <w:kern w:val="0"/>
                <w:szCs w:val="24"/>
              </w:rPr>
            </w:pPr>
            <w:r w:rsidRPr="009B5787">
              <w:rPr>
                <w:rFonts w:ascii="標楷體" w:eastAsia="標楷體" w:hAnsi="標楷體" w:cs="Times New Roman"/>
                <w:kern w:val="0"/>
                <w:szCs w:val="24"/>
              </w:rPr>
              <w:t>1</w:t>
            </w:r>
            <w:r w:rsidRPr="009B5787">
              <w:rPr>
                <w:rFonts w:ascii="標楷體" w:eastAsia="標楷體" w:hAnsi="標楷體" w:cs="Times New Roman" w:hint="eastAsia"/>
                <w:kern w:val="0"/>
                <w:szCs w:val="24"/>
              </w:rPr>
              <w:t>份</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82C6D19" w14:textId="3DA55DB5" w:rsidR="00676D00" w:rsidRPr="009B5787" w:rsidRDefault="00676D00" w:rsidP="00676D00">
            <w:pPr>
              <w:jc w:val="center"/>
              <w:rPr>
                <w:rFonts w:ascii="標楷體" w:eastAsia="標楷體" w:hAnsi="標楷體" w:cs="Times New Roman"/>
                <w:kern w:val="0"/>
                <w:szCs w:val="24"/>
                <w:rPrChange w:id="443" w:author="黃薇仰" w:date="2022-02-18T17:43:00Z">
                  <w:rPr>
                    <w:rFonts w:ascii="標楷體" w:eastAsia="標楷體" w:hAnsi="標楷體" w:cs="Times New Roman"/>
                    <w:color w:val="FF0000"/>
                    <w:kern w:val="0"/>
                    <w:szCs w:val="24"/>
                  </w:rPr>
                </w:rPrChange>
              </w:rPr>
            </w:pPr>
            <w:r w:rsidRPr="009B5787">
              <w:rPr>
                <w:rFonts w:ascii="標楷體" w:eastAsia="標楷體" w:hAnsi="標楷體" w:cs="Times New Roman" w:hint="eastAsia"/>
                <w:kern w:val="0"/>
                <w:szCs w:val="24"/>
                <w:rPrChange w:id="444" w:author="黃薇仰" w:date="2022-02-18T17:43:00Z">
                  <w:rPr>
                    <w:rFonts w:ascii="標楷體" w:eastAsia="標楷體" w:hAnsi="標楷體" w:cs="Times New Roman" w:hint="eastAsia"/>
                    <w:color w:val="FF0000"/>
                    <w:kern w:val="0"/>
                    <w:szCs w:val="24"/>
                  </w:rPr>
                </w:rPrChange>
              </w:rPr>
              <w:t>決標次日起</w:t>
            </w:r>
            <w:ins w:id="445" w:author="黃薇仰" w:date="2022-03-02T14:35:00Z">
              <w:r w:rsidR="005122C3">
                <w:rPr>
                  <w:rFonts w:ascii="標楷體" w:eastAsia="標楷體" w:hAnsi="標楷體" w:cs="Times New Roman" w:hint="eastAsia"/>
                  <w:kern w:val="0"/>
                  <w:szCs w:val="24"/>
                </w:rPr>
                <w:t>1</w:t>
              </w:r>
              <w:r w:rsidR="005122C3">
                <w:rPr>
                  <w:rFonts w:ascii="標楷體" w:eastAsia="標楷體" w:hAnsi="標楷體" w:cs="Times New Roman"/>
                  <w:kern w:val="0"/>
                  <w:szCs w:val="24"/>
                </w:rPr>
                <w:t>5</w:t>
              </w:r>
              <w:r w:rsidR="005122C3">
                <w:rPr>
                  <w:rFonts w:ascii="標楷體" w:eastAsia="標楷體" w:hAnsi="標楷體" w:cs="Times New Roman" w:hint="eastAsia"/>
                  <w:kern w:val="0"/>
                  <w:szCs w:val="24"/>
                </w:rPr>
                <w:t>天</w:t>
              </w:r>
            </w:ins>
            <w:ins w:id="446" w:author="林志聰" w:date="2022-02-09T11:08:00Z">
              <w:del w:id="447" w:author="黃薇仰" w:date="2022-03-02T14:35:00Z">
                <w:r w:rsidRPr="009B5787" w:rsidDel="005122C3">
                  <w:rPr>
                    <w:rFonts w:ascii="標楷體" w:eastAsia="標楷體" w:hAnsi="標楷體" w:cs="Times New Roman"/>
                    <w:kern w:val="0"/>
                    <w:szCs w:val="24"/>
                    <w:rPrChange w:id="448" w:author="黃薇仰" w:date="2022-02-18T17:43:00Z">
                      <w:rPr>
                        <w:rFonts w:ascii="標楷體" w:eastAsia="標楷體" w:hAnsi="標楷體" w:cs="Times New Roman"/>
                        <w:color w:val="3333FF"/>
                        <w:kern w:val="0"/>
                        <w:szCs w:val="24"/>
                      </w:rPr>
                    </w:rPrChange>
                  </w:rPr>
                  <w:delText>2</w:delText>
                </w:r>
                <w:r w:rsidRPr="009B5787" w:rsidDel="005122C3">
                  <w:rPr>
                    <w:rFonts w:ascii="標楷體" w:eastAsia="標楷體" w:hAnsi="標楷體" w:cs="Times New Roman" w:hint="eastAsia"/>
                    <w:kern w:val="0"/>
                    <w:szCs w:val="24"/>
                    <w:rPrChange w:id="449" w:author="黃薇仰" w:date="2022-02-18T17:43:00Z">
                      <w:rPr>
                        <w:rFonts w:ascii="標楷體" w:eastAsia="標楷體" w:hAnsi="標楷體" w:cs="Times New Roman" w:hint="eastAsia"/>
                        <w:color w:val="3333FF"/>
                        <w:kern w:val="0"/>
                        <w:szCs w:val="24"/>
                      </w:rPr>
                    </w:rPrChange>
                  </w:rPr>
                  <w:delText>週</w:delText>
                </w:r>
              </w:del>
              <w:r w:rsidRPr="009B5787">
                <w:rPr>
                  <w:rFonts w:ascii="標楷體" w:eastAsia="標楷體" w:hAnsi="標楷體" w:cs="Times New Roman" w:hint="eastAsia"/>
                  <w:kern w:val="0"/>
                  <w:szCs w:val="24"/>
                  <w:rPrChange w:id="450" w:author="黃薇仰" w:date="2022-02-18T17:43:00Z">
                    <w:rPr>
                      <w:rFonts w:ascii="標楷體" w:eastAsia="標楷體" w:hAnsi="標楷體" w:cs="Times New Roman" w:hint="eastAsia"/>
                      <w:color w:val="3333FF"/>
                      <w:kern w:val="0"/>
                      <w:szCs w:val="24"/>
                    </w:rPr>
                  </w:rPrChange>
                </w:rPr>
                <w:t>內</w:t>
              </w:r>
            </w:ins>
            <w:del w:id="451" w:author="林志聰" w:date="2022-02-09T10:16:00Z">
              <w:r w:rsidRPr="009B5787" w:rsidDel="005E4AEA">
                <w:rPr>
                  <w:rFonts w:ascii="標楷體" w:eastAsia="標楷體" w:hAnsi="標楷體" w:cs="Times New Roman"/>
                  <w:kern w:val="0"/>
                  <w:szCs w:val="24"/>
                  <w:rPrChange w:id="452" w:author="黃薇仰" w:date="2022-02-18T17:43:00Z">
                    <w:rPr>
                      <w:rFonts w:ascii="標楷體" w:eastAsia="標楷體" w:hAnsi="標楷體" w:cs="Times New Roman"/>
                      <w:color w:val="FF0000"/>
                      <w:kern w:val="0"/>
                      <w:szCs w:val="24"/>
                    </w:rPr>
                  </w:rPrChange>
                </w:rPr>
                <w:delText>30</w:delText>
              </w:r>
            </w:del>
            <w:del w:id="453" w:author="林志聰" w:date="2022-02-09T11:08:00Z">
              <w:r w:rsidRPr="009B5787" w:rsidDel="00676D00">
                <w:rPr>
                  <w:rFonts w:ascii="標楷體" w:eastAsia="標楷體" w:hAnsi="標楷體" w:cs="Times New Roman" w:hint="eastAsia"/>
                  <w:kern w:val="0"/>
                  <w:szCs w:val="24"/>
                  <w:rPrChange w:id="454" w:author="黃薇仰" w:date="2022-02-18T17:43:00Z">
                    <w:rPr>
                      <w:rFonts w:ascii="標楷體" w:eastAsia="標楷體" w:hAnsi="標楷體" w:cs="Times New Roman" w:hint="eastAsia"/>
                      <w:color w:val="FF0000"/>
                      <w:kern w:val="0"/>
                      <w:szCs w:val="24"/>
                    </w:rPr>
                  </w:rPrChange>
                </w:rPr>
                <w:delText>工作天內</w:delText>
              </w:r>
            </w:del>
          </w:p>
        </w:tc>
      </w:tr>
      <w:tr w:rsidR="00676D00" w:rsidRPr="00AC1FF7" w14:paraId="31FF0CA8" w14:textId="77777777" w:rsidTr="00CC67AC">
        <w:trPr>
          <w:trHeight w:val="954"/>
        </w:trPr>
        <w:tc>
          <w:tcPr>
            <w:tcW w:w="791" w:type="dxa"/>
            <w:tcBorders>
              <w:top w:val="single" w:sz="4" w:space="0" w:color="auto"/>
              <w:left w:val="single" w:sz="4" w:space="0" w:color="auto"/>
              <w:bottom w:val="single" w:sz="4" w:space="0" w:color="auto"/>
              <w:right w:val="single" w:sz="4" w:space="0" w:color="auto"/>
            </w:tcBorders>
            <w:vAlign w:val="center"/>
            <w:hideMark/>
          </w:tcPr>
          <w:p w14:paraId="1DFA40C0" w14:textId="29A51699" w:rsidR="00676D00" w:rsidRPr="009B5787" w:rsidRDefault="00676D00" w:rsidP="00676D00">
            <w:pPr>
              <w:jc w:val="center"/>
              <w:rPr>
                <w:rFonts w:ascii="標楷體" w:eastAsia="標楷體" w:hAnsi="標楷體" w:cs="Times New Roman"/>
                <w:kern w:val="24"/>
                <w:szCs w:val="24"/>
                <w:rPrChange w:id="455" w:author="黃薇仰" w:date="2022-02-18T17:43:00Z">
                  <w:rPr>
                    <w:rFonts w:ascii="標楷體" w:eastAsia="標楷體" w:hAnsi="標楷體" w:cs="Times New Roman"/>
                    <w:color w:val="000000"/>
                    <w:kern w:val="24"/>
                    <w:szCs w:val="24"/>
                  </w:rPr>
                </w:rPrChange>
              </w:rPr>
            </w:pPr>
            <w:del w:id="456" w:author="林志聰" w:date="2022-02-09T10:18:00Z">
              <w:r w:rsidRPr="009B5787" w:rsidDel="00414DF4">
                <w:rPr>
                  <w:rFonts w:ascii="標楷體" w:eastAsia="標楷體" w:hAnsi="標楷體" w:cs="Times New Roman"/>
                  <w:kern w:val="24"/>
                  <w:szCs w:val="24"/>
                  <w:rPrChange w:id="457" w:author="黃薇仰" w:date="2022-02-18T17:43:00Z">
                    <w:rPr>
                      <w:rFonts w:ascii="標楷體" w:eastAsia="標楷體" w:hAnsi="標楷體" w:cs="Times New Roman"/>
                      <w:color w:val="000000"/>
                      <w:kern w:val="24"/>
                      <w:szCs w:val="24"/>
                    </w:rPr>
                  </w:rPrChange>
                </w:rPr>
                <w:delText>2</w:delText>
              </w:r>
            </w:del>
            <w:ins w:id="458" w:author="林志聰" w:date="2022-02-09T10:18:00Z">
              <w:r w:rsidRPr="009B5787">
                <w:rPr>
                  <w:rFonts w:ascii="標楷體" w:eastAsia="標楷體" w:hAnsi="標楷體" w:cs="Times New Roman"/>
                  <w:kern w:val="24"/>
                  <w:szCs w:val="24"/>
                  <w:rPrChange w:id="459" w:author="黃薇仰" w:date="2022-02-18T17:43:00Z">
                    <w:rPr>
                      <w:rFonts w:ascii="標楷體" w:eastAsia="標楷體" w:hAnsi="標楷體" w:cs="Times New Roman"/>
                      <w:color w:val="000000"/>
                      <w:kern w:val="24"/>
                      <w:szCs w:val="24"/>
                    </w:rPr>
                  </w:rPrChange>
                </w:rPr>
                <w:t>4</w:t>
              </w:r>
            </w:ins>
          </w:p>
        </w:tc>
        <w:tc>
          <w:tcPr>
            <w:tcW w:w="1701" w:type="dxa"/>
            <w:tcBorders>
              <w:top w:val="single" w:sz="4" w:space="0" w:color="auto"/>
              <w:left w:val="single" w:sz="4" w:space="0" w:color="auto"/>
              <w:bottom w:val="single" w:sz="4" w:space="0" w:color="auto"/>
              <w:right w:val="single" w:sz="4" w:space="0" w:color="auto"/>
            </w:tcBorders>
            <w:vAlign w:val="center"/>
            <w:hideMark/>
          </w:tcPr>
          <w:p w14:paraId="2492BFE5" w14:textId="77777777" w:rsidR="00676D00" w:rsidRPr="009B5787" w:rsidRDefault="00676D00" w:rsidP="00676D00">
            <w:pPr>
              <w:jc w:val="both"/>
              <w:rPr>
                <w:rFonts w:ascii="標楷體" w:eastAsia="標楷體" w:hAnsi="標楷體" w:cs="Times New Roman"/>
                <w:szCs w:val="24"/>
              </w:rPr>
            </w:pPr>
            <w:r w:rsidRPr="009B5787">
              <w:rPr>
                <w:rFonts w:ascii="標楷體" w:eastAsia="標楷體" w:hAnsi="標楷體" w:cs="Times New Roman" w:hint="eastAsia"/>
                <w:szCs w:val="24"/>
                <w:rPrChange w:id="460" w:author="黃薇仰" w:date="2022-02-18T17:43:00Z">
                  <w:rPr>
                    <w:rFonts w:ascii="標楷體" w:eastAsia="標楷體" w:hAnsi="標楷體" w:cs="Times New Roman" w:hint="eastAsia"/>
                    <w:color w:val="000000" w:themeColor="text1"/>
                    <w:szCs w:val="24"/>
                  </w:rPr>
                </w:rPrChange>
              </w:rPr>
              <w:t>系統分析設計規格書</w:t>
            </w:r>
          </w:p>
        </w:tc>
        <w:tc>
          <w:tcPr>
            <w:tcW w:w="2864" w:type="dxa"/>
            <w:tcBorders>
              <w:top w:val="single" w:sz="4" w:space="0" w:color="auto"/>
              <w:left w:val="single" w:sz="4" w:space="0" w:color="auto"/>
              <w:bottom w:val="single" w:sz="4" w:space="0" w:color="auto"/>
              <w:right w:val="single" w:sz="4" w:space="0" w:color="auto"/>
            </w:tcBorders>
            <w:vAlign w:val="center"/>
            <w:hideMark/>
          </w:tcPr>
          <w:p w14:paraId="2CD88C3C" w14:textId="77777777" w:rsidR="00676D00" w:rsidRPr="009B5787" w:rsidRDefault="00676D00" w:rsidP="00676D00">
            <w:pPr>
              <w:pStyle w:val="a4"/>
              <w:numPr>
                <w:ilvl w:val="3"/>
                <w:numId w:val="17"/>
              </w:numPr>
              <w:ind w:leftChars="0" w:left="318" w:hanging="339"/>
              <w:jc w:val="both"/>
              <w:rPr>
                <w:rFonts w:ascii="標楷體" w:eastAsia="標楷體" w:hAnsi="標楷體" w:cs="Times New Roman"/>
              </w:rPr>
            </w:pPr>
            <w:r w:rsidRPr="009B5787">
              <w:rPr>
                <w:rFonts w:ascii="標楷體" w:eastAsia="標楷體" w:hAnsi="標楷體" w:cs="Times New Roman" w:hint="eastAsia"/>
              </w:rPr>
              <w:t>需求訪談會議記錄</w:t>
            </w:r>
          </w:p>
          <w:p w14:paraId="0A889DAF" w14:textId="77777777" w:rsidR="00676D00" w:rsidRPr="009B5787" w:rsidRDefault="00676D00" w:rsidP="00676D00">
            <w:pPr>
              <w:pStyle w:val="a4"/>
              <w:numPr>
                <w:ilvl w:val="3"/>
                <w:numId w:val="17"/>
              </w:numPr>
              <w:ind w:leftChars="0" w:left="318" w:hanging="339"/>
              <w:jc w:val="both"/>
              <w:rPr>
                <w:rFonts w:ascii="標楷體" w:eastAsia="標楷體" w:hAnsi="標楷體" w:cs="Times New Roman"/>
              </w:rPr>
            </w:pPr>
            <w:r w:rsidRPr="009B5787">
              <w:rPr>
                <w:rFonts w:ascii="標楷體" w:eastAsia="標楷體" w:hAnsi="標楷體" w:cs="Times New Roman" w:hint="eastAsia"/>
              </w:rPr>
              <w:t>系統分析設計規格書</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160BC8"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hint="eastAsia"/>
              </w:rPr>
              <w:t>電子檔</w:t>
            </w:r>
          </w:p>
        </w:tc>
        <w:tc>
          <w:tcPr>
            <w:tcW w:w="992" w:type="dxa"/>
            <w:tcBorders>
              <w:top w:val="single" w:sz="4" w:space="0" w:color="auto"/>
              <w:left w:val="single" w:sz="4" w:space="0" w:color="auto"/>
              <w:bottom w:val="single" w:sz="4" w:space="0" w:color="auto"/>
              <w:right w:val="single" w:sz="4" w:space="0" w:color="auto"/>
            </w:tcBorders>
            <w:vAlign w:val="center"/>
            <w:hideMark/>
          </w:tcPr>
          <w:p w14:paraId="06CEBCE5"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rPr>
              <w:t>1</w:t>
            </w:r>
            <w:r w:rsidRPr="009B5787">
              <w:rPr>
                <w:rFonts w:ascii="標楷體" w:eastAsia="標楷體" w:hAnsi="標楷體" w:cs="Times New Roman" w:hint="eastAsia"/>
              </w:rPr>
              <w:t>份</w:t>
            </w:r>
          </w:p>
        </w:tc>
        <w:tc>
          <w:tcPr>
            <w:tcW w:w="2185" w:type="dxa"/>
            <w:tcBorders>
              <w:top w:val="single" w:sz="4" w:space="0" w:color="auto"/>
              <w:left w:val="single" w:sz="4" w:space="0" w:color="auto"/>
              <w:bottom w:val="single" w:sz="4" w:space="0" w:color="auto"/>
              <w:right w:val="single" w:sz="4" w:space="0" w:color="auto"/>
            </w:tcBorders>
            <w:vAlign w:val="center"/>
            <w:hideMark/>
          </w:tcPr>
          <w:p w14:paraId="44314A60" w14:textId="6B1AF1B8" w:rsidR="00676D00" w:rsidRPr="009B5787" w:rsidRDefault="00676D00" w:rsidP="00676D00">
            <w:pPr>
              <w:jc w:val="center"/>
              <w:rPr>
                <w:rFonts w:ascii="標楷體" w:eastAsia="標楷體" w:hAnsi="標楷體" w:cs="Times New Roman"/>
                <w:rPrChange w:id="461" w:author="黃薇仰" w:date="2022-02-18T17:43:00Z">
                  <w:rPr>
                    <w:rFonts w:ascii="標楷體" w:eastAsia="標楷體" w:hAnsi="標楷體" w:cs="Times New Roman"/>
                    <w:color w:val="FF0000"/>
                  </w:rPr>
                </w:rPrChange>
              </w:rPr>
            </w:pPr>
            <w:r w:rsidRPr="009B5787">
              <w:rPr>
                <w:rFonts w:ascii="標楷體" w:eastAsia="標楷體" w:hAnsi="標楷體" w:cs="Times New Roman" w:hint="eastAsia"/>
                <w:kern w:val="0"/>
                <w:szCs w:val="24"/>
                <w:rPrChange w:id="462" w:author="黃薇仰" w:date="2022-02-18T17:43:00Z">
                  <w:rPr>
                    <w:rFonts w:ascii="標楷體" w:eastAsia="標楷體" w:hAnsi="標楷體" w:cs="Times New Roman" w:hint="eastAsia"/>
                    <w:color w:val="FF0000"/>
                    <w:kern w:val="0"/>
                    <w:szCs w:val="24"/>
                  </w:rPr>
                </w:rPrChange>
              </w:rPr>
              <w:t>決標次日起</w:t>
            </w:r>
            <w:ins w:id="463" w:author="黃薇仰" w:date="2022-03-02T14:35:00Z">
              <w:r w:rsidR="005122C3">
                <w:rPr>
                  <w:rFonts w:ascii="標楷體" w:eastAsia="標楷體" w:hAnsi="標楷體" w:cs="Times New Roman" w:hint="eastAsia"/>
                  <w:kern w:val="0"/>
                  <w:szCs w:val="24"/>
                </w:rPr>
                <w:t>6</w:t>
              </w:r>
              <w:r w:rsidR="005122C3">
                <w:rPr>
                  <w:rFonts w:ascii="標楷體" w:eastAsia="標楷體" w:hAnsi="標楷體" w:cs="Times New Roman"/>
                  <w:kern w:val="0"/>
                  <w:szCs w:val="24"/>
                </w:rPr>
                <w:t>0</w:t>
              </w:r>
            </w:ins>
            <w:del w:id="464" w:author="黃薇仰" w:date="2022-03-02T14:35:00Z">
              <w:r w:rsidRPr="009B5787" w:rsidDel="005122C3">
                <w:rPr>
                  <w:rFonts w:ascii="標楷體" w:eastAsia="標楷體" w:hAnsi="標楷體" w:cs="Times New Roman"/>
                  <w:kern w:val="0"/>
                  <w:szCs w:val="24"/>
                  <w:rPrChange w:id="465" w:author="黃薇仰" w:date="2022-02-18T17:43:00Z">
                    <w:rPr>
                      <w:rFonts w:ascii="標楷體" w:eastAsia="標楷體" w:hAnsi="標楷體" w:cs="Times New Roman"/>
                      <w:color w:val="FF0000"/>
                      <w:kern w:val="0"/>
                      <w:szCs w:val="24"/>
                    </w:rPr>
                  </w:rPrChange>
                </w:rPr>
                <w:delText>45工作</w:delText>
              </w:r>
            </w:del>
            <w:r w:rsidRPr="009B5787">
              <w:rPr>
                <w:rFonts w:ascii="標楷體" w:eastAsia="標楷體" w:hAnsi="標楷體" w:cs="Times New Roman"/>
                <w:kern w:val="0"/>
                <w:szCs w:val="24"/>
                <w:rPrChange w:id="466" w:author="黃薇仰" w:date="2022-02-18T17:43:00Z">
                  <w:rPr>
                    <w:rFonts w:ascii="標楷體" w:eastAsia="標楷體" w:hAnsi="標楷體" w:cs="Times New Roman"/>
                    <w:color w:val="FF0000"/>
                    <w:kern w:val="0"/>
                    <w:szCs w:val="24"/>
                  </w:rPr>
                </w:rPrChange>
              </w:rPr>
              <w:t>天內</w:t>
            </w:r>
          </w:p>
        </w:tc>
      </w:tr>
      <w:tr w:rsidR="00676D00" w:rsidRPr="00AC1FF7" w14:paraId="2F1660F3" w14:textId="77777777" w:rsidTr="00CC67AC">
        <w:trPr>
          <w:trHeight w:val="954"/>
        </w:trPr>
        <w:tc>
          <w:tcPr>
            <w:tcW w:w="791" w:type="dxa"/>
            <w:tcBorders>
              <w:top w:val="single" w:sz="4" w:space="0" w:color="auto"/>
              <w:left w:val="single" w:sz="4" w:space="0" w:color="auto"/>
              <w:bottom w:val="single" w:sz="4" w:space="0" w:color="auto"/>
              <w:right w:val="single" w:sz="4" w:space="0" w:color="auto"/>
            </w:tcBorders>
            <w:vAlign w:val="center"/>
          </w:tcPr>
          <w:p w14:paraId="20956352" w14:textId="76C7B8FB" w:rsidR="00676D00" w:rsidRPr="009B5787" w:rsidRDefault="00676D00" w:rsidP="00676D00">
            <w:pPr>
              <w:jc w:val="center"/>
              <w:rPr>
                <w:rFonts w:ascii="標楷體" w:eastAsia="標楷體" w:hAnsi="標楷體" w:cs="Times New Roman"/>
                <w:kern w:val="24"/>
                <w:szCs w:val="24"/>
                <w:rPrChange w:id="467" w:author="黃薇仰" w:date="2022-02-18T17:43:00Z">
                  <w:rPr>
                    <w:rFonts w:ascii="標楷體" w:eastAsia="標楷體" w:hAnsi="標楷體" w:cs="Times New Roman"/>
                    <w:color w:val="000000"/>
                    <w:kern w:val="24"/>
                    <w:szCs w:val="24"/>
                  </w:rPr>
                </w:rPrChange>
              </w:rPr>
            </w:pPr>
            <w:del w:id="468" w:author="林志聰" w:date="2022-02-09T10:18:00Z">
              <w:r w:rsidRPr="009B5787" w:rsidDel="00414DF4">
                <w:rPr>
                  <w:rFonts w:ascii="標楷體" w:eastAsia="標楷體" w:hAnsi="標楷體" w:cs="Times New Roman"/>
                  <w:kern w:val="24"/>
                  <w:szCs w:val="24"/>
                  <w:rPrChange w:id="469" w:author="黃薇仰" w:date="2022-02-18T17:43:00Z">
                    <w:rPr>
                      <w:rFonts w:ascii="標楷體" w:eastAsia="標楷體" w:hAnsi="標楷體" w:cs="Times New Roman"/>
                      <w:color w:val="000000"/>
                      <w:kern w:val="24"/>
                      <w:szCs w:val="24"/>
                    </w:rPr>
                  </w:rPrChange>
                </w:rPr>
                <w:delText>3</w:delText>
              </w:r>
            </w:del>
            <w:ins w:id="470" w:author="林志聰" w:date="2022-02-09T10:18:00Z">
              <w:r w:rsidRPr="009B5787">
                <w:rPr>
                  <w:rFonts w:ascii="標楷體" w:eastAsia="標楷體" w:hAnsi="標楷體" w:cs="Times New Roman"/>
                  <w:kern w:val="24"/>
                  <w:szCs w:val="24"/>
                  <w:rPrChange w:id="471" w:author="黃薇仰" w:date="2022-02-18T17:43:00Z">
                    <w:rPr>
                      <w:rFonts w:ascii="標楷體" w:eastAsia="標楷體" w:hAnsi="標楷體" w:cs="Times New Roman"/>
                      <w:color w:val="000000"/>
                      <w:kern w:val="24"/>
                      <w:szCs w:val="24"/>
                    </w:rPr>
                  </w:rPrChange>
                </w:rPr>
                <w:t>5</w:t>
              </w:r>
            </w:ins>
          </w:p>
        </w:tc>
        <w:tc>
          <w:tcPr>
            <w:tcW w:w="1701" w:type="dxa"/>
            <w:tcBorders>
              <w:top w:val="single" w:sz="4" w:space="0" w:color="auto"/>
              <w:left w:val="single" w:sz="4" w:space="0" w:color="auto"/>
              <w:bottom w:val="single" w:sz="4" w:space="0" w:color="auto"/>
              <w:right w:val="single" w:sz="4" w:space="0" w:color="auto"/>
            </w:tcBorders>
            <w:vAlign w:val="center"/>
          </w:tcPr>
          <w:p w14:paraId="1E1015E9" w14:textId="64EEB73A" w:rsidR="00676D00" w:rsidRPr="009B5787" w:rsidRDefault="00676D00" w:rsidP="00676D00">
            <w:pPr>
              <w:jc w:val="both"/>
              <w:rPr>
                <w:rFonts w:ascii="標楷體" w:eastAsia="標楷體" w:hAnsi="標楷體" w:cs="Times New Roman"/>
                <w:szCs w:val="24"/>
                <w:rPrChange w:id="472" w:author="黃薇仰" w:date="2022-02-18T17:43:00Z">
                  <w:rPr>
                    <w:rFonts w:ascii="標楷體" w:eastAsia="標楷體" w:hAnsi="標楷體" w:cs="Times New Roman"/>
                    <w:color w:val="000000" w:themeColor="text1"/>
                    <w:szCs w:val="24"/>
                  </w:rPr>
                </w:rPrChange>
              </w:rPr>
            </w:pPr>
            <w:r w:rsidRPr="009B5787">
              <w:rPr>
                <w:rFonts w:ascii="標楷體" w:eastAsia="標楷體" w:hAnsi="標楷體" w:cs="Times New Roman" w:hint="eastAsia"/>
                <w:szCs w:val="24"/>
                <w:rPrChange w:id="473" w:author="黃薇仰" w:date="2022-02-18T17:43:00Z">
                  <w:rPr>
                    <w:rFonts w:ascii="標楷體" w:eastAsia="標楷體" w:hAnsi="標楷體" w:cs="Times New Roman" w:hint="eastAsia"/>
                    <w:color w:val="000000" w:themeColor="text1"/>
                    <w:szCs w:val="24"/>
                  </w:rPr>
                </w:rPrChange>
              </w:rPr>
              <w:t>功能擴充及維護說明編號</w:t>
            </w:r>
            <w:r w:rsidRPr="009B5787">
              <w:rPr>
                <w:rFonts w:ascii="標楷體" w:eastAsia="標楷體" w:hAnsi="標楷體" w:cs="Times New Roman"/>
                <w:szCs w:val="24"/>
                <w:rPrChange w:id="474" w:author="黃薇仰" w:date="2022-02-18T17:43:00Z">
                  <w:rPr>
                    <w:rFonts w:ascii="標楷體" w:eastAsia="標楷體" w:hAnsi="標楷體" w:cs="Times New Roman"/>
                    <w:color w:val="000000" w:themeColor="text1"/>
                    <w:szCs w:val="24"/>
                  </w:rPr>
                </w:rPrChange>
              </w:rPr>
              <w:t>1-3項次</w:t>
            </w:r>
          </w:p>
        </w:tc>
        <w:tc>
          <w:tcPr>
            <w:tcW w:w="2864" w:type="dxa"/>
            <w:tcBorders>
              <w:top w:val="single" w:sz="4" w:space="0" w:color="auto"/>
              <w:left w:val="single" w:sz="4" w:space="0" w:color="auto"/>
              <w:bottom w:val="single" w:sz="4" w:space="0" w:color="auto"/>
              <w:right w:val="single" w:sz="4" w:space="0" w:color="auto"/>
            </w:tcBorders>
            <w:vAlign w:val="center"/>
          </w:tcPr>
          <w:p w14:paraId="6A254C4E" w14:textId="77777777" w:rsidR="00676D00" w:rsidRPr="009B5787" w:rsidRDefault="00676D00" w:rsidP="00676D00">
            <w:pPr>
              <w:jc w:val="both"/>
              <w:rPr>
                <w:rFonts w:ascii="標楷體" w:eastAsia="標楷體" w:hAnsi="標楷體" w:cs="Times New Roman"/>
              </w:rPr>
            </w:pPr>
            <w:r w:rsidRPr="009B5787">
              <w:rPr>
                <w:rFonts w:ascii="標楷體" w:eastAsia="標楷體" w:hAnsi="標楷體" w:cs="Times New Roman" w:hint="eastAsia"/>
              </w:rPr>
              <w:t>經測試功能無誤之程式碼</w:t>
            </w:r>
          </w:p>
        </w:tc>
        <w:tc>
          <w:tcPr>
            <w:tcW w:w="1276" w:type="dxa"/>
            <w:tcBorders>
              <w:top w:val="single" w:sz="4" w:space="0" w:color="auto"/>
              <w:left w:val="single" w:sz="4" w:space="0" w:color="auto"/>
              <w:bottom w:val="single" w:sz="4" w:space="0" w:color="auto"/>
              <w:right w:val="single" w:sz="4" w:space="0" w:color="auto"/>
            </w:tcBorders>
            <w:vAlign w:val="center"/>
          </w:tcPr>
          <w:p w14:paraId="33ED432C"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hint="eastAsia"/>
              </w:rPr>
              <w:t>電子檔</w:t>
            </w:r>
          </w:p>
        </w:tc>
        <w:tc>
          <w:tcPr>
            <w:tcW w:w="992" w:type="dxa"/>
            <w:tcBorders>
              <w:top w:val="single" w:sz="4" w:space="0" w:color="auto"/>
              <w:left w:val="single" w:sz="4" w:space="0" w:color="auto"/>
              <w:bottom w:val="single" w:sz="4" w:space="0" w:color="auto"/>
              <w:right w:val="single" w:sz="4" w:space="0" w:color="auto"/>
            </w:tcBorders>
            <w:vAlign w:val="center"/>
          </w:tcPr>
          <w:p w14:paraId="3036CBF9"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rPr>
              <w:t>1</w:t>
            </w:r>
            <w:r w:rsidRPr="009B5787">
              <w:rPr>
                <w:rFonts w:ascii="標楷體" w:eastAsia="標楷體" w:hAnsi="標楷體" w:cs="Times New Roman" w:hint="eastAsia"/>
              </w:rPr>
              <w:t>份</w:t>
            </w:r>
          </w:p>
        </w:tc>
        <w:tc>
          <w:tcPr>
            <w:tcW w:w="2185" w:type="dxa"/>
            <w:tcBorders>
              <w:top w:val="single" w:sz="4" w:space="0" w:color="auto"/>
              <w:left w:val="single" w:sz="4" w:space="0" w:color="auto"/>
              <w:bottom w:val="single" w:sz="4" w:space="0" w:color="auto"/>
              <w:right w:val="single" w:sz="4" w:space="0" w:color="auto"/>
            </w:tcBorders>
            <w:vAlign w:val="center"/>
          </w:tcPr>
          <w:p w14:paraId="413BD2E5" w14:textId="2AAE48B5" w:rsidR="00676D00" w:rsidRPr="009B5787" w:rsidRDefault="00676D00" w:rsidP="00676D00">
            <w:pPr>
              <w:jc w:val="center"/>
              <w:rPr>
                <w:rFonts w:ascii="標楷體" w:eastAsia="標楷體" w:hAnsi="標楷體" w:cs="Times New Roman"/>
                <w:kern w:val="0"/>
                <w:szCs w:val="24"/>
                <w:rPrChange w:id="475" w:author="黃薇仰" w:date="2022-02-18T17:43:00Z">
                  <w:rPr>
                    <w:rFonts w:ascii="標楷體" w:eastAsia="標楷體" w:hAnsi="標楷體" w:cs="Times New Roman"/>
                    <w:color w:val="FF0000"/>
                    <w:kern w:val="0"/>
                    <w:szCs w:val="24"/>
                  </w:rPr>
                </w:rPrChange>
              </w:rPr>
            </w:pPr>
            <w:r w:rsidRPr="009B5787">
              <w:rPr>
                <w:rFonts w:ascii="標楷體" w:eastAsia="標楷體" w:hAnsi="標楷體" w:cs="Times New Roman" w:hint="eastAsia"/>
                <w:kern w:val="0"/>
                <w:szCs w:val="24"/>
                <w:rPrChange w:id="476" w:author="黃薇仰" w:date="2022-02-18T17:43:00Z">
                  <w:rPr>
                    <w:rFonts w:ascii="標楷體" w:eastAsia="標楷體" w:hAnsi="標楷體" w:cs="Times New Roman" w:hint="eastAsia"/>
                    <w:color w:val="FF0000"/>
                    <w:kern w:val="0"/>
                    <w:szCs w:val="24"/>
                  </w:rPr>
                </w:rPrChange>
              </w:rPr>
              <w:t>決標次日起</w:t>
            </w:r>
            <w:ins w:id="477" w:author="黃薇仰" w:date="2022-03-02T14:35:00Z">
              <w:r w:rsidR="005122C3">
                <w:rPr>
                  <w:rFonts w:ascii="標楷體" w:eastAsia="標楷體" w:hAnsi="標楷體" w:cs="Times New Roman" w:hint="eastAsia"/>
                  <w:kern w:val="0"/>
                  <w:szCs w:val="24"/>
                </w:rPr>
                <w:t>9</w:t>
              </w:r>
              <w:r w:rsidR="005122C3">
                <w:rPr>
                  <w:rFonts w:ascii="標楷體" w:eastAsia="標楷體" w:hAnsi="標楷體" w:cs="Times New Roman"/>
                  <w:kern w:val="0"/>
                  <w:szCs w:val="24"/>
                </w:rPr>
                <w:t>0</w:t>
              </w:r>
            </w:ins>
            <w:del w:id="478" w:author="黃薇仰" w:date="2022-03-02T14:35:00Z">
              <w:r w:rsidRPr="009B5787" w:rsidDel="005122C3">
                <w:rPr>
                  <w:rFonts w:ascii="標楷體" w:eastAsia="標楷體" w:hAnsi="標楷體" w:cs="Times New Roman"/>
                  <w:kern w:val="0"/>
                  <w:szCs w:val="24"/>
                  <w:rPrChange w:id="479" w:author="黃薇仰" w:date="2022-02-18T17:43:00Z">
                    <w:rPr>
                      <w:rFonts w:ascii="標楷體" w:eastAsia="標楷體" w:hAnsi="標楷體" w:cs="Times New Roman"/>
                      <w:color w:val="FF0000"/>
                      <w:kern w:val="0"/>
                      <w:szCs w:val="24"/>
                    </w:rPr>
                  </w:rPrChange>
                </w:rPr>
                <w:delText>3個月工作</w:delText>
              </w:r>
            </w:del>
            <w:r w:rsidRPr="009B5787">
              <w:rPr>
                <w:rFonts w:ascii="標楷體" w:eastAsia="標楷體" w:hAnsi="標楷體" w:cs="Times New Roman"/>
                <w:kern w:val="0"/>
                <w:szCs w:val="24"/>
                <w:rPrChange w:id="480" w:author="黃薇仰" w:date="2022-02-18T17:43:00Z">
                  <w:rPr>
                    <w:rFonts w:ascii="標楷體" w:eastAsia="標楷體" w:hAnsi="標楷體" w:cs="Times New Roman"/>
                    <w:color w:val="FF0000"/>
                    <w:kern w:val="0"/>
                    <w:szCs w:val="24"/>
                  </w:rPr>
                </w:rPrChange>
              </w:rPr>
              <w:t>天內</w:t>
            </w:r>
          </w:p>
        </w:tc>
      </w:tr>
      <w:tr w:rsidR="00676D00" w:rsidRPr="00AC1FF7" w14:paraId="6A1E7D75" w14:textId="77777777" w:rsidTr="00C45BA2">
        <w:trPr>
          <w:trHeight w:val="381"/>
        </w:trPr>
        <w:tc>
          <w:tcPr>
            <w:tcW w:w="9809" w:type="dxa"/>
            <w:gridSpan w:val="6"/>
            <w:tcBorders>
              <w:top w:val="single" w:sz="4" w:space="0" w:color="auto"/>
              <w:left w:val="single" w:sz="4" w:space="0" w:color="auto"/>
              <w:bottom w:val="single" w:sz="4" w:space="0" w:color="auto"/>
              <w:right w:val="single" w:sz="4" w:space="0" w:color="auto"/>
            </w:tcBorders>
            <w:vAlign w:val="center"/>
          </w:tcPr>
          <w:p w14:paraId="0892283E" w14:textId="77777777" w:rsidR="00676D00" w:rsidRPr="009B5787" w:rsidRDefault="00676D00" w:rsidP="00676D00">
            <w:pPr>
              <w:jc w:val="center"/>
              <w:rPr>
                <w:rFonts w:ascii="標楷體" w:eastAsia="標楷體" w:hAnsi="標楷體" w:cs="Times New Roman"/>
                <w:kern w:val="0"/>
                <w:szCs w:val="24"/>
                <w:rPrChange w:id="481" w:author="黃薇仰" w:date="2022-02-18T17:43:00Z">
                  <w:rPr>
                    <w:rFonts w:ascii="標楷體" w:eastAsia="標楷體" w:hAnsi="標楷體" w:cs="Times New Roman"/>
                    <w:color w:val="FF0000"/>
                    <w:kern w:val="0"/>
                    <w:szCs w:val="24"/>
                  </w:rPr>
                </w:rPrChange>
              </w:rPr>
            </w:pPr>
            <w:r w:rsidRPr="009B5787">
              <w:rPr>
                <w:rFonts w:ascii="標楷體" w:eastAsia="標楷體" w:hAnsi="標楷體" w:cs="Times New Roman" w:hint="eastAsia"/>
                <w:kern w:val="0"/>
                <w:szCs w:val="24"/>
                <w:rPrChange w:id="482" w:author="黃薇仰" w:date="2022-02-18T17:43:00Z">
                  <w:rPr>
                    <w:rFonts w:ascii="標楷體" w:eastAsia="標楷體" w:hAnsi="標楷體" w:cs="Times New Roman" w:hint="eastAsia"/>
                    <w:color w:val="FF0000"/>
                    <w:kern w:val="0"/>
                    <w:szCs w:val="24"/>
                  </w:rPr>
                </w:rPrChange>
              </w:rPr>
              <w:t>第二階段交付項目</w:t>
            </w:r>
          </w:p>
        </w:tc>
      </w:tr>
      <w:tr w:rsidR="00676D00" w:rsidRPr="00AC1FF7" w14:paraId="0CD02A2D" w14:textId="77777777" w:rsidTr="00CC67AC">
        <w:trPr>
          <w:trHeight w:val="954"/>
        </w:trPr>
        <w:tc>
          <w:tcPr>
            <w:tcW w:w="791" w:type="dxa"/>
            <w:tcBorders>
              <w:top w:val="single" w:sz="4" w:space="0" w:color="auto"/>
              <w:left w:val="single" w:sz="4" w:space="0" w:color="auto"/>
              <w:bottom w:val="single" w:sz="4" w:space="0" w:color="auto"/>
              <w:right w:val="single" w:sz="4" w:space="0" w:color="auto"/>
            </w:tcBorders>
            <w:vAlign w:val="center"/>
          </w:tcPr>
          <w:p w14:paraId="2EBFCE6B" w14:textId="444D24FF" w:rsidR="00676D00" w:rsidRPr="00AC1FF7" w:rsidRDefault="00676D00" w:rsidP="00676D00">
            <w:pPr>
              <w:jc w:val="center"/>
              <w:rPr>
                <w:rFonts w:ascii="標楷體" w:eastAsia="標楷體" w:hAnsi="標楷體" w:cs="Times New Roman"/>
                <w:color w:val="000000"/>
                <w:kern w:val="24"/>
                <w:szCs w:val="24"/>
              </w:rPr>
            </w:pPr>
            <w:ins w:id="483" w:author="林志聰" w:date="2022-02-09T10:23:00Z">
              <w:r>
                <w:rPr>
                  <w:rFonts w:ascii="標楷體" w:eastAsia="標楷體" w:hAnsi="標楷體" w:cs="Times New Roman" w:hint="eastAsia"/>
                  <w:color w:val="000000"/>
                  <w:kern w:val="24"/>
                  <w:szCs w:val="24"/>
                </w:rPr>
                <w:t>1</w:t>
              </w:r>
            </w:ins>
            <w:del w:id="484" w:author="林志聰" w:date="2022-02-09T10:23:00Z">
              <w:r w:rsidRPr="00AC1FF7" w:rsidDel="00297B6F">
                <w:rPr>
                  <w:rFonts w:ascii="標楷體" w:eastAsia="標楷體" w:hAnsi="標楷體" w:cs="Times New Roman" w:hint="eastAsia"/>
                  <w:color w:val="000000"/>
                  <w:kern w:val="24"/>
                  <w:szCs w:val="24"/>
                </w:rPr>
                <w:delText>4</w:delText>
              </w:r>
            </w:del>
          </w:p>
        </w:tc>
        <w:tc>
          <w:tcPr>
            <w:tcW w:w="1701" w:type="dxa"/>
            <w:tcBorders>
              <w:top w:val="single" w:sz="4" w:space="0" w:color="auto"/>
              <w:left w:val="single" w:sz="4" w:space="0" w:color="auto"/>
              <w:bottom w:val="single" w:sz="4" w:space="0" w:color="auto"/>
              <w:right w:val="single" w:sz="4" w:space="0" w:color="auto"/>
            </w:tcBorders>
            <w:vAlign w:val="center"/>
          </w:tcPr>
          <w:p w14:paraId="0F5E9B57" w14:textId="0922A233" w:rsidR="00676D00" w:rsidRPr="00AC1FF7" w:rsidRDefault="00676D00" w:rsidP="00676D00">
            <w:pPr>
              <w:jc w:val="both"/>
              <w:rPr>
                <w:rFonts w:ascii="標楷體" w:eastAsia="標楷體" w:hAnsi="標楷體" w:cs="Times New Roman"/>
                <w:color w:val="000000" w:themeColor="text1"/>
                <w:szCs w:val="24"/>
              </w:rPr>
            </w:pPr>
            <w:r w:rsidRPr="00AC1FF7">
              <w:rPr>
                <w:rFonts w:ascii="標楷體" w:eastAsia="標楷體" w:hAnsi="標楷體" w:cs="Times New Roman" w:hint="eastAsia"/>
                <w:color w:val="000000" w:themeColor="text1"/>
                <w:szCs w:val="24"/>
              </w:rPr>
              <w:t>功能擴充及維護說明編號4-14項次</w:t>
            </w:r>
          </w:p>
        </w:tc>
        <w:tc>
          <w:tcPr>
            <w:tcW w:w="2864" w:type="dxa"/>
            <w:tcBorders>
              <w:top w:val="single" w:sz="4" w:space="0" w:color="auto"/>
              <w:left w:val="single" w:sz="4" w:space="0" w:color="auto"/>
              <w:bottom w:val="single" w:sz="4" w:space="0" w:color="auto"/>
              <w:right w:val="single" w:sz="4" w:space="0" w:color="auto"/>
            </w:tcBorders>
            <w:vAlign w:val="center"/>
          </w:tcPr>
          <w:p w14:paraId="3B7A227C" w14:textId="77777777" w:rsidR="00676D00" w:rsidRPr="009B5787" w:rsidRDefault="00676D00" w:rsidP="00676D00">
            <w:pPr>
              <w:jc w:val="both"/>
              <w:rPr>
                <w:rFonts w:ascii="標楷體" w:eastAsia="標楷體" w:hAnsi="標楷體" w:cs="Times New Roman"/>
              </w:rPr>
            </w:pPr>
            <w:r w:rsidRPr="009B5787">
              <w:rPr>
                <w:rFonts w:ascii="標楷體" w:eastAsia="標楷體" w:hAnsi="標楷體" w:cs="Times New Roman" w:hint="eastAsia"/>
              </w:rPr>
              <w:t>經測試功能無誤之程式碼</w:t>
            </w:r>
          </w:p>
        </w:tc>
        <w:tc>
          <w:tcPr>
            <w:tcW w:w="1276" w:type="dxa"/>
            <w:tcBorders>
              <w:top w:val="single" w:sz="4" w:space="0" w:color="auto"/>
              <w:left w:val="single" w:sz="4" w:space="0" w:color="auto"/>
              <w:bottom w:val="single" w:sz="4" w:space="0" w:color="auto"/>
              <w:right w:val="single" w:sz="4" w:space="0" w:color="auto"/>
            </w:tcBorders>
            <w:vAlign w:val="center"/>
          </w:tcPr>
          <w:p w14:paraId="5789CCA2"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hint="eastAsia"/>
              </w:rPr>
              <w:t>電子檔</w:t>
            </w:r>
          </w:p>
        </w:tc>
        <w:tc>
          <w:tcPr>
            <w:tcW w:w="992" w:type="dxa"/>
            <w:tcBorders>
              <w:top w:val="single" w:sz="4" w:space="0" w:color="auto"/>
              <w:left w:val="single" w:sz="4" w:space="0" w:color="auto"/>
              <w:bottom w:val="single" w:sz="4" w:space="0" w:color="auto"/>
              <w:right w:val="single" w:sz="4" w:space="0" w:color="auto"/>
            </w:tcBorders>
            <w:vAlign w:val="center"/>
          </w:tcPr>
          <w:p w14:paraId="5C7C37AB"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rPr>
              <w:t>1</w:t>
            </w:r>
            <w:r w:rsidRPr="009B5787">
              <w:rPr>
                <w:rFonts w:ascii="標楷體" w:eastAsia="標楷體" w:hAnsi="標楷體" w:cs="Times New Roman" w:hint="eastAsia"/>
              </w:rPr>
              <w:t>份</w:t>
            </w:r>
          </w:p>
        </w:tc>
        <w:tc>
          <w:tcPr>
            <w:tcW w:w="2185" w:type="dxa"/>
            <w:tcBorders>
              <w:top w:val="single" w:sz="4" w:space="0" w:color="auto"/>
              <w:left w:val="single" w:sz="4" w:space="0" w:color="auto"/>
              <w:bottom w:val="single" w:sz="4" w:space="0" w:color="auto"/>
              <w:right w:val="single" w:sz="4" w:space="0" w:color="auto"/>
            </w:tcBorders>
            <w:vAlign w:val="center"/>
          </w:tcPr>
          <w:p w14:paraId="24708CA4" w14:textId="70ACCC45" w:rsidR="00676D00" w:rsidRPr="009B5787" w:rsidRDefault="00676D00" w:rsidP="00676D00">
            <w:pPr>
              <w:jc w:val="center"/>
              <w:rPr>
                <w:rFonts w:ascii="標楷體" w:eastAsia="標楷體" w:hAnsi="標楷體" w:cs="Times New Roman"/>
                <w:kern w:val="0"/>
                <w:szCs w:val="24"/>
                <w:rPrChange w:id="485" w:author="黃薇仰" w:date="2022-02-18T17:43:00Z">
                  <w:rPr>
                    <w:rFonts w:ascii="標楷體" w:eastAsia="標楷體" w:hAnsi="標楷體" w:cs="Times New Roman"/>
                    <w:color w:val="FF0000"/>
                    <w:kern w:val="0"/>
                    <w:szCs w:val="24"/>
                  </w:rPr>
                </w:rPrChange>
              </w:rPr>
            </w:pPr>
            <w:r w:rsidRPr="009B5787">
              <w:rPr>
                <w:rFonts w:ascii="標楷體" w:eastAsia="標楷體" w:hAnsi="標楷體" w:cs="Times New Roman" w:hint="eastAsia"/>
                <w:kern w:val="0"/>
                <w:szCs w:val="24"/>
                <w:rPrChange w:id="486" w:author="黃薇仰" w:date="2022-02-18T17:43:00Z">
                  <w:rPr>
                    <w:rFonts w:ascii="標楷體" w:eastAsia="標楷體" w:hAnsi="標楷體" w:cs="Times New Roman" w:hint="eastAsia"/>
                    <w:color w:val="FF0000"/>
                    <w:kern w:val="0"/>
                    <w:szCs w:val="24"/>
                  </w:rPr>
                </w:rPrChange>
              </w:rPr>
              <w:t>決標次日起</w:t>
            </w:r>
            <w:ins w:id="487" w:author="黃薇仰" w:date="2022-03-02T14:36:00Z">
              <w:r w:rsidR="005122C3">
                <w:rPr>
                  <w:rFonts w:ascii="標楷體" w:eastAsia="標楷體" w:hAnsi="標楷體" w:cs="Times New Roman" w:hint="eastAsia"/>
                  <w:kern w:val="0"/>
                  <w:szCs w:val="24"/>
                </w:rPr>
                <w:t>1</w:t>
              </w:r>
              <w:r w:rsidR="005122C3">
                <w:rPr>
                  <w:rFonts w:ascii="標楷體" w:eastAsia="標楷體" w:hAnsi="標楷體" w:cs="Times New Roman"/>
                  <w:kern w:val="0"/>
                  <w:szCs w:val="24"/>
                </w:rPr>
                <w:t>50</w:t>
              </w:r>
            </w:ins>
            <w:del w:id="488" w:author="黃薇仰" w:date="2022-03-02T14:36:00Z">
              <w:r w:rsidRPr="009B5787" w:rsidDel="005122C3">
                <w:rPr>
                  <w:rFonts w:ascii="標楷體" w:eastAsia="標楷體" w:hAnsi="標楷體" w:cs="Times New Roman"/>
                  <w:kern w:val="0"/>
                  <w:szCs w:val="24"/>
                  <w:rPrChange w:id="489" w:author="黃薇仰" w:date="2022-02-18T17:43:00Z">
                    <w:rPr>
                      <w:rFonts w:ascii="標楷體" w:eastAsia="標楷體" w:hAnsi="標楷體" w:cs="Times New Roman"/>
                      <w:color w:val="FF0000"/>
                      <w:kern w:val="0"/>
                      <w:szCs w:val="24"/>
                    </w:rPr>
                  </w:rPrChange>
                </w:rPr>
                <w:delText>5個月工作</w:delText>
              </w:r>
            </w:del>
            <w:r w:rsidRPr="009B5787">
              <w:rPr>
                <w:rFonts w:ascii="標楷體" w:eastAsia="標楷體" w:hAnsi="標楷體" w:cs="Times New Roman"/>
                <w:kern w:val="0"/>
                <w:szCs w:val="24"/>
                <w:rPrChange w:id="490" w:author="黃薇仰" w:date="2022-02-18T17:43:00Z">
                  <w:rPr>
                    <w:rFonts w:ascii="標楷體" w:eastAsia="標楷體" w:hAnsi="標楷體" w:cs="Times New Roman"/>
                    <w:color w:val="FF0000"/>
                    <w:kern w:val="0"/>
                    <w:szCs w:val="24"/>
                  </w:rPr>
                </w:rPrChange>
              </w:rPr>
              <w:t>天內</w:t>
            </w:r>
          </w:p>
        </w:tc>
      </w:tr>
      <w:tr w:rsidR="00676D00" w:rsidRPr="00AC1FF7" w14:paraId="10E6FFBA" w14:textId="77777777" w:rsidTr="00CC67AC">
        <w:trPr>
          <w:trHeight w:val="954"/>
        </w:trPr>
        <w:tc>
          <w:tcPr>
            <w:tcW w:w="791" w:type="dxa"/>
            <w:tcBorders>
              <w:top w:val="single" w:sz="4" w:space="0" w:color="auto"/>
              <w:left w:val="single" w:sz="4" w:space="0" w:color="auto"/>
              <w:bottom w:val="single" w:sz="4" w:space="0" w:color="auto"/>
              <w:right w:val="single" w:sz="4" w:space="0" w:color="auto"/>
            </w:tcBorders>
            <w:vAlign w:val="center"/>
            <w:hideMark/>
          </w:tcPr>
          <w:p w14:paraId="28EEB579" w14:textId="3D8198DB" w:rsidR="00676D00" w:rsidRPr="00AC1FF7" w:rsidRDefault="00676D00" w:rsidP="00676D00">
            <w:pPr>
              <w:jc w:val="center"/>
              <w:rPr>
                <w:rFonts w:ascii="標楷體" w:eastAsia="標楷體" w:hAnsi="標楷體" w:cs="Times New Roman"/>
                <w:color w:val="000000"/>
                <w:kern w:val="24"/>
                <w:szCs w:val="24"/>
              </w:rPr>
            </w:pPr>
            <w:ins w:id="491" w:author="林志聰" w:date="2022-02-09T10:23:00Z">
              <w:r>
                <w:rPr>
                  <w:rFonts w:ascii="標楷體" w:eastAsia="標楷體" w:hAnsi="標楷體" w:cs="Times New Roman" w:hint="eastAsia"/>
                  <w:color w:val="000000"/>
                  <w:kern w:val="24"/>
                  <w:szCs w:val="24"/>
                </w:rPr>
                <w:t>2</w:t>
              </w:r>
            </w:ins>
            <w:del w:id="492" w:author="林志聰" w:date="2022-02-09T10:23:00Z">
              <w:r w:rsidRPr="00AC1FF7" w:rsidDel="00297B6F">
                <w:rPr>
                  <w:rFonts w:ascii="標楷體" w:eastAsia="標楷體" w:hAnsi="標楷體" w:cs="Times New Roman" w:hint="eastAsia"/>
                  <w:color w:val="000000"/>
                  <w:kern w:val="24"/>
                  <w:szCs w:val="24"/>
                </w:rPr>
                <w:delText>5</w:delText>
              </w:r>
            </w:del>
          </w:p>
        </w:tc>
        <w:tc>
          <w:tcPr>
            <w:tcW w:w="1701" w:type="dxa"/>
            <w:tcBorders>
              <w:top w:val="single" w:sz="4" w:space="0" w:color="auto"/>
              <w:left w:val="single" w:sz="4" w:space="0" w:color="auto"/>
              <w:bottom w:val="single" w:sz="4" w:space="0" w:color="auto"/>
              <w:right w:val="single" w:sz="4" w:space="0" w:color="auto"/>
            </w:tcBorders>
            <w:vAlign w:val="center"/>
            <w:hideMark/>
          </w:tcPr>
          <w:p w14:paraId="68B4B47A" w14:textId="21CB92E5" w:rsidR="00676D00" w:rsidRPr="00AC1FF7" w:rsidRDefault="00676D00" w:rsidP="00676D00">
            <w:pPr>
              <w:jc w:val="both"/>
              <w:rPr>
                <w:rFonts w:ascii="標楷體" w:eastAsia="標楷體" w:hAnsi="標楷體" w:cs="Times New Roman"/>
                <w:color w:val="000000" w:themeColor="text1"/>
                <w:szCs w:val="24"/>
              </w:rPr>
            </w:pPr>
            <w:r w:rsidRPr="00AC1FF7">
              <w:rPr>
                <w:rFonts w:ascii="標楷體" w:eastAsia="標楷體" w:hAnsi="標楷體" w:cs="Times New Roman" w:hint="eastAsia"/>
                <w:color w:val="000000" w:themeColor="text1"/>
                <w:szCs w:val="24"/>
              </w:rPr>
              <w:t>功能擴充及維護說明編號7-10項次</w:t>
            </w:r>
          </w:p>
          <w:p w14:paraId="777C9E22" w14:textId="77777777" w:rsidR="00676D00" w:rsidRPr="00AC1FF7" w:rsidRDefault="00676D00" w:rsidP="00676D00">
            <w:pPr>
              <w:jc w:val="both"/>
              <w:rPr>
                <w:rFonts w:ascii="標楷體" w:eastAsia="標楷體" w:hAnsi="標楷體" w:cs="Times New Roman"/>
                <w:szCs w:val="24"/>
              </w:rPr>
            </w:pPr>
            <w:r w:rsidRPr="00AC1FF7">
              <w:rPr>
                <w:rFonts w:ascii="標楷體" w:eastAsia="標楷體" w:hAnsi="標楷體" w:cs="Times New Roman" w:hint="eastAsia"/>
                <w:color w:val="000000" w:themeColor="text1"/>
                <w:szCs w:val="24"/>
              </w:rPr>
              <w:t>及系統測試報告書</w:t>
            </w:r>
          </w:p>
        </w:tc>
        <w:tc>
          <w:tcPr>
            <w:tcW w:w="2864" w:type="dxa"/>
            <w:tcBorders>
              <w:top w:val="single" w:sz="4" w:space="0" w:color="auto"/>
              <w:left w:val="single" w:sz="4" w:space="0" w:color="auto"/>
              <w:bottom w:val="single" w:sz="4" w:space="0" w:color="auto"/>
              <w:right w:val="single" w:sz="4" w:space="0" w:color="auto"/>
            </w:tcBorders>
            <w:vAlign w:val="center"/>
            <w:hideMark/>
          </w:tcPr>
          <w:p w14:paraId="02CB7B30" w14:textId="77777777" w:rsidR="00676D00" w:rsidRPr="009B5787" w:rsidRDefault="00676D00" w:rsidP="00676D00">
            <w:pPr>
              <w:jc w:val="both"/>
              <w:rPr>
                <w:rFonts w:ascii="標楷體" w:eastAsia="標楷體" w:hAnsi="標楷體" w:cs="Times New Roman"/>
              </w:rPr>
            </w:pPr>
            <w:r w:rsidRPr="009B5787">
              <w:rPr>
                <w:rFonts w:ascii="標楷體" w:eastAsia="標楷體" w:hAnsi="標楷體" w:cs="Times New Roman" w:hint="eastAsia"/>
              </w:rPr>
              <w:t>完成系統功能測試</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41853A"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hint="eastAsia"/>
              </w:rPr>
              <w:t>電子檔</w:t>
            </w:r>
          </w:p>
        </w:tc>
        <w:tc>
          <w:tcPr>
            <w:tcW w:w="992" w:type="dxa"/>
            <w:tcBorders>
              <w:top w:val="single" w:sz="4" w:space="0" w:color="auto"/>
              <w:left w:val="single" w:sz="4" w:space="0" w:color="auto"/>
              <w:bottom w:val="single" w:sz="4" w:space="0" w:color="auto"/>
              <w:right w:val="single" w:sz="4" w:space="0" w:color="auto"/>
            </w:tcBorders>
            <w:vAlign w:val="center"/>
            <w:hideMark/>
          </w:tcPr>
          <w:p w14:paraId="13A0E308"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rPr>
              <w:t>1</w:t>
            </w:r>
            <w:r w:rsidRPr="009B5787">
              <w:rPr>
                <w:rFonts w:ascii="標楷體" w:eastAsia="標楷體" w:hAnsi="標楷體" w:cs="Times New Roman" w:hint="eastAsia"/>
              </w:rPr>
              <w:t>份</w:t>
            </w:r>
          </w:p>
        </w:tc>
        <w:tc>
          <w:tcPr>
            <w:tcW w:w="2185" w:type="dxa"/>
            <w:tcBorders>
              <w:top w:val="single" w:sz="4" w:space="0" w:color="auto"/>
              <w:left w:val="single" w:sz="4" w:space="0" w:color="auto"/>
              <w:bottom w:val="single" w:sz="4" w:space="0" w:color="auto"/>
              <w:right w:val="single" w:sz="4" w:space="0" w:color="auto"/>
            </w:tcBorders>
            <w:vAlign w:val="center"/>
            <w:hideMark/>
          </w:tcPr>
          <w:p w14:paraId="1E327609" w14:textId="150AB72F" w:rsidR="00676D00" w:rsidRPr="009B5787" w:rsidRDefault="00676D00" w:rsidP="00676D00">
            <w:pPr>
              <w:jc w:val="center"/>
              <w:rPr>
                <w:rFonts w:ascii="標楷體" w:eastAsia="標楷體" w:hAnsi="標楷體" w:cs="Times New Roman"/>
                <w:rPrChange w:id="493" w:author="黃薇仰" w:date="2022-02-18T17:43:00Z">
                  <w:rPr>
                    <w:rFonts w:ascii="標楷體" w:eastAsia="標楷體" w:hAnsi="標楷體" w:cs="Times New Roman"/>
                    <w:color w:val="FF0000"/>
                  </w:rPr>
                </w:rPrChange>
              </w:rPr>
            </w:pPr>
            <w:r w:rsidRPr="009B5787">
              <w:rPr>
                <w:rFonts w:ascii="標楷體" w:eastAsia="標楷體" w:hAnsi="標楷體" w:cs="Times New Roman" w:hint="eastAsia"/>
                <w:kern w:val="0"/>
                <w:szCs w:val="24"/>
                <w:rPrChange w:id="494" w:author="黃薇仰" w:date="2022-02-18T17:43:00Z">
                  <w:rPr>
                    <w:rFonts w:ascii="標楷體" w:eastAsia="標楷體" w:hAnsi="標楷體" w:cs="Times New Roman" w:hint="eastAsia"/>
                    <w:color w:val="FF0000"/>
                    <w:kern w:val="0"/>
                    <w:szCs w:val="24"/>
                  </w:rPr>
                </w:rPrChange>
              </w:rPr>
              <w:t>決標次日起</w:t>
            </w:r>
            <w:ins w:id="495" w:author="黃薇仰" w:date="2022-03-02T14:36:00Z">
              <w:r w:rsidR="005122C3">
                <w:rPr>
                  <w:rFonts w:ascii="標楷體" w:eastAsia="標楷體" w:hAnsi="標楷體" w:cs="Times New Roman" w:hint="eastAsia"/>
                  <w:kern w:val="0"/>
                  <w:szCs w:val="24"/>
                </w:rPr>
                <w:t>1</w:t>
              </w:r>
              <w:r w:rsidR="005122C3">
                <w:rPr>
                  <w:rFonts w:ascii="標楷體" w:eastAsia="標楷體" w:hAnsi="標楷體" w:cs="Times New Roman"/>
                  <w:kern w:val="0"/>
                  <w:szCs w:val="24"/>
                </w:rPr>
                <w:t>80</w:t>
              </w:r>
            </w:ins>
            <w:del w:id="496" w:author="黃薇仰" w:date="2022-03-02T14:36:00Z">
              <w:r w:rsidRPr="009B5787" w:rsidDel="005122C3">
                <w:rPr>
                  <w:rFonts w:ascii="標楷體" w:eastAsia="標楷體" w:hAnsi="標楷體" w:cs="Times New Roman"/>
                  <w:kern w:val="0"/>
                  <w:szCs w:val="24"/>
                  <w:rPrChange w:id="497" w:author="黃薇仰" w:date="2022-02-18T17:43:00Z">
                    <w:rPr>
                      <w:rFonts w:ascii="標楷體" w:eastAsia="標楷體" w:hAnsi="標楷體" w:cs="Times New Roman"/>
                      <w:color w:val="FF0000"/>
                      <w:kern w:val="0"/>
                      <w:szCs w:val="24"/>
                    </w:rPr>
                  </w:rPrChange>
                </w:rPr>
                <w:delText>6個月工作</w:delText>
              </w:r>
            </w:del>
            <w:r w:rsidRPr="009B5787">
              <w:rPr>
                <w:rFonts w:ascii="標楷體" w:eastAsia="標楷體" w:hAnsi="標楷體" w:cs="Times New Roman"/>
                <w:kern w:val="0"/>
                <w:szCs w:val="24"/>
                <w:rPrChange w:id="498" w:author="黃薇仰" w:date="2022-02-18T17:43:00Z">
                  <w:rPr>
                    <w:rFonts w:ascii="標楷體" w:eastAsia="標楷體" w:hAnsi="標楷體" w:cs="Times New Roman"/>
                    <w:color w:val="FF0000"/>
                    <w:kern w:val="0"/>
                    <w:szCs w:val="24"/>
                  </w:rPr>
                </w:rPrChange>
              </w:rPr>
              <w:t>天內</w:t>
            </w:r>
          </w:p>
        </w:tc>
      </w:tr>
      <w:tr w:rsidR="00676D00" w:rsidRPr="00AC1FF7" w14:paraId="0EF7828C" w14:textId="77777777" w:rsidTr="00CC67AC">
        <w:trPr>
          <w:trHeight w:val="352"/>
        </w:trPr>
        <w:tc>
          <w:tcPr>
            <w:tcW w:w="791" w:type="dxa"/>
            <w:tcBorders>
              <w:top w:val="single" w:sz="4" w:space="0" w:color="auto"/>
              <w:left w:val="single" w:sz="4" w:space="0" w:color="auto"/>
              <w:bottom w:val="single" w:sz="4" w:space="0" w:color="auto"/>
              <w:right w:val="single" w:sz="4" w:space="0" w:color="auto"/>
            </w:tcBorders>
            <w:vAlign w:val="center"/>
            <w:hideMark/>
          </w:tcPr>
          <w:p w14:paraId="08ED4EDA" w14:textId="16DEF900" w:rsidR="00676D00" w:rsidRPr="00AC1FF7" w:rsidRDefault="00676D00" w:rsidP="00676D00">
            <w:pPr>
              <w:jc w:val="center"/>
              <w:rPr>
                <w:rFonts w:ascii="標楷體" w:eastAsia="標楷體" w:hAnsi="標楷體" w:cs="Times New Roman"/>
                <w:color w:val="000000"/>
                <w:kern w:val="24"/>
                <w:szCs w:val="24"/>
              </w:rPr>
            </w:pPr>
            <w:ins w:id="499" w:author="林志聰" w:date="2022-02-09T10:23:00Z">
              <w:r>
                <w:rPr>
                  <w:rFonts w:ascii="標楷體" w:eastAsia="標楷體" w:hAnsi="標楷體" w:cs="Times New Roman" w:hint="eastAsia"/>
                  <w:color w:val="000000"/>
                  <w:kern w:val="24"/>
                  <w:szCs w:val="24"/>
                </w:rPr>
                <w:t>3</w:t>
              </w:r>
            </w:ins>
            <w:del w:id="500" w:author="林志聰" w:date="2022-02-09T10:23:00Z">
              <w:r w:rsidRPr="00AC1FF7" w:rsidDel="00297B6F">
                <w:rPr>
                  <w:rFonts w:ascii="標楷體" w:eastAsia="標楷體" w:hAnsi="標楷體" w:cs="Times New Roman" w:hint="eastAsia"/>
                  <w:color w:val="000000"/>
                  <w:kern w:val="24"/>
                  <w:szCs w:val="24"/>
                </w:rPr>
                <w:delText>6</w:delText>
              </w:r>
            </w:del>
          </w:p>
        </w:tc>
        <w:tc>
          <w:tcPr>
            <w:tcW w:w="1701" w:type="dxa"/>
            <w:tcBorders>
              <w:top w:val="single" w:sz="4" w:space="0" w:color="auto"/>
              <w:left w:val="single" w:sz="4" w:space="0" w:color="auto"/>
              <w:bottom w:val="single" w:sz="4" w:space="0" w:color="auto"/>
              <w:right w:val="single" w:sz="4" w:space="0" w:color="auto"/>
            </w:tcBorders>
            <w:vAlign w:val="center"/>
            <w:hideMark/>
          </w:tcPr>
          <w:p w14:paraId="12F6B13A" w14:textId="77777777" w:rsidR="00676D00" w:rsidRPr="00AC1FF7" w:rsidRDefault="00676D00" w:rsidP="00676D00">
            <w:pPr>
              <w:jc w:val="both"/>
              <w:rPr>
                <w:rFonts w:ascii="標楷體" w:eastAsia="標楷體" w:hAnsi="標楷體" w:cs="Times New Roman"/>
                <w:color w:val="000000" w:themeColor="text1"/>
                <w:szCs w:val="24"/>
              </w:rPr>
            </w:pPr>
            <w:r w:rsidRPr="00AC1FF7">
              <w:rPr>
                <w:rFonts w:ascii="標楷體" w:eastAsia="標楷體" w:hAnsi="標楷體" w:cs="Times New Roman" w:hint="eastAsia"/>
                <w:color w:val="000000" w:themeColor="text1"/>
                <w:szCs w:val="24"/>
              </w:rPr>
              <w:t>系統安全檢測報告</w:t>
            </w:r>
          </w:p>
        </w:tc>
        <w:tc>
          <w:tcPr>
            <w:tcW w:w="2864" w:type="dxa"/>
            <w:tcBorders>
              <w:top w:val="single" w:sz="4" w:space="0" w:color="auto"/>
              <w:left w:val="single" w:sz="4" w:space="0" w:color="auto"/>
              <w:bottom w:val="single" w:sz="4" w:space="0" w:color="auto"/>
              <w:right w:val="single" w:sz="4" w:space="0" w:color="auto"/>
            </w:tcBorders>
            <w:vAlign w:val="center"/>
            <w:hideMark/>
          </w:tcPr>
          <w:p w14:paraId="1CF9C21C" w14:textId="77777777" w:rsidR="00676D00" w:rsidRPr="009B5787" w:rsidRDefault="00676D00" w:rsidP="00676D00">
            <w:pPr>
              <w:jc w:val="both"/>
              <w:rPr>
                <w:rFonts w:ascii="標楷體" w:eastAsia="標楷體" w:hAnsi="標楷體" w:cs="Times New Roman"/>
                <w:szCs w:val="24"/>
              </w:rPr>
            </w:pPr>
            <w:r w:rsidRPr="009B5787">
              <w:rPr>
                <w:rFonts w:ascii="標楷體" w:eastAsia="標楷體" w:hAnsi="標楷體" w:cs="Times New Roman" w:hint="eastAsia"/>
              </w:rPr>
              <w:t>提供符合經濟部工業局</w:t>
            </w:r>
            <w:proofErr w:type="gramStart"/>
            <w:r w:rsidRPr="009B5787">
              <w:rPr>
                <w:rFonts w:ascii="標楷體" w:eastAsia="標楷體" w:hAnsi="標楷體" w:cs="Times New Roman" w:hint="eastAsia"/>
              </w:rPr>
              <w:t>之資安規範</w:t>
            </w:r>
            <w:proofErr w:type="gramEnd"/>
            <w:r w:rsidRPr="009B5787">
              <w:rPr>
                <w:rFonts w:ascii="標楷體" w:eastAsia="標楷體" w:hAnsi="標楷體" w:cs="Times New Roman" w:hint="eastAsia"/>
              </w:rPr>
              <w:t>，經測試功能無誤之程式碼</w:t>
            </w:r>
            <w:proofErr w:type="gramStart"/>
            <w:r w:rsidRPr="009B5787">
              <w:rPr>
                <w:rFonts w:ascii="標楷體" w:eastAsia="標楷體" w:hAnsi="標楷體" w:cs="Times New Roman" w:hint="eastAsia"/>
              </w:rPr>
              <w:t>與弱</w:t>
            </w:r>
            <w:proofErr w:type="gramEnd"/>
            <w:r w:rsidRPr="009B5787">
              <w:rPr>
                <w:rFonts w:ascii="標楷體" w:eastAsia="標楷體" w:hAnsi="標楷體" w:cs="Times New Roman" w:hint="eastAsia"/>
              </w:rPr>
              <w:t>掃報告</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4985CF4"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hint="eastAsia"/>
              </w:rPr>
              <w:t>電子檔</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32B9A2"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rPr>
              <w:t>1</w:t>
            </w:r>
            <w:r w:rsidRPr="009B5787">
              <w:rPr>
                <w:rFonts w:ascii="標楷體" w:eastAsia="標楷體" w:hAnsi="標楷體" w:cs="Times New Roman" w:hint="eastAsia"/>
              </w:rPr>
              <w:t>份</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9085026" w14:textId="19BA458C" w:rsidR="00676D00" w:rsidRPr="009B5787" w:rsidRDefault="00676D00" w:rsidP="00676D00">
            <w:pPr>
              <w:jc w:val="center"/>
              <w:rPr>
                <w:rFonts w:ascii="標楷體" w:eastAsia="標楷體" w:hAnsi="標楷體" w:cs="Times New Roman"/>
                <w:rPrChange w:id="501" w:author="黃薇仰" w:date="2022-02-18T17:43:00Z">
                  <w:rPr>
                    <w:rFonts w:ascii="標楷體" w:eastAsia="標楷體" w:hAnsi="標楷體" w:cs="Times New Roman"/>
                    <w:color w:val="FF0000"/>
                  </w:rPr>
                </w:rPrChange>
              </w:rPr>
            </w:pPr>
            <w:r w:rsidRPr="009B5787">
              <w:rPr>
                <w:rFonts w:ascii="標楷體" w:eastAsia="標楷體" w:hAnsi="標楷體" w:cs="Times New Roman"/>
                <w:rPrChange w:id="502" w:author="黃薇仰" w:date="2022-02-18T17:43:00Z">
                  <w:rPr>
                    <w:rFonts w:ascii="標楷體" w:eastAsia="標楷體" w:hAnsi="標楷體" w:cs="Times New Roman"/>
                    <w:color w:val="FF0000"/>
                  </w:rPr>
                </w:rPrChange>
              </w:rPr>
              <w:t>111年10月31日</w:t>
            </w:r>
          </w:p>
        </w:tc>
      </w:tr>
      <w:tr w:rsidR="00676D00" w:rsidRPr="00AC1FF7" w14:paraId="7F840EAA" w14:textId="77777777" w:rsidTr="00CC67AC">
        <w:trPr>
          <w:trHeight w:val="571"/>
        </w:trPr>
        <w:tc>
          <w:tcPr>
            <w:tcW w:w="791" w:type="dxa"/>
            <w:tcBorders>
              <w:top w:val="single" w:sz="4" w:space="0" w:color="auto"/>
              <w:left w:val="single" w:sz="4" w:space="0" w:color="auto"/>
              <w:bottom w:val="single" w:sz="4" w:space="0" w:color="auto"/>
              <w:right w:val="single" w:sz="4" w:space="0" w:color="auto"/>
            </w:tcBorders>
            <w:vAlign w:val="center"/>
            <w:hideMark/>
          </w:tcPr>
          <w:p w14:paraId="4857E5F0" w14:textId="6488D6AE" w:rsidR="00676D00" w:rsidRPr="00AC1FF7" w:rsidRDefault="00676D00" w:rsidP="00676D00">
            <w:pPr>
              <w:jc w:val="center"/>
              <w:rPr>
                <w:rFonts w:ascii="標楷體" w:eastAsia="標楷體" w:hAnsi="標楷體" w:cs="Times New Roman"/>
                <w:color w:val="000000"/>
                <w:kern w:val="24"/>
                <w:szCs w:val="24"/>
              </w:rPr>
            </w:pPr>
            <w:ins w:id="503" w:author="林志聰" w:date="2022-02-09T10:23:00Z">
              <w:r>
                <w:rPr>
                  <w:rFonts w:ascii="標楷體" w:eastAsia="標楷體" w:hAnsi="標楷體" w:cs="Times New Roman" w:hint="eastAsia"/>
                  <w:color w:val="000000"/>
                  <w:kern w:val="24"/>
                  <w:szCs w:val="24"/>
                </w:rPr>
                <w:t>4</w:t>
              </w:r>
            </w:ins>
            <w:del w:id="504" w:author="林志聰" w:date="2022-02-09T10:23:00Z">
              <w:r w:rsidRPr="00AC1FF7" w:rsidDel="00297B6F">
                <w:rPr>
                  <w:rFonts w:ascii="標楷體" w:eastAsia="標楷體" w:hAnsi="標楷體" w:cs="Times New Roman" w:hint="eastAsia"/>
                  <w:color w:val="000000"/>
                  <w:kern w:val="24"/>
                  <w:szCs w:val="24"/>
                </w:rPr>
                <w:delText>7</w:delText>
              </w:r>
            </w:del>
          </w:p>
        </w:tc>
        <w:tc>
          <w:tcPr>
            <w:tcW w:w="1701" w:type="dxa"/>
            <w:tcBorders>
              <w:top w:val="single" w:sz="4" w:space="0" w:color="auto"/>
              <w:left w:val="single" w:sz="4" w:space="0" w:color="auto"/>
              <w:bottom w:val="single" w:sz="4" w:space="0" w:color="auto"/>
              <w:right w:val="single" w:sz="4" w:space="0" w:color="auto"/>
            </w:tcBorders>
            <w:vAlign w:val="center"/>
            <w:hideMark/>
          </w:tcPr>
          <w:p w14:paraId="6F1D010D" w14:textId="77777777" w:rsidR="00676D00" w:rsidRPr="00AC1FF7" w:rsidRDefault="00676D00" w:rsidP="00676D00">
            <w:pPr>
              <w:jc w:val="both"/>
              <w:rPr>
                <w:rFonts w:ascii="標楷體" w:eastAsia="標楷體" w:hAnsi="標楷體" w:cs="Times New Roman"/>
                <w:szCs w:val="24"/>
              </w:rPr>
            </w:pPr>
            <w:r w:rsidRPr="00AC1FF7">
              <w:rPr>
                <w:rFonts w:ascii="標楷體" w:eastAsia="標楷體" w:hAnsi="標楷體" w:cs="Times New Roman" w:hint="eastAsia"/>
              </w:rPr>
              <w:t>製作相關手冊</w:t>
            </w:r>
          </w:p>
        </w:tc>
        <w:tc>
          <w:tcPr>
            <w:tcW w:w="2864" w:type="dxa"/>
            <w:tcBorders>
              <w:top w:val="single" w:sz="4" w:space="0" w:color="auto"/>
              <w:left w:val="single" w:sz="4" w:space="0" w:color="auto"/>
              <w:bottom w:val="single" w:sz="4" w:space="0" w:color="auto"/>
              <w:right w:val="single" w:sz="4" w:space="0" w:color="auto"/>
            </w:tcBorders>
            <w:vAlign w:val="center"/>
            <w:hideMark/>
          </w:tcPr>
          <w:p w14:paraId="46BE39E5" w14:textId="77777777" w:rsidR="00676D00" w:rsidRPr="009B5787" w:rsidRDefault="00676D00" w:rsidP="00676D00">
            <w:pPr>
              <w:jc w:val="both"/>
              <w:rPr>
                <w:rFonts w:ascii="標楷體" w:eastAsia="標楷體" w:hAnsi="標楷體" w:cs="Times New Roman"/>
                <w:szCs w:val="24"/>
              </w:rPr>
            </w:pPr>
            <w:r w:rsidRPr="009B5787">
              <w:rPr>
                <w:rFonts w:ascii="標楷體" w:eastAsia="標楷體" w:hAnsi="標楷體" w:cs="Times New Roman"/>
              </w:rPr>
              <w:t>1.</w:t>
            </w:r>
            <w:r w:rsidRPr="009B5787">
              <w:rPr>
                <w:rFonts w:ascii="標楷體" w:eastAsia="標楷體" w:hAnsi="標楷體" w:cs="Times New Roman" w:hint="eastAsia"/>
              </w:rPr>
              <w:t>系統功能架構文件。</w:t>
            </w:r>
            <w:r w:rsidRPr="009B5787">
              <w:rPr>
                <w:rFonts w:ascii="標楷體" w:eastAsia="標楷體" w:hAnsi="標楷體" w:cs="Times New Roman"/>
              </w:rPr>
              <w:br/>
            </w:r>
            <w:r w:rsidRPr="009B5787">
              <w:rPr>
                <w:rFonts w:ascii="標楷體" w:eastAsia="標楷體" w:hAnsi="標楷體" w:cs="Times New Roman"/>
              </w:rPr>
              <w:lastRenderedPageBreak/>
              <w:t>2.</w:t>
            </w:r>
            <w:r w:rsidRPr="009B5787">
              <w:rPr>
                <w:rFonts w:ascii="標楷體" w:eastAsia="標楷體" w:hAnsi="標楷體" w:cs="Times New Roman" w:hint="eastAsia"/>
              </w:rPr>
              <w:t>系統資料庫架構文件。</w:t>
            </w:r>
            <w:r w:rsidRPr="009B5787">
              <w:rPr>
                <w:rFonts w:ascii="標楷體" w:eastAsia="標楷體" w:hAnsi="標楷體" w:cs="Times New Roman"/>
              </w:rPr>
              <w:br/>
              <w:t>3.</w:t>
            </w:r>
            <w:r w:rsidRPr="009B5787">
              <w:rPr>
                <w:rFonts w:ascii="標楷體" w:eastAsia="標楷體" w:hAnsi="標楷體" w:cs="Times New Roman" w:hint="eastAsia"/>
              </w:rPr>
              <w:t>系統操作手冊。</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ABFEEDF" w14:textId="77777777" w:rsidR="00676D00" w:rsidRPr="009B5787" w:rsidRDefault="00676D00" w:rsidP="00676D00">
            <w:pPr>
              <w:jc w:val="center"/>
              <w:rPr>
                <w:rFonts w:ascii="標楷體" w:eastAsia="標楷體" w:hAnsi="標楷體" w:cs="Times New Roman"/>
              </w:rPr>
            </w:pPr>
            <w:r w:rsidRPr="009B5787">
              <w:rPr>
                <w:rFonts w:ascii="標楷體" w:eastAsia="標楷體" w:hAnsi="標楷體" w:cs="Times New Roman" w:hint="eastAsia"/>
              </w:rPr>
              <w:lastRenderedPageBreak/>
              <w:t>紙本及</w:t>
            </w:r>
          </w:p>
          <w:p w14:paraId="003B8AFA" w14:textId="77777777" w:rsidR="00676D00" w:rsidRPr="009B5787" w:rsidRDefault="00676D00" w:rsidP="00676D00">
            <w:pPr>
              <w:jc w:val="center"/>
              <w:rPr>
                <w:rFonts w:ascii="標楷體" w:eastAsia="標楷體" w:hAnsi="標楷體" w:cs="Times New Roman"/>
                <w:szCs w:val="24"/>
              </w:rPr>
            </w:pPr>
            <w:r w:rsidRPr="009B5787">
              <w:rPr>
                <w:rFonts w:ascii="標楷體" w:eastAsia="標楷體" w:hAnsi="標楷體" w:cs="Times New Roman" w:hint="eastAsia"/>
              </w:rPr>
              <w:lastRenderedPageBreak/>
              <w:t>電子檔</w:t>
            </w:r>
          </w:p>
        </w:tc>
        <w:tc>
          <w:tcPr>
            <w:tcW w:w="992" w:type="dxa"/>
            <w:tcBorders>
              <w:top w:val="single" w:sz="4" w:space="0" w:color="auto"/>
              <w:left w:val="single" w:sz="4" w:space="0" w:color="auto"/>
              <w:bottom w:val="single" w:sz="4" w:space="0" w:color="auto"/>
              <w:right w:val="single" w:sz="4" w:space="0" w:color="auto"/>
            </w:tcBorders>
            <w:vAlign w:val="center"/>
            <w:hideMark/>
          </w:tcPr>
          <w:p w14:paraId="074F4183" w14:textId="77777777" w:rsidR="00676D00" w:rsidRPr="009B5787" w:rsidRDefault="00676D00" w:rsidP="00676D00">
            <w:pPr>
              <w:jc w:val="center"/>
              <w:rPr>
                <w:rFonts w:ascii="標楷體" w:eastAsia="標楷體" w:hAnsi="標楷體" w:cs="Times New Roman"/>
                <w:szCs w:val="24"/>
              </w:rPr>
            </w:pPr>
            <w:r w:rsidRPr="009B5787">
              <w:rPr>
                <w:rFonts w:ascii="標楷體" w:eastAsia="標楷體" w:hAnsi="標楷體" w:cs="Times New Roman" w:hint="eastAsia"/>
              </w:rPr>
              <w:lastRenderedPageBreak/>
              <w:t>各</w:t>
            </w:r>
            <w:r w:rsidRPr="009B5787">
              <w:rPr>
                <w:rFonts w:ascii="標楷體" w:eastAsia="標楷體" w:hAnsi="標楷體" w:cs="Times New Roman"/>
              </w:rPr>
              <w:t>1</w:t>
            </w:r>
            <w:r w:rsidRPr="009B5787">
              <w:rPr>
                <w:rFonts w:ascii="標楷體" w:eastAsia="標楷體" w:hAnsi="標楷體" w:cs="Times New Roman" w:hint="eastAsia"/>
              </w:rPr>
              <w:t>份</w:t>
            </w:r>
          </w:p>
        </w:tc>
        <w:tc>
          <w:tcPr>
            <w:tcW w:w="2185" w:type="dxa"/>
            <w:tcBorders>
              <w:top w:val="single" w:sz="4" w:space="0" w:color="auto"/>
              <w:left w:val="single" w:sz="4" w:space="0" w:color="auto"/>
              <w:bottom w:val="single" w:sz="4" w:space="0" w:color="auto"/>
              <w:right w:val="single" w:sz="4" w:space="0" w:color="auto"/>
            </w:tcBorders>
            <w:vAlign w:val="center"/>
            <w:hideMark/>
          </w:tcPr>
          <w:p w14:paraId="0690E3E9" w14:textId="75908568" w:rsidR="00676D00" w:rsidRPr="009B5787" w:rsidRDefault="00676D00" w:rsidP="00676D00">
            <w:pPr>
              <w:jc w:val="center"/>
              <w:rPr>
                <w:rFonts w:ascii="標楷體" w:eastAsia="標楷體" w:hAnsi="標楷體" w:cs="Times New Roman"/>
                <w:szCs w:val="24"/>
                <w:rPrChange w:id="505" w:author="黃薇仰" w:date="2022-02-18T17:43:00Z">
                  <w:rPr>
                    <w:rFonts w:ascii="標楷體" w:eastAsia="標楷體" w:hAnsi="標楷體" w:cs="Times New Roman"/>
                    <w:color w:val="FF0000"/>
                    <w:szCs w:val="24"/>
                  </w:rPr>
                </w:rPrChange>
              </w:rPr>
            </w:pPr>
            <w:r w:rsidRPr="009B5787">
              <w:rPr>
                <w:rFonts w:ascii="標楷體" w:eastAsia="標楷體" w:hAnsi="標楷體" w:cs="Times New Roman"/>
                <w:rPrChange w:id="506" w:author="黃薇仰" w:date="2022-02-18T17:43:00Z">
                  <w:rPr>
                    <w:rFonts w:ascii="標楷體" w:eastAsia="標楷體" w:hAnsi="標楷體" w:cs="Times New Roman"/>
                    <w:color w:val="FF0000"/>
                  </w:rPr>
                </w:rPrChange>
              </w:rPr>
              <w:t>111年10月31日</w:t>
            </w:r>
          </w:p>
        </w:tc>
      </w:tr>
      <w:tr w:rsidR="009B5787" w:rsidRPr="00AC1FF7" w14:paraId="67B01A93" w14:textId="77777777" w:rsidTr="009B5787">
        <w:tblPrEx>
          <w:tblW w:w="9809"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ExChange w:id="507" w:author="黃薇仰" w:date="2022-02-18T17:44:00Z">
            <w:tblPrEx>
              <w:tblW w:w="9809"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Ex>
          </w:tblPrExChange>
        </w:tblPrEx>
        <w:trPr>
          <w:trHeight w:val="256"/>
          <w:ins w:id="508" w:author="黃薇仰" w:date="2022-02-18T17:43:00Z"/>
          <w:trPrChange w:id="509" w:author="黃薇仰" w:date="2022-02-18T17:44:00Z">
            <w:trPr>
              <w:gridBefore w:val="1"/>
              <w:trHeight w:val="571"/>
            </w:trPr>
          </w:trPrChange>
        </w:trPr>
        <w:tc>
          <w:tcPr>
            <w:tcW w:w="9809" w:type="dxa"/>
            <w:gridSpan w:val="6"/>
            <w:tcBorders>
              <w:top w:val="single" w:sz="4" w:space="0" w:color="auto"/>
              <w:left w:val="single" w:sz="4" w:space="0" w:color="auto"/>
              <w:bottom w:val="single" w:sz="4" w:space="0" w:color="auto"/>
              <w:right w:val="single" w:sz="4" w:space="0" w:color="auto"/>
            </w:tcBorders>
            <w:vAlign w:val="center"/>
            <w:tcPrChange w:id="510" w:author="黃薇仰" w:date="2022-02-18T17:44:00Z">
              <w:tcPr>
                <w:tcW w:w="9809" w:type="dxa"/>
                <w:gridSpan w:val="7"/>
                <w:tcBorders>
                  <w:top w:val="single" w:sz="4" w:space="0" w:color="auto"/>
                  <w:left w:val="single" w:sz="4" w:space="0" w:color="auto"/>
                  <w:bottom w:val="single" w:sz="4" w:space="0" w:color="auto"/>
                  <w:right w:val="single" w:sz="4" w:space="0" w:color="auto"/>
                </w:tcBorders>
                <w:vAlign w:val="center"/>
              </w:tcPr>
            </w:tcPrChange>
          </w:tcPr>
          <w:p w14:paraId="3DBBC638" w14:textId="4BDFA178" w:rsidR="009B5787" w:rsidRPr="009B5787" w:rsidRDefault="009B5787" w:rsidP="00676D00">
            <w:pPr>
              <w:jc w:val="center"/>
              <w:rPr>
                <w:ins w:id="511" w:author="黃薇仰" w:date="2022-02-18T17:43:00Z"/>
                <w:rFonts w:ascii="標楷體" w:eastAsia="標楷體" w:hAnsi="標楷體" w:cs="Times New Roman"/>
              </w:rPr>
            </w:pPr>
            <w:ins w:id="512" w:author="黃薇仰" w:date="2022-02-18T17:44:00Z">
              <w:r>
                <w:rPr>
                  <w:rFonts w:ascii="標楷體" w:eastAsia="標楷體" w:hAnsi="標楷體" w:cs="Times New Roman" w:hint="eastAsia"/>
                </w:rPr>
                <w:t>第三階段交付項目</w:t>
              </w:r>
            </w:ins>
          </w:p>
        </w:tc>
      </w:tr>
      <w:tr w:rsidR="00676D00" w:rsidRPr="00AC1FF7" w14:paraId="398C7DEE" w14:textId="77777777" w:rsidTr="00CC67AC">
        <w:trPr>
          <w:trHeight w:val="571"/>
          <w:ins w:id="513" w:author="林志聰" w:date="2022-02-09T10:06:00Z"/>
        </w:trPr>
        <w:tc>
          <w:tcPr>
            <w:tcW w:w="791" w:type="dxa"/>
            <w:tcBorders>
              <w:top w:val="single" w:sz="4" w:space="0" w:color="auto"/>
              <w:left w:val="single" w:sz="4" w:space="0" w:color="auto"/>
              <w:bottom w:val="single" w:sz="4" w:space="0" w:color="auto"/>
              <w:right w:val="single" w:sz="4" w:space="0" w:color="auto"/>
            </w:tcBorders>
            <w:vAlign w:val="center"/>
          </w:tcPr>
          <w:p w14:paraId="02EB1890" w14:textId="2FE3027E" w:rsidR="00676D00" w:rsidRPr="009B5787" w:rsidRDefault="009B5787" w:rsidP="00676D00">
            <w:pPr>
              <w:jc w:val="center"/>
              <w:rPr>
                <w:ins w:id="514" w:author="林志聰" w:date="2022-02-09T10:06:00Z"/>
                <w:rFonts w:ascii="標楷體" w:eastAsia="標楷體" w:hAnsi="標楷體" w:cs="Times New Roman"/>
                <w:kern w:val="24"/>
                <w:szCs w:val="24"/>
                <w:rPrChange w:id="515" w:author="黃薇仰" w:date="2022-02-18T17:43:00Z">
                  <w:rPr>
                    <w:ins w:id="516" w:author="林志聰" w:date="2022-02-09T10:06:00Z"/>
                    <w:rFonts w:ascii="標楷體" w:eastAsia="標楷體" w:hAnsi="標楷體" w:cs="Times New Roman"/>
                    <w:color w:val="000000"/>
                    <w:kern w:val="24"/>
                    <w:szCs w:val="24"/>
                  </w:rPr>
                </w:rPrChange>
              </w:rPr>
            </w:pPr>
            <w:ins w:id="517" w:author="黃薇仰" w:date="2022-02-18T17:45:00Z">
              <w:r>
                <w:rPr>
                  <w:rFonts w:ascii="標楷體" w:eastAsia="標楷體" w:hAnsi="標楷體" w:cs="Times New Roman" w:hint="eastAsia"/>
                  <w:kern w:val="24"/>
                  <w:szCs w:val="24"/>
                </w:rPr>
                <w:t>1</w:t>
              </w:r>
            </w:ins>
            <w:ins w:id="518" w:author="林志聰" w:date="2022-02-09T10:07:00Z">
              <w:del w:id="519" w:author="黃薇仰" w:date="2022-02-18T17:43:00Z">
                <w:r w:rsidR="00676D00" w:rsidRPr="009B5787" w:rsidDel="009B5787">
                  <w:rPr>
                    <w:rFonts w:ascii="標楷體" w:eastAsia="標楷體" w:hAnsi="標楷體" w:cs="Times New Roman"/>
                    <w:kern w:val="24"/>
                    <w:szCs w:val="24"/>
                    <w:rPrChange w:id="520" w:author="黃薇仰" w:date="2022-02-18T17:43:00Z">
                      <w:rPr>
                        <w:rFonts w:ascii="標楷體" w:eastAsia="標楷體" w:hAnsi="標楷體" w:cs="Times New Roman"/>
                        <w:color w:val="000000"/>
                        <w:kern w:val="24"/>
                        <w:szCs w:val="24"/>
                      </w:rPr>
                    </w:rPrChange>
                  </w:rPr>
                  <w:delText>8</w:delText>
                </w:r>
              </w:del>
            </w:ins>
          </w:p>
        </w:tc>
        <w:tc>
          <w:tcPr>
            <w:tcW w:w="1701" w:type="dxa"/>
            <w:tcBorders>
              <w:top w:val="single" w:sz="4" w:space="0" w:color="auto"/>
              <w:left w:val="single" w:sz="4" w:space="0" w:color="auto"/>
              <w:bottom w:val="single" w:sz="4" w:space="0" w:color="auto"/>
              <w:right w:val="single" w:sz="4" w:space="0" w:color="auto"/>
            </w:tcBorders>
            <w:vAlign w:val="center"/>
          </w:tcPr>
          <w:p w14:paraId="1019F740" w14:textId="73ED40C6" w:rsidR="00676D00" w:rsidRPr="009B5787" w:rsidRDefault="00676D00" w:rsidP="00676D00">
            <w:pPr>
              <w:jc w:val="both"/>
              <w:rPr>
                <w:ins w:id="521" w:author="林志聰" w:date="2022-02-09T10:06:00Z"/>
                <w:rFonts w:ascii="標楷體" w:eastAsia="標楷體" w:hAnsi="標楷體" w:cs="Times New Roman"/>
              </w:rPr>
            </w:pPr>
            <w:ins w:id="522" w:author="林志聰" w:date="2022-02-09T10:07:00Z">
              <w:r w:rsidRPr="009B5787">
                <w:rPr>
                  <w:rFonts w:ascii="標楷體" w:eastAsia="標楷體" w:hAnsi="標楷體" w:cs="Times New Roman" w:hint="eastAsia"/>
                </w:rPr>
                <w:t>教育訓練</w:t>
              </w:r>
            </w:ins>
          </w:p>
        </w:tc>
        <w:tc>
          <w:tcPr>
            <w:tcW w:w="2864" w:type="dxa"/>
            <w:tcBorders>
              <w:top w:val="single" w:sz="4" w:space="0" w:color="auto"/>
              <w:left w:val="single" w:sz="4" w:space="0" w:color="auto"/>
              <w:bottom w:val="single" w:sz="4" w:space="0" w:color="auto"/>
              <w:right w:val="single" w:sz="4" w:space="0" w:color="auto"/>
            </w:tcBorders>
            <w:vAlign w:val="center"/>
          </w:tcPr>
          <w:p w14:paraId="4B5F470E" w14:textId="259320F8" w:rsidR="00676D00" w:rsidRPr="009B5787" w:rsidRDefault="00676D00">
            <w:pPr>
              <w:pStyle w:val="a4"/>
              <w:numPr>
                <w:ilvl w:val="0"/>
                <w:numId w:val="46"/>
              </w:numPr>
              <w:ind w:leftChars="0" w:left="252" w:hanging="245"/>
              <w:jc w:val="both"/>
              <w:rPr>
                <w:ins w:id="523" w:author="林志聰" w:date="2022-02-09T10:33:00Z"/>
                <w:rFonts w:ascii="標楷體" w:eastAsia="標楷體" w:hAnsi="標楷體" w:cs="Times New Roman"/>
                <w:rPrChange w:id="524" w:author="黃薇仰" w:date="2022-02-18T17:43:00Z">
                  <w:rPr>
                    <w:ins w:id="525" w:author="林志聰" w:date="2022-02-09T10:33:00Z"/>
                  </w:rPr>
                </w:rPrChange>
              </w:rPr>
              <w:pPrChange w:id="526" w:author="林志聰" w:date="2022-02-09T10:34:00Z">
                <w:pPr>
                  <w:jc w:val="both"/>
                </w:pPr>
              </w:pPrChange>
            </w:pPr>
            <w:ins w:id="527" w:author="林志聰" w:date="2022-02-09T10:33:00Z">
              <w:r w:rsidRPr="009B5787">
                <w:rPr>
                  <w:rFonts w:ascii="標楷體" w:eastAsia="標楷體" w:hAnsi="標楷體" w:cs="Times New Roman" w:hint="eastAsia"/>
                  <w:rPrChange w:id="528" w:author="黃薇仰" w:date="2022-02-18T17:43:00Z">
                    <w:rPr>
                      <w:rFonts w:hint="eastAsia"/>
                    </w:rPr>
                  </w:rPrChange>
                </w:rPr>
                <w:t>教材</w:t>
              </w:r>
            </w:ins>
          </w:p>
          <w:p w14:paraId="4F2F08CD" w14:textId="4F413004" w:rsidR="00676D00" w:rsidRPr="009B5787" w:rsidRDefault="00676D00">
            <w:pPr>
              <w:pStyle w:val="a4"/>
              <w:numPr>
                <w:ilvl w:val="0"/>
                <w:numId w:val="46"/>
              </w:numPr>
              <w:ind w:leftChars="0" w:left="252" w:hanging="245"/>
              <w:jc w:val="both"/>
              <w:rPr>
                <w:ins w:id="529" w:author="林志聰" w:date="2022-02-09T10:06:00Z"/>
                <w:rFonts w:ascii="標楷體" w:eastAsia="標楷體" w:hAnsi="標楷體" w:cs="Times New Roman"/>
                <w:rPrChange w:id="530" w:author="黃薇仰" w:date="2022-02-18T17:43:00Z">
                  <w:rPr>
                    <w:ins w:id="531" w:author="林志聰" w:date="2022-02-09T10:06:00Z"/>
                  </w:rPr>
                </w:rPrChange>
              </w:rPr>
              <w:pPrChange w:id="532" w:author="林志聰" w:date="2022-02-09T10:35:00Z">
                <w:pPr>
                  <w:jc w:val="both"/>
                </w:pPr>
              </w:pPrChange>
            </w:pPr>
            <w:ins w:id="533" w:author="林志聰" w:date="2022-02-09T10:33:00Z">
              <w:r w:rsidRPr="009B5787">
                <w:rPr>
                  <w:rFonts w:ascii="標楷體" w:eastAsia="標楷體" w:hAnsi="標楷體" w:cs="Times New Roman" w:hint="eastAsia"/>
                </w:rPr>
                <w:t>教育訓練紀錄</w:t>
              </w:r>
            </w:ins>
          </w:p>
        </w:tc>
        <w:tc>
          <w:tcPr>
            <w:tcW w:w="1276" w:type="dxa"/>
            <w:tcBorders>
              <w:top w:val="single" w:sz="4" w:space="0" w:color="auto"/>
              <w:left w:val="single" w:sz="4" w:space="0" w:color="auto"/>
              <w:bottom w:val="single" w:sz="4" w:space="0" w:color="auto"/>
              <w:right w:val="single" w:sz="4" w:space="0" w:color="auto"/>
            </w:tcBorders>
            <w:vAlign w:val="center"/>
          </w:tcPr>
          <w:p w14:paraId="2800ECFC" w14:textId="77777777" w:rsidR="00676D00" w:rsidRPr="009B5787" w:rsidRDefault="00676D00" w:rsidP="00676D00">
            <w:pPr>
              <w:jc w:val="center"/>
              <w:rPr>
                <w:ins w:id="534" w:author="林志聰" w:date="2022-02-09T10:35:00Z"/>
                <w:rFonts w:ascii="標楷體" w:eastAsia="標楷體" w:hAnsi="標楷體" w:cs="Times New Roman"/>
              </w:rPr>
            </w:pPr>
            <w:ins w:id="535" w:author="林志聰" w:date="2022-02-09T10:35:00Z">
              <w:r w:rsidRPr="009B5787">
                <w:rPr>
                  <w:rFonts w:ascii="標楷體" w:eastAsia="標楷體" w:hAnsi="標楷體" w:cs="Times New Roman" w:hint="eastAsia"/>
                </w:rPr>
                <w:t>紙本及</w:t>
              </w:r>
            </w:ins>
          </w:p>
          <w:p w14:paraId="5A7173F1" w14:textId="46904621" w:rsidR="00676D00" w:rsidRPr="009B5787" w:rsidRDefault="00676D00" w:rsidP="00676D00">
            <w:pPr>
              <w:jc w:val="center"/>
              <w:rPr>
                <w:ins w:id="536" w:author="林志聰" w:date="2022-02-09T10:06:00Z"/>
                <w:rFonts w:ascii="標楷體" w:eastAsia="標楷體" w:hAnsi="標楷體" w:cs="Times New Roman"/>
              </w:rPr>
            </w:pPr>
            <w:ins w:id="537" w:author="林志聰" w:date="2022-02-09T10:35:00Z">
              <w:r w:rsidRPr="009B5787">
                <w:rPr>
                  <w:rFonts w:ascii="標楷體" w:eastAsia="標楷體" w:hAnsi="標楷體" w:cs="Times New Roman" w:hint="eastAsia"/>
                </w:rPr>
                <w:t>電子檔</w:t>
              </w:r>
            </w:ins>
          </w:p>
        </w:tc>
        <w:tc>
          <w:tcPr>
            <w:tcW w:w="992" w:type="dxa"/>
            <w:tcBorders>
              <w:top w:val="single" w:sz="4" w:space="0" w:color="auto"/>
              <w:left w:val="single" w:sz="4" w:space="0" w:color="auto"/>
              <w:bottom w:val="single" w:sz="4" w:space="0" w:color="auto"/>
              <w:right w:val="single" w:sz="4" w:space="0" w:color="auto"/>
            </w:tcBorders>
            <w:vAlign w:val="center"/>
          </w:tcPr>
          <w:p w14:paraId="4D79CBBA" w14:textId="27DF3DE0" w:rsidR="00676D00" w:rsidRPr="009B5787" w:rsidRDefault="00676D00" w:rsidP="00676D00">
            <w:pPr>
              <w:jc w:val="center"/>
              <w:rPr>
                <w:ins w:id="538" w:author="林志聰" w:date="2022-02-09T10:06:00Z"/>
                <w:rFonts w:ascii="標楷體" w:eastAsia="標楷體" w:hAnsi="標楷體" w:cs="Times New Roman"/>
              </w:rPr>
            </w:pPr>
            <w:ins w:id="539" w:author="林志聰" w:date="2022-02-09T10:35:00Z">
              <w:r w:rsidRPr="009B5787">
                <w:rPr>
                  <w:rFonts w:ascii="標楷體" w:eastAsia="標楷體" w:hAnsi="標楷體" w:cs="Times New Roman" w:hint="eastAsia"/>
                </w:rPr>
                <w:t>各</w:t>
              </w:r>
              <w:r w:rsidRPr="009B5787">
                <w:rPr>
                  <w:rFonts w:ascii="標楷體" w:eastAsia="標楷體" w:hAnsi="標楷體" w:cs="Times New Roman"/>
                </w:rPr>
                <w:t>1</w:t>
              </w:r>
              <w:r w:rsidRPr="009B5787">
                <w:rPr>
                  <w:rFonts w:ascii="標楷體" w:eastAsia="標楷體" w:hAnsi="標楷體" w:cs="Times New Roman" w:hint="eastAsia"/>
                </w:rPr>
                <w:t>份</w:t>
              </w:r>
            </w:ins>
          </w:p>
        </w:tc>
        <w:tc>
          <w:tcPr>
            <w:tcW w:w="2185" w:type="dxa"/>
            <w:tcBorders>
              <w:top w:val="single" w:sz="4" w:space="0" w:color="auto"/>
              <w:left w:val="single" w:sz="4" w:space="0" w:color="auto"/>
              <w:bottom w:val="single" w:sz="4" w:space="0" w:color="auto"/>
              <w:right w:val="single" w:sz="4" w:space="0" w:color="auto"/>
            </w:tcBorders>
            <w:vAlign w:val="center"/>
          </w:tcPr>
          <w:p w14:paraId="54897CFB" w14:textId="0FE5FCE8" w:rsidR="00676D00" w:rsidRPr="009B5787" w:rsidRDefault="009B5787" w:rsidP="00676D00">
            <w:pPr>
              <w:jc w:val="center"/>
              <w:rPr>
                <w:ins w:id="540" w:author="林志聰" w:date="2022-02-09T10:06:00Z"/>
                <w:rFonts w:ascii="標楷體" w:eastAsia="標楷體" w:hAnsi="標楷體" w:cs="Times New Roman"/>
                <w:rPrChange w:id="541" w:author="黃薇仰" w:date="2022-02-18T17:43:00Z">
                  <w:rPr>
                    <w:ins w:id="542" w:author="林志聰" w:date="2022-02-09T10:06:00Z"/>
                    <w:rFonts w:ascii="標楷體" w:eastAsia="標楷體" w:hAnsi="標楷體" w:cs="Times New Roman"/>
                    <w:color w:val="FF0000"/>
                  </w:rPr>
                </w:rPrChange>
              </w:rPr>
            </w:pPr>
            <w:ins w:id="543" w:author="黃薇仰" w:date="2022-02-18T17:44:00Z">
              <w:r w:rsidRPr="00041572">
                <w:rPr>
                  <w:rFonts w:ascii="標楷體" w:eastAsia="標楷體" w:hAnsi="標楷體" w:cs="Times New Roman" w:hint="eastAsia"/>
                </w:rPr>
                <w:t>111年10月31日</w:t>
              </w:r>
            </w:ins>
          </w:p>
        </w:tc>
      </w:tr>
      <w:tr w:rsidR="00676D00" w:rsidRPr="00AC1FF7" w14:paraId="728A252A" w14:textId="77777777" w:rsidTr="00CC67AC">
        <w:trPr>
          <w:trHeight w:val="571"/>
          <w:ins w:id="544" w:author="林志聰" w:date="2022-02-09T10:07:00Z"/>
        </w:trPr>
        <w:tc>
          <w:tcPr>
            <w:tcW w:w="791" w:type="dxa"/>
            <w:tcBorders>
              <w:top w:val="single" w:sz="4" w:space="0" w:color="auto"/>
              <w:left w:val="single" w:sz="4" w:space="0" w:color="auto"/>
              <w:bottom w:val="single" w:sz="4" w:space="0" w:color="auto"/>
              <w:right w:val="single" w:sz="4" w:space="0" w:color="auto"/>
            </w:tcBorders>
            <w:vAlign w:val="center"/>
          </w:tcPr>
          <w:p w14:paraId="30A2423E" w14:textId="191B89F2" w:rsidR="00676D00" w:rsidRPr="009B5787" w:rsidRDefault="009B5787" w:rsidP="00676D00">
            <w:pPr>
              <w:jc w:val="center"/>
              <w:rPr>
                <w:ins w:id="545" w:author="林志聰" w:date="2022-02-09T10:07:00Z"/>
                <w:rFonts w:ascii="標楷體" w:eastAsia="標楷體" w:hAnsi="標楷體" w:cs="Times New Roman"/>
                <w:kern w:val="24"/>
                <w:szCs w:val="24"/>
                <w:rPrChange w:id="546" w:author="黃薇仰" w:date="2022-02-18T17:43:00Z">
                  <w:rPr>
                    <w:ins w:id="547" w:author="林志聰" w:date="2022-02-09T10:07:00Z"/>
                    <w:rFonts w:ascii="標楷體" w:eastAsia="標楷體" w:hAnsi="標楷體" w:cs="Times New Roman"/>
                    <w:color w:val="000000"/>
                    <w:kern w:val="24"/>
                    <w:szCs w:val="24"/>
                  </w:rPr>
                </w:rPrChange>
              </w:rPr>
            </w:pPr>
            <w:ins w:id="548" w:author="黃薇仰" w:date="2022-02-18T17:45:00Z">
              <w:r>
                <w:rPr>
                  <w:rFonts w:ascii="標楷體" w:eastAsia="標楷體" w:hAnsi="標楷體" w:cs="Times New Roman"/>
                  <w:kern w:val="24"/>
                  <w:szCs w:val="24"/>
                </w:rPr>
                <w:t>2</w:t>
              </w:r>
            </w:ins>
            <w:ins w:id="549" w:author="林志聰" w:date="2022-02-09T10:07:00Z">
              <w:del w:id="550" w:author="黃薇仰" w:date="2022-02-18T17:43:00Z">
                <w:r w:rsidR="00676D00" w:rsidRPr="009B5787" w:rsidDel="009B5787">
                  <w:rPr>
                    <w:rFonts w:ascii="標楷體" w:eastAsia="標楷體" w:hAnsi="標楷體" w:cs="Times New Roman"/>
                    <w:kern w:val="24"/>
                    <w:szCs w:val="24"/>
                    <w:rPrChange w:id="551" w:author="黃薇仰" w:date="2022-02-18T17:43:00Z">
                      <w:rPr>
                        <w:rFonts w:ascii="標楷體" w:eastAsia="標楷體" w:hAnsi="標楷體" w:cs="Times New Roman"/>
                        <w:color w:val="000000"/>
                        <w:kern w:val="24"/>
                        <w:szCs w:val="24"/>
                      </w:rPr>
                    </w:rPrChange>
                  </w:rPr>
                  <w:delText>9</w:delText>
                </w:r>
              </w:del>
            </w:ins>
          </w:p>
        </w:tc>
        <w:tc>
          <w:tcPr>
            <w:tcW w:w="1701" w:type="dxa"/>
            <w:tcBorders>
              <w:top w:val="single" w:sz="4" w:space="0" w:color="auto"/>
              <w:left w:val="single" w:sz="4" w:space="0" w:color="auto"/>
              <w:bottom w:val="single" w:sz="4" w:space="0" w:color="auto"/>
              <w:right w:val="single" w:sz="4" w:space="0" w:color="auto"/>
            </w:tcBorders>
            <w:vAlign w:val="center"/>
          </w:tcPr>
          <w:p w14:paraId="5BD3FFCA" w14:textId="46D98884" w:rsidR="00676D00" w:rsidRPr="009B5787" w:rsidRDefault="00676D00" w:rsidP="00676D00">
            <w:pPr>
              <w:jc w:val="both"/>
              <w:rPr>
                <w:ins w:id="552" w:author="林志聰" w:date="2022-02-09T10:07:00Z"/>
                <w:rFonts w:ascii="標楷體" w:eastAsia="標楷體" w:hAnsi="標楷體" w:cs="Times New Roman"/>
              </w:rPr>
            </w:pPr>
            <w:ins w:id="553" w:author="林志聰" w:date="2022-02-09T10:07:00Z">
              <w:r w:rsidRPr="009B5787">
                <w:rPr>
                  <w:rFonts w:ascii="標楷體" w:eastAsia="標楷體" w:hAnsi="標楷體" w:cs="Times New Roman" w:hint="eastAsia"/>
                </w:rPr>
                <w:t>無障礙網站</w:t>
              </w:r>
            </w:ins>
          </w:p>
        </w:tc>
        <w:tc>
          <w:tcPr>
            <w:tcW w:w="2864" w:type="dxa"/>
            <w:tcBorders>
              <w:top w:val="single" w:sz="4" w:space="0" w:color="auto"/>
              <w:left w:val="single" w:sz="4" w:space="0" w:color="auto"/>
              <w:bottom w:val="single" w:sz="4" w:space="0" w:color="auto"/>
              <w:right w:val="single" w:sz="4" w:space="0" w:color="auto"/>
            </w:tcBorders>
            <w:vAlign w:val="center"/>
          </w:tcPr>
          <w:p w14:paraId="6F08DC38" w14:textId="5C77D3D4" w:rsidR="00676D00" w:rsidRPr="009B5787" w:rsidRDefault="00676D00" w:rsidP="00676D00">
            <w:pPr>
              <w:jc w:val="both"/>
              <w:rPr>
                <w:ins w:id="554" w:author="林志聰" w:date="2022-02-09T10:07:00Z"/>
                <w:rFonts w:ascii="標楷體" w:eastAsia="標楷體" w:hAnsi="標楷體" w:cs="Times New Roman"/>
              </w:rPr>
            </w:pPr>
            <w:ins w:id="555" w:author="林志聰" w:date="2022-02-09T10:35:00Z">
              <w:r w:rsidRPr="009B5787">
                <w:rPr>
                  <w:rFonts w:ascii="標楷體" w:eastAsia="標楷體" w:hAnsi="標楷體" w:cs="Times New Roman" w:hint="eastAsia"/>
                </w:rPr>
                <w:t>無障礙網站標章</w:t>
              </w:r>
            </w:ins>
          </w:p>
        </w:tc>
        <w:tc>
          <w:tcPr>
            <w:tcW w:w="1276" w:type="dxa"/>
            <w:tcBorders>
              <w:top w:val="single" w:sz="4" w:space="0" w:color="auto"/>
              <w:left w:val="single" w:sz="4" w:space="0" w:color="auto"/>
              <w:bottom w:val="single" w:sz="4" w:space="0" w:color="auto"/>
              <w:right w:val="single" w:sz="4" w:space="0" w:color="auto"/>
            </w:tcBorders>
            <w:vAlign w:val="center"/>
          </w:tcPr>
          <w:p w14:paraId="41F54981" w14:textId="72463819" w:rsidR="00676D00" w:rsidRPr="009B5787" w:rsidRDefault="00676D00" w:rsidP="00676D00">
            <w:pPr>
              <w:jc w:val="center"/>
              <w:rPr>
                <w:ins w:id="556" w:author="林志聰" w:date="2022-02-09T10:07:00Z"/>
                <w:rFonts w:ascii="標楷體" w:eastAsia="標楷體" w:hAnsi="標楷體" w:cs="Times New Roman"/>
              </w:rPr>
            </w:pPr>
            <w:ins w:id="557" w:author="林志聰" w:date="2022-02-09T10:35:00Z">
              <w:r w:rsidRPr="009B5787">
                <w:rPr>
                  <w:rFonts w:ascii="標楷體" w:eastAsia="標楷體" w:hAnsi="標楷體" w:cs="Times New Roman" w:hint="eastAsia"/>
                </w:rPr>
                <w:t>電子檔</w:t>
              </w:r>
            </w:ins>
          </w:p>
        </w:tc>
        <w:tc>
          <w:tcPr>
            <w:tcW w:w="992" w:type="dxa"/>
            <w:tcBorders>
              <w:top w:val="single" w:sz="4" w:space="0" w:color="auto"/>
              <w:left w:val="single" w:sz="4" w:space="0" w:color="auto"/>
              <w:bottom w:val="single" w:sz="4" w:space="0" w:color="auto"/>
              <w:right w:val="single" w:sz="4" w:space="0" w:color="auto"/>
            </w:tcBorders>
            <w:vAlign w:val="center"/>
          </w:tcPr>
          <w:p w14:paraId="7A11A8C2" w14:textId="6EFCD529" w:rsidR="00676D00" w:rsidRPr="009B5787" w:rsidRDefault="00676D00" w:rsidP="00676D00">
            <w:pPr>
              <w:jc w:val="center"/>
              <w:rPr>
                <w:ins w:id="558" w:author="林志聰" w:date="2022-02-09T10:07:00Z"/>
                <w:rFonts w:ascii="標楷體" w:eastAsia="標楷體" w:hAnsi="標楷體" w:cs="Times New Roman"/>
              </w:rPr>
            </w:pPr>
            <w:ins w:id="559" w:author="林志聰" w:date="2022-02-09T10:35:00Z">
              <w:r w:rsidRPr="009B5787">
                <w:rPr>
                  <w:rFonts w:ascii="標楷體" w:eastAsia="標楷體" w:hAnsi="標楷體" w:cs="Times New Roman"/>
                </w:rPr>
                <w:t>1式</w:t>
              </w:r>
            </w:ins>
          </w:p>
        </w:tc>
        <w:tc>
          <w:tcPr>
            <w:tcW w:w="2185" w:type="dxa"/>
            <w:tcBorders>
              <w:top w:val="single" w:sz="4" w:space="0" w:color="auto"/>
              <w:left w:val="single" w:sz="4" w:space="0" w:color="auto"/>
              <w:bottom w:val="single" w:sz="4" w:space="0" w:color="auto"/>
              <w:right w:val="single" w:sz="4" w:space="0" w:color="auto"/>
            </w:tcBorders>
            <w:vAlign w:val="center"/>
          </w:tcPr>
          <w:p w14:paraId="128424F2" w14:textId="13F7A61E" w:rsidR="00676D00" w:rsidRPr="009B5787" w:rsidRDefault="009B5787" w:rsidP="00676D00">
            <w:pPr>
              <w:jc w:val="center"/>
              <w:rPr>
                <w:ins w:id="560" w:author="林志聰" w:date="2022-02-09T10:07:00Z"/>
                <w:rFonts w:ascii="標楷體" w:eastAsia="標楷體" w:hAnsi="標楷體" w:cs="Times New Roman"/>
                <w:rPrChange w:id="561" w:author="黃薇仰" w:date="2022-02-18T17:43:00Z">
                  <w:rPr>
                    <w:ins w:id="562" w:author="林志聰" w:date="2022-02-09T10:07:00Z"/>
                    <w:rFonts w:ascii="標楷體" w:eastAsia="標楷體" w:hAnsi="標楷體" w:cs="Times New Roman"/>
                    <w:color w:val="FF0000"/>
                  </w:rPr>
                </w:rPrChange>
              </w:rPr>
            </w:pPr>
            <w:ins w:id="563" w:author="黃薇仰" w:date="2022-02-18T17:44:00Z">
              <w:r w:rsidRPr="00041572">
                <w:rPr>
                  <w:rFonts w:ascii="標楷體" w:eastAsia="標楷體" w:hAnsi="標楷體" w:cs="Times New Roman" w:hint="eastAsia"/>
                </w:rPr>
                <w:t>111年10月31日</w:t>
              </w:r>
            </w:ins>
          </w:p>
        </w:tc>
      </w:tr>
      <w:tr w:rsidR="00676D00" w:rsidRPr="00AC1FF7" w14:paraId="23807D24" w14:textId="77777777" w:rsidTr="00CC67AC">
        <w:trPr>
          <w:trHeight w:val="571"/>
          <w:ins w:id="564" w:author="林志聰" w:date="2022-02-09T10:36:00Z"/>
        </w:trPr>
        <w:tc>
          <w:tcPr>
            <w:tcW w:w="791" w:type="dxa"/>
            <w:tcBorders>
              <w:top w:val="single" w:sz="4" w:space="0" w:color="auto"/>
              <w:left w:val="single" w:sz="4" w:space="0" w:color="auto"/>
              <w:bottom w:val="single" w:sz="4" w:space="0" w:color="auto"/>
              <w:right w:val="single" w:sz="4" w:space="0" w:color="auto"/>
            </w:tcBorders>
            <w:vAlign w:val="center"/>
          </w:tcPr>
          <w:p w14:paraId="0C3E200D" w14:textId="4177F90F" w:rsidR="00676D00" w:rsidRPr="009B5787" w:rsidRDefault="009B5787" w:rsidP="00676D00">
            <w:pPr>
              <w:jc w:val="center"/>
              <w:rPr>
                <w:ins w:id="565" w:author="林志聰" w:date="2022-02-09T10:36:00Z"/>
                <w:rFonts w:ascii="標楷體" w:eastAsia="標楷體" w:hAnsi="標楷體" w:cs="Times New Roman"/>
                <w:kern w:val="24"/>
                <w:szCs w:val="24"/>
                <w:rPrChange w:id="566" w:author="黃薇仰" w:date="2022-02-18T17:43:00Z">
                  <w:rPr>
                    <w:ins w:id="567" w:author="林志聰" w:date="2022-02-09T10:36:00Z"/>
                    <w:rFonts w:ascii="標楷體" w:eastAsia="標楷體" w:hAnsi="標楷體" w:cs="Times New Roman"/>
                    <w:color w:val="000000"/>
                    <w:kern w:val="24"/>
                    <w:szCs w:val="24"/>
                  </w:rPr>
                </w:rPrChange>
              </w:rPr>
            </w:pPr>
            <w:ins w:id="568" w:author="黃薇仰" w:date="2022-02-18T17:45:00Z">
              <w:r>
                <w:rPr>
                  <w:rFonts w:ascii="標楷體" w:eastAsia="標楷體" w:hAnsi="標楷體" w:cs="Times New Roman"/>
                  <w:kern w:val="24"/>
                  <w:szCs w:val="24"/>
                </w:rPr>
                <w:t>3</w:t>
              </w:r>
            </w:ins>
            <w:ins w:id="569" w:author="林志聰" w:date="2022-02-09T10:36:00Z">
              <w:del w:id="570" w:author="黃薇仰" w:date="2022-02-18T17:43:00Z">
                <w:r w:rsidR="00676D00" w:rsidRPr="009B5787" w:rsidDel="009B5787">
                  <w:rPr>
                    <w:rFonts w:ascii="標楷體" w:eastAsia="標楷體" w:hAnsi="標楷體" w:cs="Times New Roman"/>
                    <w:kern w:val="24"/>
                    <w:szCs w:val="24"/>
                    <w:rPrChange w:id="571" w:author="黃薇仰" w:date="2022-02-18T17:43:00Z">
                      <w:rPr>
                        <w:rFonts w:ascii="標楷體" w:eastAsia="標楷體" w:hAnsi="標楷體" w:cs="Times New Roman"/>
                        <w:color w:val="000000"/>
                        <w:kern w:val="24"/>
                        <w:szCs w:val="24"/>
                      </w:rPr>
                    </w:rPrChange>
                  </w:rPr>
                  <w:delText>10</w:delText>
                </w:r>
              </w:del>
            </w:ins>
          </w:p>
        </w:tc>
        <w:tc>
          <w:tcPr>
            <w:tcW w:w="1701" w:type="dxa"/>
            <w:tcBorders>
              <w:top w:val="single" w:sz="4" w:space="0" w:color="auto"/>
              <w:left w:val="single" w:sz="4" w:space="0" w:color="auto"/>
              <w:bottom w:val="single" w:sz="4" w:space="0" w:color="auto"/>
              <w:right w:val="single" w:sz="4" w:space="0" w:color="auto"/>
            </w:tcBorders>
            <w:vAlign w:val="center"/>
          </w:tcPr>
          <w:p w14:paraId="46603FAE" w14:textId="4901B6A6" w:rsidR="00676D00" w:rsidRPr="009B5787" w:rsidRDefault="00676D00" w:rsidP="00676D00">
            <w:pPr>
              <w:jc w:val="both"/>
              <w:rPr>
                <w:ins w:id="572" w:author="林志聰" w:date="2022-02-09T10:36:00Z"/>
                <w:rFonts w:ascii="標楷體" w:eastAsia="標楷體" w:hAnsi="標楷體" w:cs="Times New Roman"/>
              </w:rPr>
            </w:pPr>
            <w:ins w:id="573" w:author="林志聰" w:date="2022-02-09T10:36:00Z">
              <w:r w:rsidRPr="009B5787">
                <w:rPr>
                  <w:rFonts w:ascii="標楷體" w:eastAsia="標楷體" w:hAnsi="標楷體" w:cs="Times New Roman" w:hint="eastAsia"/>
                </w:rPr>
                <w:t>系統上線</w:t>
              </w:r>
            </w:ins>
          </w:p>
        </w:tc>
        <w:tc>
          <w:tcPr>
            <w:tcW w:w="2864" w:type="dxa"/>
            <w:tcBorders>
              <w:top w:val="single" w:sz="4" w:space="0" w:color="auto"/>
              <w:left w:val="single" w:sz="4" w:space="0" w:color="auto"/>
              <w:bottom w:val="single" w:sz="4" w:space="0" w:color="auto"/>
              <w:right w:val="single" w:sz="4" w:space="0" w:color="auto"/>
            </w:tcBorders>
            <w:vAlign w:val="center"/>
          </w:tcPr>
          <w:p w14:paraId="7577CF73" w14:textId="23C3CA64" w:rsidR="00676D00" w:rsidRPr="009B5787" w:rsidRDefault="00676D00" w:rsidP="00676D00">
            <w:pPr>
              <w:jc w:val="both"/>
              <w:rPr>
                <w:ins w:id="574" w:author="林志聰" w:date="2022-02-09T10:36:00Z"/>
                <w:rFonts w:ascii="標楷體" w:eastAsia="標楷體" w:hAnsi="標楷體" w:cs="Times New Roman"/>
              </w:rPr>
            </w:pPr>
            <w:ins w:id="575" w:author="林志聰" w:date="2022-02-09T10:37:00Z">
              <w:r w:rsidRPr="009B5787">
                <w:rPr>
                  <w:rFonts w:ascii="標楷體" w:eastAsia="標楷體" w:hAnsi="標楷體" w:cs="Times New Roman" w:hint="eastAsia"/>
                </w:rPr>
                <w:t>網站正式上線</w:t>
              </w:r>
            </w:ins>
          </w:p>
        </w:tc>
        <w:tc>
          <w:tcPr>
            <w:tcW w:w="1276" w:type="dxa"/>
            <w:tcBorders>
              <w:top w:val="single" w:sz="4" w:space="0" w:color="auto"/>
              <w:left w:val="single" w:sz="4" w:space="0" w:color="auto"/>
              <w:bottom w:val="single" w:sz="4" w:space="0" w:color="auto"/>
              <w:right w:val="single" w:sz="4" w:space="0" w:color="auto"/>
            </w:tcBorders>
            <w:vAlign w:val="center"/>
          </w:tcPr>
          <w:p w14:paraId="105E556F" w14:textId="77777777" w:rsidR="00676D00" w:rsidRPr="009B5787" w:rsidRDefault="00676D00" w:rsidP="00676D00">
            <w:pPr>
              <w:jc w:val="center"/>
              <w:rPr>
                <w:ins w:id="576" w:author="林志聰" w:date="2022-02-09T10:36:00Z"/>
                <w:rFonts w:ascii="標楷體" w:eastAsia="標楷體" w:hAnsi="標楷體" w:cs="Times New Roman"/>
              </w:rPr>
            </w:pPr>
          </w:p>
        </w:tc>
        <w:tc>
          <w:tcPr>
            <w:tcW w:w="992" w:type="dxa"/>
            <w:tcBorders>
              <w:top w:val="single" w:sz="4" w:space="0" w:color="auto"/>
              <w:left w:val="single" w:sz="4" w:space="0" w:color="auto"/>
              <w:bottom w:val="single" w:sz="4" w:space="0" w:color="auto"/>
              <w:right w:val="single" w:sz="4" w:space="0" w:color="auto"/>
            </w:tcBorders>
            <w:vAlign w:val="center"/>
          </w:tcPr>
          <w:p w14:paraId="0E00311C" w14:textId="77777777" w:rsidR="00676D00" w:rsidRPr="009B5787" w:rsidRDefault="00676D00" w:rsidP="00676D00">
            <w:pPr>
              <w:jc w:val="center"/>
              <w:rPr>
                <w:ins w:id="577" w:author="林志聰" w:date="2022-02-09T10:36:00Z"/>
                <w:rFonts w:ascii="標楷體" w:eastAsia="標楷體" w:hAnsi="標楷體" w:cs="Times New Roman"/>
              </w:rPr>
            </w:pPr>
          </w:p>
        </w:tc>
        <w:tc>
          <w:tcPr>
            <w:tcW w:w="2185" w:type="dxa"/>
            <w:tcBorders>
              <w:top w:val="single" w:sz="4" w:space="0" w:color="auto"/>
              <w:left w:val="single" w:sz="4" w:space="0" w:color="auto"/>
              <w:bottom w:val="single" w:sz="4" w:space="0" w:color="auto"/>
              <w:right w:val="single" w:sz="4" w:space="0" w:color="auto"/>
            </w:tcBorders>
            <w:vAlign w:val="center"/>
          </w:tcPr>
          <w:p w14:paraId="3868B1F9" w14:textId="7D54438C" w:rsidR="00676D00" w:rsidRPr="009B5787" w:rsidRDefault="009B5787" w:rsidP="00676D00">
            <w:pPr>
              <w:jc w:val="center"/>
              <w:rPr>
                <w:ins w:id="578" w:author="林志聰" w:date="2022-02-09T10:36:00Z"/>
                <w:rFonts w:ascii="標楷體" w:eastAsia="標楷體" w:hAnsi="標楷體" w:cs="Times New Roman"/>
                <w:rPrChange w:id="579" w:author="黃薇仰" w:date="2022-02-18T17:43:00Z">
                  <w:rPr>
                    <w:ins w:id="580" w:author="林志聰" w:date="2022-02-09T10:36:00Z"/>
                    <w:rFonts w:ascii="標楷體" w:eastAsia="標楷體" w:hAnsi="標楷體" w:cs="Times New Roman"/>
                    <w:color w:val="FF0000"/>
                  </w:rPr>
                </w:rPrChange>
              </w:rPr>
            </w:pPr>
            <w:ins w:id="581" w:author="黃薇仰" w:date="2022-02-18T17:44:00Z">
              <w:r w:rsidRPr="00041572">
                <w:rPr>
                  <w:rFonts w:ascii="標楷體" w:eastAsia="標楷體" w:hAnsi="標楷體" w:cs="Times New Roman" w:hint="eastAsia"/>
                </w:rPr>
                <w:t>111年10月31日</w:t>
              </w:r>
            </w:ins>
          </w:p>
        </w:tc>
      </w:tr>
    </w:tbl>
    <w:p w14:paraId="08338713" w14:textId="77777777" w:rsidR="00CC67AC" w:rsidRPr="00AC1FF7" w:rsidRDefault="00CC67AC" w:rsidP="00CC67AC">
      <w:pPr>
        <w:spacing w:line="400" w:lineRule="exact"/>
        <w:rPr>
          <w:rFonts w:ascii="標楷體" w:eastAsia="標楷體" w:hAnsi="標楷體" w:cs="Times New Roman"/>
        </w:rPr>
      </w:pPr>
      <w:r w:rsidRPr="00AC1FF7">
        <w:rPr>
          <w:rFonts w:ascii="標楷體" w:eastAsia="標楷體" w:hAnsi="標楷體" w:cs="Times New Roman" w:hint="eastAsia"/>
        </w:rPr>
        <w:t>交貨地點：財團法人台灣中小企業聯合輔導基金會</w:t>
      </w:r>
      <w:r w:rsidRPr="00AC1FF7">
        <w:rPr>
          <w:rFonts w:ascii="標楷體" w:eastAsia="標楷體" w:hAnsi="標楷體" w:cs="Times New Roman"/>
        </w:rPr>
        <w:t xml:space="preserve"> </w:t>
      </w:r>
    </w:p>
    <w:p w14:paraId="3BD1A577" w14:textId="77777777" w:rsidR="00CC67AC" w:rsidRPr="00AC1FF7" w:rsidRDefault="00CC67AC" w:rsidP="00CC67AC">
      <w:pPr>
        <w:spacing w:line="400" w:lineRule="exact"/>
        <w:rPr>
          <w:rFonts w:ascii="標楷體" w:eastAsia="標楷體" w:hAnsi="標楷體" w:cs="Times New Roman"/>
        </w:rPr>
      </w:pPr>
      <w:proofErr w:type="gramStart"/>
      <w:r w:rsidRPr="00AC1FF7">
        <w:rPr>
          <w:rFonts w:ascii="標楷體" w:eastAsia="標楷體" w:hAnsi="標楷體" w:cs="Times New Roman" w:hint="eastAsia"/>
        </w:rPr>
        <w:t>（</w:t>
      </w:r>
      <w:proofErr w:type="gramEnd"/>
      <w:r w:rsidRPr="00AC1FF7">
        <w:rPr>
          <w:rFonts w:ascii="標楷體" w:eastAsia="標楷體" w:hAnsi="標楷體" w:cs="Times New Roman" w:hint="eastAsia"/>
        </w:rPr>
        <w:t>地址：</w:t>
      </w:r>
      <w:r w:rsidR="00530EDA" w:rsidRPr="00AC1FF7">
        <w:rPr>
          <w:rFonts w:ascii="標楷體" w:eastAsia="標楷體" w:hAnsi="標楷體" w:cs="Times New Roman" w:hint="eastAsia"/>
        </w:rPr>
        <w:t>台北市中正區南海路1號5樓</w:t>
      </w:r>
      <w:proofErr w:type="gramStart"/>
      <w:r w:rsidRPr="00AC1FF7">
        <w:rPr>
          <w:rFonts w:ascii="標楷體" w:eastAsia="標楷體" w:hAnsi="標楷體" w:cs="Times New Roman" w:hint="eastAsia"/>
        </w:rPr>
        <w:t>）</w:t>
      </w:r>
      <w:proofErr w:type="gramEnd"/>
    </w:p>
    <w:p w14:paraId="74C59D98" w14:textId="77777777" w:rsidR="00CC67AC" w:rsidRPr="00AC1FF7" w:rsidRDefault="00CC67AC" w:rsidP="00CC67AC">
      <w:pPr>
        <w:tabs>
          <w:tab w:val="left" w:pos="567"/>
        </w:tabs>
        <w:spacing w:line="480" w:lineRule="exact"/>
        <w:rPr>
          <w:rFonts w:ascii="標楷體" w:eastAsia="標楷體" w:hAnsi="標楷體" w:cs="Times New Roman"/>
          <w:sz w:val="28"/>
          <w:szCs w:val="28"/>
        </w:rPr>
      </w:pPr>
      <w:proofErr w:type="gramStart"/>
      <w:r w:rsidRPr="00AC1FF7">
        <w:rPr>
          <w:rFonts w:ascii="標楷體" w:eastAsia="標楷體" w:hAnsi="標楷體" w:cs="Times New Roman" w:hint="eastAsia"/>
          <w:kern w:val="0"/>
          <w:szCs w:val="24"/>
        </w:rPr>
        <w:t>註</w:t>
      </w:r>
      <w:proofErr w:type="gramEnd"/>
      <w:r w:rsidRPr="00AC1FF7">
        <w:rPr>
          <w:rFonts w:ascii="標楷體" w:eastAsia="標楷體" w:hAnsi="標楷體" w:cs="Times New Roman" w:hint="eastAsia"/>
          <w:kern w:val="0"/>
          <w:szCs w:val="24"/>
        </w:rPr>
        <w:t>：得標廠商須交付原始碼光碟，內含可執行本案所增修系統功能之執行程式與原始程式碼</w:t>
      </w:r>
    </w:p>
    <w:p w14:paraId="5C3BC87A" w14:textId="77777777" w:rsidR="00CC67AC" w:rsidRPr="00AC1FF7" w:rsidRDefault="00CC67AC" w:rsidP="00CC67AC">
      <w:pPr>
        <w:rPr>
          <w:rFonts w:ascii="標楷體" w:eastAsia="標楷體" w:hAnsi="標楷體" w:cs="Times New Roman"/>
        </w:rPr>
      </w:pPr>
    </w:p>
    <w:p w14:paraId="7C86DEB0"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驗收規範</w:t>
      </w:r>
    </w:p>
    <w:p w14:paraId="5D19F521" w14:textId="77777777" w:rsidR="00CC67AC" w:rsidRPr="00AC1FF7" w:rsidRDefault="00CC67AC" w:rsidP="00CC67AC">
      <w:pPr>
        <w:pStyle w:val="a4"/>
        <w:widowControl/>
        <w:numPr>
          <w:ilvl w:val="0"/>
          <w:numId w:val="19"/>
        </w:numPr>
        <w:ind w:leftChars="0" w:left="993" w:hanging="567"/>
        <w:rPr>
          <w:rFonts w:ascii="標楷體" w:eastAsia="標楷體" w:hAnsi="標楷體" w:cs="Times New Roman"/>
        </w:rPr>
      </w:pPr>
      <w:bookmarkStart w:id="582" w:name="_Toc395530462"/>
      <w:r w:rsidRPr="00AC1FF7">
        <w:rPr>
          <w:rFonts w:ascii="標楷體" w:eastAsia="標楷體" w:hAnsi="標楷體" w:cs="Times New Roman" w:hint="eastAsia"/>
        </w:rPr>
        <w:t>得標廠商需派員協同本會進行驗收程序，如廠商未到場本會得逕行辦理驗收，廠商應接受該驗收結果。</w:t>
      </w:r>
    </w:p>
    <w:p w14:paraId="47DDE21B" w14:textId="77777777" w:rsidR="00CC67AC" w:rsidRPr="00AC1FF7" w:rsidRDefault="00CC67AC" w:rsidP="00CC67AC">
      <w:pPr>
        <w:pStyle w:val="a4"/>
        <w:widowControl/>
        <w:ind w:leftChars="0" w:left="993"/>
        <w:rPr>
          <w:rFonts w:ascii="標楷體" w:eastAsia="標楷體" w:hAnsi="標楷體" w:cs="Times New Roman"/>
        </w:rPr>
      </w:pPr>
    </w:p>
    <w:p w14:paraId="26380DF6" w14:textId="77777777" w:rsidR="00CC67AC" w:rsidRPr="00AC1FF7" w:rsidRDefault="00CC67AC" w:rsidP="00CC67AC">
      <w:pPr>
        <w:pStyle w:val="a4"/>
        <w:widowControl/>
        <w:numPr>
          <w:ilvl w:val="0"/>
          <w:numId w:val="19"/>
        </w:numPr>
        <w:ind w:leftChars="0" w:hanging="54"/>
        <w:rPr>
          <w:rFonts w:ascii="標楷體" w:eastAsia="標楷體" w:hAnsi="標楷體" w:cs="Times New Roman"/>
        </w:rPr>
      </w:pPr>
      <w:r w:rsidRPr="00AC1FF7">
        <w:rPr>
          <w:rFonts w:ascii="標楷體" w:eastAsia="標楷體" w:hAnsi="標楷體" w:cs="Times New Roman" w:hint="eastAsia"/>
        </w:rPr>
        <w:t>驗收標準</w:t>
      </w:r>
      <w:bookmarkEnd w:id="582"/>
    </w:p>
    <w:p w14:paraId="4F7C5C46" w14:textId="77777777" w:rsidR="00CC67AC" w:rsidRPr="00AC1FF7" w:rsidRDefault="00CC67AC" w:rsidP="00CC67AC">
      <w:pPr>
        <w:pStyle w:val="a4"/>
        <w:widowControl/>
        <w:numPr>
          <w:ilvl w:val="2"/>
          <w:numId w:val="20"/>
        </w:numPr>
        <w:ind w:leftChars="0" w:left="1418" w:hanging="567"/>
        <w:rPr>
          <w:rFonts w:ascii="標楷體" w:eastAsia="標楷體" w:hAnsi="標楷體" w:cs="Times New Roman"/>
        </w:rPr>
      </w:pPr>
      <w:r w:rsidRPr="00AC1FF7">
        <w:rPr>
          <w:rFonts w:ascii="標楷體" w:eastAsia="標楷體" w:hAnsi="標楷體" w:cs="Times New Roman" w:hint="eastAsia"/>
        </w:rPr>
        <w:t>依</w:t>
      </w:r>
      <w:r w:rsidRPr="00AC1FF7">
        <w:rPr>
          <w:rFonts w:ascii="標楷體" w:eastAsia="標楷體" w:hAnsi="標楷體" w:cs="Times New Roman" w:hint="eastAsia"/>
          <w:kern w:val="0"/>
        </w:rPr>
        <w:t>本案需求說明書及評選委員建議及本會協商結果修正之服務建議書文件進行數量、內容點收。</w:t>
      </w:r>
    </w:p>
    <w:p w14:paraId="70ECD553" w14:textId="77777777" w:rsidR="00CC67AC" w:rsidRPr="00AC1FF7" w:rsidRDefault="00CC67AC" w:rsidP="00CC67AC">
      <w:pPr>
        <w:pStyle w:val="a4"/>
        <w:numPr>
          <w:ilvl w:val="2"/>
          <w:numId w:val="20"/>
        </w:numPr>
        <w:ind w:leftChars="0"/>
        <w:rPr>
          <w:rFonts w:ascii="標楷體" w:eastAsia="標楷體" w:hAnsi="標楷體" w:cs="Times New Roman"/>
        </w:rPr>
      </w:pPr>
      <w:r w:rsidRPr="00AC1FF7">
        <w:rPr>
          <w:rFonts w:ascii="標楷體" w:eastAsia="標楷體" w:hAnsi="標楷體" w:cs="Times New Roman" w:hint="eastAsia"/>
        </w:rPr>
        <w:t>本會應即會同得標廠商按本說明書及驗收規範辦理驗收。</w:t>
      </w:r>
    </w:p>
    <w:p w14:paraId="48C0C092" w14:textId="77777777" w:rsidR="00CC67AC" w:rsidRPr="00AC1FF7" w:rsidRDefault="00CC67AC" w:rsidP="00CC67AC">
      <w:pPr>
        <w:pStyle w:val="a4"/>
        <w:numPr>
          <w:ilvl w:val="2"/>
          <w:numId w:val="20"/>
        </w:numPr>
        <w:ind w:leftChars="0"/>
        <w:rPr>
          <w:rFonts w:ascii="標楷體" w:eastAsia="標楷體" w:hAnsi="標楷體" w:cs="Times New Roman"/>
        </w:rPr>
      </w:pPr>
      <w:r w:rsidRPr="00AC1FF7">
        <w:rPr>
          <w:rFonts w:ascii="標楷體" w:eastAsia="標楷體" w:hAnsi="標楷體" w:cs="Times New Roman" w:hint="eastAsia"/>
        </w:rPr>
        <w:t>功能測試：</w:t>
      </w:r>
    </w:p>
    <w:p w14:paraId="25A87EC7" w14:textId="77777777" w:rsidR="00CC67AC" w:rsidRPr="00AC1FF7" w:rsidRDefault="00CC67AC" w:rsidP="00CC67AC">
      <w:pPr>
        <w:pStyle w:val="a4"/>
        <w:numPr>
          <w:ilvl w:val="0"/>
          <w:numId w:val="21"/>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得標廠商應負責提供模擬實際環境之測試及驗收。</w:t>
      </w:r>
    </w:p>
    <w:p w14:paraId="4C1454AF" w14:textId="77777777" w:rsidR="00CC67AC" w:rsidRPr="00AC1FF7" w:rsidRDefault="00CC67AC" w:rsidP="00CC67AC">
      <w:pPr>
        <w:pStyle w:val="a4"/>
        <w:numPr>
          <w:ilvl w:val="0"/>
          <w:numId w:val="21"/>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反應速度應於</w:t>
      </w:r>
      <w:r w:rsidRPr="00AC1FF7">
        <w:rPr>
          <w:rFonts w:ascii="標楷體" w:eastAsia="標楷體" w:hAnsi="標楷體" w:cs="Times New Roman"/>
        </w:rPr>
        <w:t>5</w:t>
      </w:r>
      <w:r w:rsidRPr="00AC1FF7">
        <w:rPr>
          <w:rFonts w:ascii="標楷體" w:eastAsia="標楷體" w:hAnsi="標楷體" w:cs="Times New Roman" w:hint="eastAsia"/>
        </w:rPr>
        <w:t>秒內。</w:t>
      </w:r>
    </w:p>
    <w:p w14:paraId="4301A6D9" w14:textId="77777777" w:rsidR="00CC67AC" w:rsidRPr="00AC1FF7" w:rsidRDefault="00CC67AC" w:rsidP="00CC67AC">
      <w:pPr>
        <w:pStyle w:val="a4"/>
        <w:numPr>
          <w:ilvl w:val="0"/>
          <w:numId w:val="21"/>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各項功能、設計符合需求規格得標廠商應依本</w:t>
      </w:r>
      <w:r w:rsidRPr="00AC1FF7">
        <w:rPr>
          <w:rFonts w:ascii="標楷體" w:eastAsia="標楷體" w:hAnsi="標楷體" w:cs="Times New Roman" w:hint="eastAsia"/>
          <w:kern w:val="0"/>
        </w:rPr>
        <w:t>需求說明書伍、交付項目、日期及地點，完成交付，並配合本會執行單位將網站程式移入機房環境。</w:t>
      </w:r>
    </w:p>
    <w:p w14:paraId="316AB48A" w14:textId="77777777" w:rsidR="00CC67AC" w:rsidRPr="00AC1FF7" w:rsidRDefault="00CC67AC" w:rsidP="00CC67AC">
      <w:pPr>
        <w:pStyle w:val="a4"/>
        <w:numPr>
          <w:ilvl w:val="0"/>
          <w:numId w:val="21"/>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完成系統上線測試（驗收後本會正式上線時，廠商應協助上線相關作業）</w:t>
      </w:r>
    </w:p>
    <w:p w14:paraId="659CE693" w14:textId="77777777" w:rsidR="00CC67AC" w:rsidRPr="00AC1FF7" w:rsidRDefault="00CC67AC" w:rsidP="00CC67AC">
      <w:pPr>
        <w:pStyle w:val="a4"/>
        <w:numPr>
          <w:ilvl w:val="0"/>
          <w:numId w:val="21"/>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測試內容包括但不限於功能、壓力、容量、效能、安全等測試項目。</w:t>
      </w:r>
    </w:p>
    <w:p w14:paraId="4F468A71" w14:textId="77777777" w:rsidR="00CC67AC" w:rsidRPr="00AC1FF7" w:rsidRDefault="00CC67AC" w:rsidP="00CC67AC">
      <w:pPr>
        <w:rPr>
          <w:rFonts w:ascii="標楷體" w:eastAsia="標楷體" w:hAnsi="標楷體" w:cs="Times New Roman"/>
        </w:rPr>
      </w:pPr>
    </w:p>
    <w:p w14:paraId="6039E040" w14:textId="77777777" w:rsidR="00CC67AC" w:rsidRPr="00AC1FF7" w:rsidRDefault="00CC67AC" w:rsidP="00CC67AC">
      <w:pPr>
        <w:pStyle w:val="a4"/>
        <w:widowControl/>
        <w:numPr>
          <w:ilvl w:val="0"/>
          <w:numId w:val="19"/>
        </w:numPr>
        <w:ind w:leftChars="0" w:hanging="54"/>
        <w:rPr>
          <w:rFonts w:ascii="標楷體" w:eastAsia="標楷體" w:hAnsi="標楷體" w:cs="Times New Roman"/>
        </w:rPr>
      </w:pPr>
      <w:r w:rsidRPr="00AC1FF7">
        <w:rPr>
          <w:rFonts w:ascii="標楷體" w:eastAsia="標楷體" w:hAnsi="標楷體" w:cs="Times New Roman" w:hint="eastAsia"/>
        </w:rPr>
        <w:t>驗收不符處置</w:t>
      </w:r>
    </w:p>
    <w:p w14:paraId="275CD0DE" w14:textId="77777777" w:rsidR="00CC67AC" w:rsidRPr="00AC1FF7" w:rsidRDefault="00CC67AC" w:rsidP="00CC67AC">
      <w:pPr>
        <w:pStyle w:val="a4"/>
        <w:numPr>
          <w:ilvl w:val="0"/>
          <w:numId w:val="22"/>
        </w:numPr>
        <w:ind w:leftChars="0" w:left="1418" w:hanging="425"/>
        <w:rPr>
          <w:rFonts w:ascii="標楷體" w:eastAsia="標楷體" w:hAnsi="標楷體" w:cs="Times New Roman"/>
        </w:rPr>
      </w:pPr>
      <w:r w:rsidRPr="00AC1FF7">
        <w:rPr>
          <w:rFonts w:ascii="標楷體" w:eastAsia="標楷體" w:hAnsi="標楷體" w:cs="Times New Roman" w:hint="eastAsia"/>
        </w:rPr>
        <w:t>履約結果經本會驗收有瑕疵者，本會得要求廠商於</w:t>
      </w:r>
      <w:r w:rsidRPr="00AC1FF7">
        <w:rPr>
          <w:rFonts w:ascii="標楷體" w:eastAsia="標楷體" w:hAnsi="標楷體" w:cs="Times New Roman"/>
          <w:u w:val="single"/>
        </w:rPr>
        <w:t>7</w:t>
      </w:r>
      <w:r w:rsidR="00B5020A" w:rsidRPr="00AC1FF7">
        <w:rPr>
          <w:rFonts w:ascii="標楷體" w:eastAsia="標楷體" w:hAnsi="標楷體" w:cs="Times New Roman" w:hint="eastAsia"/>
        </w:rPr>
        <w:t>日內改善、拆除、重作、退貨或換貨</w:t>
      </w:r>
      <w:r w:rsidRPr="00AC1FF7">
        <w:rPr>
          <w:rFonts w:ascii="標楷體" w:eastAsia="標楷體" w:hAnsi="標楷體" w:cs="Times New Roman" w:hint="eastAsia"/>
        </w:rPr>
        <w:t>。若交付之履約標的經功能測試不合格超過半數，本會得依契約之終止或解除之規定辦理。</w:t>
      </w:r>
    </w:p>
    <w:p w14:paraId="2EC5916B" w14:textId="77777777" w:rsidR="00CC67AC" w:rsidRPr="00AC1FF7" w:rsidRDefault="00CC67AC" w:rsidP="00CC67AC">
      <w:pPr>
        <w:pStyle w:val="a4"/>
        <w:numPr>
          <w:ilvl w:val="0"/>
          <w:numId w:val="22"/>
        </w:numPr>
        <w:ind w:leftChars="0" w:left="1418" w:hanging="425"/>
        <w:rPr>
          <w:rFonts w:ascii="標楷體" w:eastAsia="標楷體" w:hAnsi="標楷體" w:cs="Times New Roman"/>
        </w:rPr>
      </w:pPr>
      <w:r w:rsidRPr="00AC1FF7">
        <w:rPr>
          <w:rFonts w:ascii="標楷體" w:eastAsia="標楷體" w:hAnsi="標楷體" w:cs="Times New Roman" w:hint="eastAsia"/>
        </w:rPr>
        <w:t>驗收有瑕疵，經本會通知廠商限期改正，自履約期限之次日起算逾</w:t>
      </w:r>
      <w:r w:rsidRPr="00AC1FF7">
        <w:rPr>
          <w:rFonts w:ascii="標楷體" w:eastAsia="標楷體" w:hAnsi="標楷體" w:cs="Times New Roman" w:hint="eastAsia"/>
        </w:rPr>
        <w:lastRenderedPageBreak/>
        <w:t>期日數，但扣除以下</w:t>
      </w:r>
      <w:proofErr w:type="gramStart"/>
      <w:r w:rsidRPr="00AC1FF7">
        <w:rPr>
          <w:rFonts w:ascii="標楷體" w:eastAsia="標楷體" w:hAnsi="標楷體" w:cs="Times New Roman" w:hint="eastAsia"/>
        </w:rPr>
        <w:t>日數後</w:t>
      </w:r>
      <w:proofErr w:type="gramEnd"/>
      <w:r w:rsidRPr="00AC1FF7">
        <w:rPr>
          <w:rFonts w:ascii="標楷體" w:eastAsia="標楷體" w:hAnsi="標楷體" w:cs="Times New Roman" w:hint="eastAsia"/>
        </w:rPr>
        <w:t>，每逾一日，甲方得按契約總價款</w:t>
      </w:r>
      <w:r w:rsidR="001D59D0" w:rsidRPr="00AC1FF7">
        <w:rPr>
          <w:rFonts w:ascii="標楷體" w:eastAsia="標楷體" w:hAnsi="標楷體"/>
          <w:b/>
        </w:rPr>
        <w:t>2%</w:t>
      </w:r>
      <w:r w:rsidRPr="00AC1FF7">
        <w:rPr>
          <w:rFonts w:ascii="標楷體" w:eastAsia="標楷體" w:hAnsi="標楷體" w:cs="Times New Roman" w:hint="eastAsia"/>
        </w:rPr>
        <w:t>計懲罰性違約金：</w:t>
      </w:r>
    </w:p>
    <w:p w14:paraId="6C687542" w14:textId="77777777" w:rsidR="00CC67AC" w:rsidRPr="00AC1FF7" w:rsidRDefault="00CC67AC" w:rsidP="00CC67AC">
      <w:pPr>
        <w:pStyle w:val="a4"/>
        <w:numPr>
          <w:ilvl w:val="0"/>
          <w:numId w:val="23"/>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履約期限之次日起，至本會決定限期改正前歸屬於本會之作業日數。</w:t>
      </w:r>
    </w:p>
    <w:p w14:paraId="7E675870" w14:textId="77777777" w:rsidR="00CC67AC" w:rsidRPr="00AC1FF7" w:rsidRDefault="00CC67AC" w:rsidP="00CC67AC">
      <w:pPr>
        <w:pStyle w:val="a4"/>
        <w:numPr>
          <w:ilvl w:val="0"/>
          <w:numId w:val="23"/>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指定之限期改正日數。</w:t>
      </w:r>
    </w:p>
    <w:p w14:paraId="5DB8BD71" w14:textId="77777777" w:rsidR="00CC67AC" w:rsidRPr="00AC1FF7" w:rsidRDefault="00CC67AC" w:rsidP="00CC67AC">
      <w:pPr>
        <w:pStyle w:val="a4"/>
        <w:numPr>
          <w:ilvl w:val="0"/>
          <w:numId w:val="22"/>
        </w:numPr>
        <w:ind w:leftChars="0" w:left="1418" w:hanging="425"/>
        <w:rPr>
          <w:rFonts w:ascii="標楷體" w:eastAsia="標楷體" w:hAnsi="標楷體" w:cs="Times New Roman"/>
        </w:rPr>
      </w:pPr>
      <w:r w:rsidRPr="00AC1FF7">
        <w:rPr>
          <w:rFonts w:ascii="標楷體" w:eastAsia="標楷體" w:hAnsi="標楷體" w:cs="Times New Roman" w:hint="eastAsia"/>
        </w:rPr>
        <w:t>廠商未於期限內改正、拒絕改正或其瑕疵不能改正，本會得</w:t>
      </w:r>
      <w:proofErr w:type="gramStart"/>
      <w:r w:rsidRPr="00AC1FF7">
        <w:rPr>
          <w:rFonts w:ascii="標楷體" w:eastAsia="標楷體" w:hAnsi="標楷體" w:cs="Times New Roman" w:hint="eastAsia"/>
        </w:rPr>
        <w:t>採</w:t>
      </w:r>
      <w:proofErr w:type="gramEnd"/>
      <w:r w:rsidRPr="00AC1FF7">
        <w:rPr>
          <w:rFonts w:ascii="標楷體" w:eastAsia="標楷體" w:hAnsi="標楷體" w:cs="Times New Roman" w:hint="eastAsia"/>
        </w:rPr>
        <w:t>行：</w:t>
      </w:r>
    </w:p>
    <w:p w14:paraId="13488287" w14:textId="77777777" w:rsidR="00CC67AC" w:rsidRPr="00AC1FF7" w:rsidRDefault="00CC67AC" w:rsidP="00CC67AC">
      <w:pPr>
        <w:pStyle w:val="a4"/>
        <w:numPr>
          <w:ilvl w:val="0"/>
          <w:numId w:val="24"/>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自行或使第三人改善，並得向廠商請求償還改善必要之費用。</w:t>
      </w:r>
    </w:p>
    <w:p w14:paraId="5FC42CCA" w14:textId="77777777" w:rsidR="00CC67AC" w:rsidRPr="00AC1FF7" w:rsidRDefault="00CC67AC" w:rsidP="00CC67AC">
      <w:pPr>
        <w:pStyle w:val="a4"/>
        <w:numPr>
          <w:ilvl w:val="0"/>
          <w:numId w:val="24"/>
        </w:numPr>
        <w:tabs>
          <w:tab w:val="left" w:pos="1701"/>
        </w:tabs>
        <w:ind w:leftChars="0" w:left="1701" w:hanging="283"/>
        <w:rPr>
          <w:rFonts w:ascii="標楷體" w:eastAsia="標楷體" w:hAnsi="標楷體" w:cs="Times New Roman"/>
        </w:rPr>
      </w:pPr>
      <w:r w:rsidRPr="00AC1FF7">
        <w:rPr>
          <w:rFonts w:ascii="標楷體" w:eastAsia="標楷體" w:hAnsi="標楷體" w:cs="Times New Roman" w:hint="eastAsia"/>
        </w:rPr>
        <w:t>終止或解除契約或減少契約價金。</w:t>
      </w:r>
    </w:p>
    <w:p w14:paraId="03F7209F" w14:textId="77777777" w:rsidR="00CC67AC" w:rsidRPr="00AC1FF7" w:rsidRDefault="00CC67AC" w:rsidP="00CC67AC">
      <w:pPr>
        <w:tabs>
          <w:tab w:val="left" w:pos="1701"/>
        </w:tabs>
        <w:rPr>
          <w:rFonts w:ascii="標楷體" w:eastAsia="標楷體" w:hAnsi="標楷體" w:cs="Times New Roman"/>
        </w:rPr>
      </w:pPr>
      <w:r w:rsidRPr="00AC1FF7">
        <w:rPr>
          <w:rFonts w:ascii="標楷體" w:eastAsia="標楷體" w:hAnsi="標楷體" w:cs="Times New Roman"/>
        </w:rPr>
        <w:t xml:space="preserve">        (</w:t>
      </w:r>
      <w:r w:rsidRPr="00AC1FF7">
        <w:rPr>
          <w:rFonts w:ascii="標楷體" w:eastAsia="標楷體" w:hAnsi="標楷體" w:cs="Times New Roman" w:hint="eastAsia"/>
        </w:rPr>
        <w:t>四</w:t>
      </w:r>
      <w:r w:rsidRPr="00AC1FF7">
        <w:rPr>
          <w:rFonts w:ascii="標楷體" w:eastAsia="標楷體" w:hAnsi="標楷體" w:cs="Times New Roman"/>
        </w:rPr>
        <w:t>)</w:t>
      </w:r>
      <w:r w:rsidRPr="00AC1FF7">
        <w:rPr>
          <w:rFonts w:ascii="標楷體" w:eastAsia="標楷體" w:hAnsi="標楷體" w:cs="Times New Roman" w:hint="eastAsia"/>
        </w:rPr>
        <w:t>對於非驗收日所能立即發現之瑕疵，日後於保固期間內發覺者，</w:t>
      </w:r>
    </w:p>
    <w:p w14:paraId="3AAB2211" w14:textId="77777777" w:rsidR="00CC67AC" w:rsidRPr="00AC1FF7" w:rsidRDefault="00CC67AC" w:rsidP="00CC67AC">
      <w:pPr>
        <w:tabs>
          <w:tab w:val="left" w:pos="1701"/>
        </w:tabs>
        <w:ind w:leftChars="550" w:left="1320"/>
        <w:rPr>
          <w:rFonts w:ascii="標楷體" w:eastAsia="標楷體" w:hAnsi="標楷體" w:cs="Times New Roman"/>
        </w:rPr>
      </w:pPr>
      <w:r w:rsidRPr="00AC1FF7">
        <w:rPr>
          <w:rFonts w:ascii="標楷體" w:eastAsia="標楷體" w:hAnsi="標楷體" w:cs="Times New Roman" w:hint="eastAsia"/>
        </w:rPr>
        <w:t>廠商應於十日內改正，逾期未改正完成，每逾一日甲方得按總價款</w:t>
      </w:r>
      <w:r w:rsidR="001D59D0" w:rsidRPr="00AC1FF7">
        <w:rPr>
          <w:rFonts w:ascii="標楷體" w:eastAsia="標楷體" w:hAnsi="標楷體"/>
          <w:b/>
        </w:rPr>
        <w:t>2%</w:t>
      </w:r>
      <w:proofErr w:type="gramStart"/>
      <w:r w:rsidRPr="00AC1FF7">
        <w:rPr>
          <w:rFonts w:ascii="標楷體" w:eastAsia="標楷體" w:hAnsi="標楷體" w:cs="Times New Roman" w:hint="eastAsia"/>
        </w:rPr>
        <w:t>計罰懲罰</w:t>
      </w:r>
      <w:proofErr w:type="gramEnd"/>
      <w:r w:rsidRPr="00AC1FF7">
        <w:rPr>
          <w:rFonts w:ascii="標楷體" w:eastAsia="標楷體" w:hAnsi="標楷體" w:cs="Times New Roman" w:hint="eastAsia"/>
        </w:rPr>
        <w:t>性違約金，逾三十日仍無法改正，視為不能改正。</w:t>
      </w:r>
    </w:p>
    <w:p w14:paraId="5246C9C1" w14:textId="77777777" w:rsidR="00CC67AC" w:rsidRPr="00AC1FF7" w:rsidRDefault="00CC67AC" w:rsidP="00CC67AC">
      <w:pPr>
        <w:rPr>
          <w:rFonts w:ascii="標楷體" w:eastAsia="標楷體" w:hAnsi="標楷體" w:cs="Times New Roman"/>
        </w:rPr>
      </w:pPr>
    </w:p>
    <w:p w14:paraId="00B6DA51" w14:textId="77777777" w:rsidR="00D56CC6" w:rsidRPr="00AC1FF7" w:rsidRDefault="00D56CC6" w:rsidP="00D56CC6">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b/>
          <w:sz w:val="28"/>
          <w:szCs w:val="28"/>
        </w:rPr>
        <w:t>教育訓練</w:t>
      </w:r>
    </w:p>
    <w:p w14:paraId="01E209CE" w14:textId="77777777" w:rsidR="00D56CC6" w:rsidRPr="00AC1FF7" w:rsidRDefault="00D56CC6" w:rsidP="00D56CC6">
      <w:pPr>
        <w:tabs>
          <w:tab w:val="left" w:pos="567"/>
        </w:tabs>
        <w:snapToGrid w:val="0"/>
        <w:ind w:leftChars="236" w:left="566"/>
        <w:rPr>
          <w:rFonts w:ascii="標楷體" w:eastAsia="標楷體" w:hAnsi="標楷體" w:cs="Times New Roman"/>
        </w:rPr>
      </w:pPr>
      <w:r w:rsidRPr="00AC1FF7">
        <w:rPr>
          <w:rFonts w:ascii="標楷體" w:eastAsia="標楷體" w:hAnsi="標楷體" w:cs="Times New Roman" w:hint="eastAsia"/>
          <w:b/>
          <w:sz w:val="28"/>
          <w:szCs w:val="28"/>
        </w:rPr>
        <w:tab/>
      </w:r>
      <w:r w:rsidRPr="00AC1FF7">
        <w:rPr>
          <w:rFonts w:ascii="標楷體" w:eastAsia="標楷體" w:hAnsi="標楷體" w:cs="Times New Roman" w:hint="eastAsia"/>
        </w:rPr>
        <w:t>廠商應提供</w:t>
      </w:r>
      <w:r w:rsidRPr="00AC1FF7">
        <w:rPr>
          <w:rFonts w:ascii="標楷體" w:eastAsia="標楷體" w:hAnsi="標楷體" w:cs="Times New Roman"/>
        </w:rPr>
        <w:t>本會</w:t>
      </w:r>
      <w:r w:rsidRPr="00AC1FF7">
        <w:rPr>
          <w:rFonts w:ascii="標楷體" w:eastAsia="標楷體" w:hAnsi="標楷體" w:cs="Times New Roman" w:hint="eastAsia"/>
        </w:rPr>
        <w:t>至少</w:t>
      </w:r>
      <w:r w:rsidRPr="00AC1FF7">
        <w:rPr>
          <w:rFonts w:ascii="標楷體" w:eastAsia="標楷體" w:hAnsi="標楷體" w:cs="Times New Roman"/>
        </w:rPr>
        <w:t>8</w:t>
      </w:r>
      <w:r w:rsidRPr="00AC1FF7">
        <w:rPr>
          <w:rFonts w:ascii="標楷體" w:eastAsia="標楷體" w:hAnsi="標楷體" w:cs="Times New Roman" w:hint="eastAsia"/>
        </w:rPr>
        <w:t>小時教育訓練，依系統管理者、網站管理者、上稿人員等不同權限，講解系統管理後台操作功能。教育訓練時間、地點由</w:t>
      </w:r>
      <w:r w:rsidRPr="00AC1FF7">
        <w:rPr>
          <w:rFonts w:ascii="標楷體" w:eastAsia="標楷體" w:hAnsi="標楷體" w:cs="Times New Roman"/>
        </w:rPr>
        <w:t>本會</w:t>
      </w:r>
      <w:r w:rsidRPr="00AC1FF7">
        <w:rPr>
          <w:rFonts w:ascii="標楷體" w:eastAsia="標楷體" w:hAnsi="標楷體" w:cs="Times New Roman" w:hint="eastAsia"/>
        </w:rPr>
        <w:t>指定。</w:t>
      </w:r>
    </w:p>
    <w:p w14:paraId="579ED60A" w14:textId="77777777" w:rsidR="00D56CC6" w:rsidRPr="00AC1FF7" w:rsidRDefault="00D56CC6" w:rsidP="00D56CC6">
      <w:pPr>
        <w:tabs>
          <w:tab w:val="left" w:pos="567"/>
        </w:tabs>
        <w:rPr>
          <w:rFonts w:ascii="標楷體" w:eastAsia="標楷體" w:hAnsi="標楷體" w:cs="Times New Roman"/>
          <w:b/>
          <w:sz w:val="28"/>
          <w:szCs w:val="28"/>
        </w:rPr>
      </w:pPr>
    </w:p>
    <w:p w14:paraId="03861770" w14:textId="77777777" w:rsidR="00D56CC6" w:rsidRPr="00AC1FF7" w:rsidRDefault="00D56CC6" w:rsidP="00D56CC6">
      <w:pPr>
        <w:pStyle w:val="a4"/>
        <w:widowControl/>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資訊安全</w:t>
      </w:r>
    </w:p>
    <w:p w14:paraId="4A3DC7BA" w14:textId="77777777" w:rsidR="00D56CC6" w:rsidRPr="00AC1FF7" w:rsidRDefault="00D56CC6" w:rsidP="00C45BA2">
      <w:pPr>
        <w:spacing w:line="480" w:lineRule="exact"/>
        <w:ind w:leftChars="235" w:left="1171" w:hangingChars="253" w:hanging="607"/>
        <w:rPr>
          <w:rFonts w:ascii="標楷體" w:eastAsia="標楷體" w:hAnsi="標楷體" w:cs="Times New Roman"/>
        </w:rPr>
      </w:pPr>
      <w:r w:rsidRPr="00AC1FF7">
        <w:rPr>
          <w:rFonts w:ascii="標楷體" w:eastAsia="標楷體" w:hAnsi="標楷體" w:cs="Times New Roman" w:hint="eastAsia"/>
        </w:rPr>
        <w:t>（一）廠商需於服務建議書中，就本專案範圍提出「資訊安全計畫」。計畫項目請參閱行政院國家資通安全會報技術服務中心「政府資訊作業委外安全參考指引」。</w:t>
      </w:r>
    </w:p>
    <w:p w14:paraId="3F241292"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t>（二）</w:t>
      </w:r>
      <w:r w:rsidRPr="00FC36E4">
        <w:rPr>
          <w:rFonts w:ascii="標楷體" w:eastAsia="標楷體" w:hAnsi="標楷體" w:cs="Times New Roman" w:hint="eastAsia"/>
          <w:highlight w:val="green"/>
          <w:rPrChange w:id="583" w:author="鍾綺芳" w:date="2022-03-14T16:54:00Z">
            <w:rPr>
              <w:rFonts w:ascii="標楷體" w:eastAsia="標楷體" w:hAnsi="標楷體" w:cs="Times New Roman" w:hint="eastAsia"/>
            </w:rPr>
          </w:rPrChange>
        </w:rPr>
        <w:t>本系統需符合行政院國家資通安全會報「資訊系統分級</w:t>
      </w:r>
      <w:proofErr w:type="gramStart"/>
      <w:r w:rsidRPr="00FC36E4">
        <w:rPr>
          <w:rFonts w:ascii="標楷體" w:eastAsia="標楷體" w:hAnsi="標楷體" w:cs="Times New Roman" w:hint="eastAsia"/>
          <w:highlight w:val="green"/>
          <w:rPrChange w:id="584" w:author="鍾綺芳" w:date="2022-03-14T16:54:00Z">
            <w:rPr>
              <w:rFonts w:ascii="標楷體" w:eastAsia="標楷體" w:hAnsi="標楷體" w:cs="Times New Roman" w:hint="eastAsia"/>
            </w:rPr>
          </w:rPrChange>
        </w:rPr>
        <w:t>與資安防護</w:t>
      </w:r>
      <w:proofErr w:type="gramEnd"/>
      <w:r w:rsidRPr="00FC36E4">
        <w:rPr>
          <w:rFonts w:ascii="標楷體" w:eastAsia="標楷體" w:hAnsi="標楷體" w:cs="Times New Roman" w:hint="eastAsia"/>
          <w:highlight w:val="green"/>
          <w:rPrChange w:id="585" w:author="鍾綺芳" w:date="2022-03-14T16:54:00Z">
            <w:rPr>
              <w:rFonts w:ascii="標楷體" w:eastAsia="標楷體" w:hAnsi="標楷體" w:cs="Times New Roman" w:hint="eastAsia"/>
            </w:rPr>
          </w:rPrChange>
        </w:rPr>
        <w:t>基準作業規定」資訊安全等級「普級」之各項控制措施要求，並配合本會填寫資訊系統安全等級評估表、</w:t>
      </w:r>
      <w:proofErr w:type="gramStart"/>
      <w:r w:rsidRPr="00FC36E4">
        <w:rPr>
          <w:rFonts w:ascii="標楷體" w:eastAsia="標楷體" w:hAnsi="標楷體" w:cs="Times New Roman" w:hint="eastAsia"/>
          <w:highlight w:val="green"/>
          <w:rPrChange w:id="586" w:author="鍾綺芳" w:date="2022-03-14T16:54:00Z">
            <w:rPr>
              <w:rFonts w:ascii="標楷體" w:eastAsia="標楷體" w:hAnsi="標楷體" w:cs="Times New Roman" w:hint="eastAsia"/>
            </w:rPr>
          </w:rPrChange>
        </w:rPr>
        <w:t>資安防</w:t>
      </w:r>
      <w:proofErr w:type="gramEnd"/>
      <w:r w:rsidRPr="00FC36E4">
        <w:rPr>
          <w:rFonts w:ascii="標楷體" w:eastAsia="標楷體" w:hAnsi="標楷體" w:cs="Times New Roman" w:hint="eastAsia"/>
          <w:highlight w:val="green"/>
          <w:rPrChange w:id="587" w:author="鍾綺芳" w:date="2022-03-14T16:54:00Z">
            <w:rPr>
              <w:rFonts w:ascii="標楷體" w:eastAsia="標楷體" w:hAnsi="標楷體" w:cs="Times New Roman" w:hint="eastAsia"/>
            </w:rPr>
          </w:rPrChange>
        </w:rPr>
        <w:t>護基準檢核表。</w:t>
      </w:r>
    </w:p>
    <w:p w14:paraId="65E9495F"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t>（三）廠商須注重版本控制與變更管理，</w:t>
      </w:r>
      <w:r w:rsidRPr="00556C6A">
        <w:rPr>
          <w:rFonts w:ascii="標楷體" w:eastAsia="標楷體" w:hAnsi="標楷體" w:cs="Times New Roman" w:hint="eastAsia"/>
          <w:highlight w:val="green"/>
          <w:rPrChange w:id="588" w:author="鍾綺芳" w:date="2022-03-14T16:58:00Z">
            <w:rPr>
              <w:rFonts w:ascii="標楷體" w:eastAsia="標楷體" w:hAnsi="標楷體" w:cs="Times New Roman" w:hint="eastAsia"/>
            </w:rPr>
          </w:rPrChange>
        </w:rPr>
        <w:t>保留系統發展生命週期(SDLC)各階段之相關文件備查。</w:t>
      </w:r>
      <w:bookmarkStart w:id="589" w:name="_GoBack"/>
      <w:bookmarkEnd w:id="589"/>
    </w:p>
    <w:p w14:paraId="41B0B5A7" w14:textId="77777777" w:rsidR="00D56CC6" w:rsidRPr="00AC1FF7" w:rsidRDefault="00D56CC6" w:rsidP="00D56CC6">
      <w:pPr>
        <w:tabs>
          <w:tab w:val="left" w:pos="567"/>
        </w:tabs>
        <w:spacing w:line="480" w:lineRule="exact"/>
        <w:ind w:leftChars="236" w:left="566"/>
        <w:rPr>
          <w:rFonts w:ascii="標楷體" w:eastAsia="標楷體" w:hAnsi="標楷體" w:cs="Times New Roman"/>
        </w:rPr>
      </w:pPr>
      <w:r w:rsidRPr="00AC1FF7">
        <w:rPr>
          <w:rFonts w:ascii="標楷體" w:eastAsia="標楷體" w:hAnsi="標楷體" w:cs="Times New Roman" w:hint="eastAsia"/>
        </w:rPr>
        <w:t>（四）系統之開發測試環境與正式環境應作明確區隔。</w:t>
      </w:r>
    </w:p>
    <w:p w14:paraId="33358FFA"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t>（五）</w:t>
      </w:r>
      <w:r w:rsidRPr="00556C6A">
        <w:rPr>
          <w:rFonts w:ascii="標楷體" w:eastAsia="標楷體" w:hAnsi="標楷體" w:cs="Times New Roman" w:hint="eastAsia"/>
          <w:highlight w:val="green"/>
          <w:rPrChange w:id="590" w:author="鍾綺芳" w:date="2022-03-14T16:58:00Z">
            <w:rPr>
              <w:rFonts w:ascii="標楷體" w:eastAsia="標楷體" w:hAnsi="標楷體" w:cs="Times New Roman" w:hint="eastAsia"/>
            </w:rPr>
          </w:rPrChange>
        </w:rPr>
        <w:t>網頁的輸入欄位、網址所帶參數，不得有XSS、SQL Injection等資訊安全弱點問題。</w:t>
      </w:r>
      <w:r w:rsidRPr="00AC1FF7">
        <w:rPr>
          <w:rFonts w:ascii="標楷體" w:eastAsia="標楷體" w:hAnsi="標楷體" w:cs="Times New Roman" w:hint="eastAsia"/>
        </w:rPr>
        <w:t>請參閱OWASP所列的最新網站十大安全風險(OWASP Top 10)。</w:t>
      </w:r>
    </w:p>
    <w:p w14:paraId="28E1282A" w14:textId="77777777" w:rsidR="00D56CC6" w:rsidRPr="00AC1FF7" w:rsidRDefault="00D56CC6" w:rsidP="00C45BA2">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t>（六）網頁發生錯誤時，前</w:t>
      </w:r>
      <w:proofErr w:type="gramStart"/>
      <w:r w:rsidRPr="00AC1FF7">
        <w:rPr>
          <w:rFonts w:ascii="標楷體" w:eastAsia="標楷體" w:hAnsi="標楷體" w:cs="Times New Roman" w:hint="eastAsia"/>
        </w:rPr>
        <w:t>台頁面僅</w:t>
      </w:r>
      <w:proofErr w:type="gramEnd"/>
      <w:r w:rsidRPr="00AC1FF7">
        <w:rPr>
          <w:rFonts w:ascii="標楷體" w:eastAsia="標楷體" w:hAnsi="標楷體" w:cs="Times New Roman" w:hint="eastAsia"/>
        </w:rPr>
        <w:t>顯示簡短錯誤訊息及代碼，不顯示詳細錯誤訊息。</w:t>
      </w:r>
    </w:p>
    <w:p w14:paraId="60CE8B87"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lastRenderedPageBreak/>
        <w:t>（七）廠商需配合本會定期或不定期進行</w:t>
      </w:r>
      <w:proofErr w:type="gramStart"/>
      <w:r w:rsidRPr="00AC1FF7">
        <w:rPr>
          <w:rFonts w:ascii="標楷體" w:eastAsia="標楷體" w:hAnsi="標楷體" w:cs="Times New Roman" w:hint="eastAsia"/>
        </w:rPr>
        <w:t>的資安弱點</w:t>
      </w:r>
      <w:proofErr w:type="gramEnd"/>
      <w:r w:rsidRPr="00AC1FF7">
        <w:rPr>
          <w:rFonts w:ascii="標楷體" w:eastAsia="標楷體" w:hAnsi="標楷體" w:cs="Times New Roman" w:hint="eastAsia"/>
        </w:rPr>
        <w:t>掃描、系統滲透測試、</w:t>
      </w:r>
      <w:proofErr w:type="gramStart"/>
      <w:r w:rsidRPr="00AC1FF7">
        <w:rPr>
          <w:rFonts w:ascii="標楷體" w:eastAsia="標楷體" w:hAnsi="標楷體" w:cs="Times New Roman" w:hint="eastAsia"/>
        </w:rPr>
        <w:t>資安</w:t>
      </w:r>
      <w:proofErr w:type="gramEnd"/>
      <w:r w:rsidRPr="00AC1FF7">
        <w:rPr>
          <w:rFonts w:ascii="標楷體" w:eastAsia="標楷體" w:hAnsi="標楷體" w:cs="Times New Roman" w:hint="eastAsia"/>
        </w:rPr>
        <w:t>健診等工作，依報告內容協助處理高風險的弱點。</w:t>
      </w:r>
    </w:p>
    <w:p w14:paraId="6ECBA3B0" w14:textId="77777777" w:rsidR="00D56CC6" w:rsidRPr="00AC1FF7" w:rsidRDefault="00D56CC6" w:rsidP="00C45BA2">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t>（八）廠商需配合本會接獲</w:t>
      </w:r>
      <w:proofErr w:type="gramStart"/>
      <w:r w:rsidRPr="00AC1FF7">
        <w:rPr>
          <w:rFonts w:ascii="標楷體" w:eastAsia="標楷體" w:hAnsi="標楷體" w:cs="Times New Roman" w:hint="eastAsia"/>
        </w:rPr>
        <w:t>的資安事件</w:t>
      </w:r>
      <w:proofErr w:type="gramEnd"/>
      <w:r w:rsidRPr="00AC1FF7">
        <w:rPr>
          <w:rFonts w:ascii="標楷體" w:eastAsia="標楷體" w:hAnsi="標楷體" w:cs="Times New Roman" w:hint="eastAsia"/>
        </w:rPr>
        <w:t>通報，依通報內容協助處理遭入侵之網站弱點。</w:t>
      </w:r>
    </w:p>
    <w:p w14:paraId="15539B7D" w14:textId="77777777" w:rsidR="00D56CC6" w:rsidRPr="00AC1FF7" w:rsidRDefault="00D56CC6" w:rsidP="00D56CC6">
      <w:pPr>
        <w:tabs>
          <w:tab w:val="left" w:pos="567"/>
        </w:tabs>
        <w:spacing w:line="480" w:lineRule="exact"/>
        <w:ind w:leftChars="236" w:left="566"/>
        <w:rPr>
          <w:rFonts w:ascii="標楷體" w:eastAsia="標楷體" w:hAnsi="標楷體" w:cs="Times New Roman"/>
        </w:rPr>
      </w:pPr>
      <w:r w:rsidRPr="00AC1FF7">
        <w:rPr>
          <w:rFonts w:ascii="標楷體" w:eastAsia="標楷體" w:hAnsi="標楷體" w:cs="Times New Roman" w:hint="eastAsia"/>
        </w:rPr>
        <w:t>（九）本會得對廠商進行資訊安全稽核，以確保廠商符合本會資訊安全要求。</w:t>
      </w:r>
    </w:p>
    <w:p w14:paraId="4380CA53" w14:textId="77777777" w:rsidR="00D56CC6" w:rsidRPr="00AC1FF7" w:rsidRDefault="00D56CC6" w:rsidP="00D56CC6">
      <w:pPr>
        <w:tabs>
          <w:tab w:val="left" w:pos="567"/>
        </w:tabs>
        <w:spacing w:line="480" w:lineRule="exact"/>
        <w:ind w:leftChars="236" w:left="566"/>
        <w:rPr>
          <w:rFonts w:ascii="標楷體" w:eastAsia="標楷體" w:hAnsi="標楷體" w:cs="Times New Roman"/>
        </w:rPr>
      </w:pPr>
      <w:r w:rsidRPr="00AC1FF7">
        <w:rPr>
          <w:rFonts w:ascii="標楷體" w:eastAsia="標楷體" w:hAnsi="標楷體" w:cs="Times New Roman" w:hint="eastAsia"/>
        </w:rPr>
        <w:t>（十）本會得要求廠商配合本會資訊安全管理政策，進行業務持續營運演練。</w:t>
      </w:r>
    </w:p>
    <w:p w14:paraId="3EDEA9AB" w14:textId="77777777" w:rsidR="00D56CC6" w:rsidRPr="00AC1FF7" w:rsidRDefault="00D56CC6" w:rsidP="00D56CC6">
      <w:pPr>
        <w:widowControl/>
        <w:tabs>
          <w:tab w:val="left" w:pos="567"/>
        </w:tabs>
        <w:rPr>
          <w:rFonts w:ascii="標楷體" w:eastAsia="標楷體" w:hAnsi="標楷體" w:cs="Times New Roman"/>
          <w:b/>
          <w:sz w:val="28"/>
          <w:szCs w:val="28"/>
        </w:rPr>
      </w:pPr>
      <w:r w:rsidRPr="00AC1FF7">
        <w:rPr>
          <w:rFonts w:ascii="標楷體" w:eastAsia="標楷體" w:hAnsi="標楷體" w:cs="Times New Roman" w:hint="eastAsia"/>
        </w:rPr>
        <w:tab/>
        <w:t>（十一）廠商需於期末送交系統弱點掃描報告，證明無高風險弱點。</w:t>
      </w:r>
    </w:p>
    <w:p w14:paraId="7F1FE4F3" w14:textId="77777777" w:rsidR="00D56CC6" w:rsidRPr="00AC1FF7" w:rsidRDefault="00D56CC6" w:rsidP="00D56CC6">
      <w:pPr>
        <w:pStyle w:val="a4"/>
        <w:widowControl/>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b/>
          <w:sz w:val="28"/>
        </w:rPr>
        <w:t>智慧財產權</w:t>
      </w:r>
    </w:p>
    <w:p w14:paraId="059F4AB2" w14:textId="77777777" w:rsidR="00D56CC6" w:rsidRPr="00AC1FF7" w:rsidRDefault="00D56CC6" w:rsidP="00D56CC6">
      <w:pPr>
        <w:tabs>
          <w:tab w:val="left" w:pos="567"/>
        </w:tabs>
        <w:spacing w:line="480" w:lineRule="exact"/>
        <w:ind w:leftChars="236" w:left="566"/>
        <w:rPr>
          <w:rFonts w:ascii="標楷體" w:eastAsia="標楷體" w:hAnsi="標楷體" w:cs="Times New Roman"/>
        </w:rPr>
      </w:pPr>
      <w:r w:rsidRPr="00AC1FF7">
        <w:rPr>
          <w:rFonts w:ascii="標楷體" w:eastAsia="標楷體" w:hAnsi="標楷體" w:cs="Times New Roman" w:hint="eastAsia"/>
          <w:b/>
          <w:sz w:val="28"/>
          <w:szCs w:val="28"/>
        </w:rPr>
        <w:tab/>
      </w:r>
      <w:r w:rsidRPr="00AC1FF7">
        <w:rPr>
          <w:rFonts w:ascii="標楷體" w:eastAsia="標楷體" w:hAnsi="標楷體" w:cs="Times New Roman"/>
        </w:rPr>
        <w:t>（一）承包廠商交付本會有關之文件及資訊系統，本會擁有永久使用權。</w:t>
      </w:r>
    </w:p>
    <w:p w14:paraId="4B01516D"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rPr>
        <w:t>（二）本會提供之測試資料，所有權歸屬於本會，非經本會書面同意，得標廠商不得進行其他加值使用或授權其他機關使用。</w:t>
      </w:r>
    </w:p>
    <w:p w14:paraId="0C9D965F"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rPr>
        <w:t>（三）非經本會書面同意，得標廠商對於執行作業或於作業過程中獲悉之任何資料，不得提供任何人或機關，且不得公開其作業結果或過程上所得之建議事項。得標廠商應保證其所屬工作人員對上述資料亦負相同之保密義務，若未經本會書面同意而導致資料外</w:t>
      </w:r>
      <w:proofErr w:type="gramStart"/>
      <w:r w:rsidRPr="00AC1FF7">
        <w:rPr>
          <w:rFonts w:ascii="標楷體" w:eastAsia="標楷體" w:hAnsi="標楷體" w:cs="Times New Roman"/>
        </w:rPr>
        <w:t>洩</w:t>
      </w:r>
      <w:proofErr w:type="gramEnd"/>
      <w:r w:rsidRPr="00AC1FF7">
        <w:rPr>
          <w:rFonts w:ascii="標楷體" w:eastAsia="標楷體" w:hAnsi="標楷體" w:cs="Times New Roman"/>
        </w:rPr>
        <w:t>，造成本會不利影響或損失時，廠商應負一切損害賠償責任。</w:t>
      </w:r>
    </w:p>
    <w:p w14:paraId="149E70D6"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rPr>
        <w:t>（四）承包廠商不得有違反智慧財產權之行為，如有違反情事發生，廠商須承擔所有法律責任，與本會無關。</w:t>
      </w:r>
    </w:p>
    <w:p w14:paraId="1D5B8FAC"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rPr>
        <w:t>（五）承包廠商交付之本專案相關軟體項目，其著作與智慧財產權均歸屬本會所有，如包含第三者開發之產品（或無法判斷是否為第三者之產品時），應切結保證（或提供授權證明文件）軟體使用之合法性（以符合中華民國著作權法規範為</w:t>
      </w:r>
      <w:proofErr w:type="gramStart"/>
      <w:r w:rsidRPr="00AC1FF7">
        <w:rPr>
          <w:rFonts w:ascii="標楷體" w:eastAsia="標楷體" w:hAnsi="標楷體" w:cs="Times New Roman"/>
        </w:rPr>
        <w:t>準</w:t>
      </w:r>
      <w:proofErr w:type="gramEnd"/>
      <w:r w:rsidRPr="00AC1FF7">
        <w:rPr>
          <w:rFonts w:ascii="標楷體" w:eastAsia="標楷體" w:hAnsi="標楷體" w:cs="Times New Roman"/>
        </w:rPr>
        <w:t>），並提供手冊、磁片或光碟片（若為共享軟體不在此限，惟仍應取得使用授權）。承包廠商如有隱瞞事實或使用未授權軟體之行為，致使本會遭致任何損失或聲譽之損害時，承包廠商應負一切損失賠償與責任（含訴訟、律師費用及一切損害賠償）。</w:t>
      </w:r>
    </w:p>
    <w:p w14:paraId="5CA3695D" w14:textId="77777777" w:rsidR="00D56CC6" w:rsidRPr="00AC1FF7" w:rsidRDefault="00D56CC6" w:rsidP="00D56CC6">
      <w:pPr>
        <w:tabs>
          <w:tab w:val="left" w:pos="1276"/>
        </w:tabs>
        <w:spacing w:line="480" w:lineRule="exact"/>
        <w:ind w:leftChars="236" w:left="1274" w:hangingChars="295" w:hanging="708"/>
        <w:rPr>
          <w:rFonts w:ascii="標楷體" w:eastAsia="標楷體" w:hAnsi="標楷體" w:cs="Times New Roman"/>
        </w:rPr>
      </w:pPr>
      <w:r w:rsidRPr="00AC1FF7">
        <w:rPr>
          <w:rFonts w:ascii="標楷體" w:eastAsia="標楷體" w:hAnsi="標楷體" w:cs="Times New Roman" w:hint="eastAsia"/>
        </w:rPr>
        <w:t>（六</w:t>
      </w:r>
      <w:r w:rsidRPr="00AC1FF7">
        <w:rPr>
          <w:rFonts w:ascii="標楷體" w:eastAsia="標楷體" w:hAnsi="標楷體" w:cs="Times New Roman"/>
        </w:rPr>
        <w:t>）承包廠商自行開發之程式，應提供系統軟體原始程式碼光碟，交由本會保管做為系統維護之用，系統相關軟體如有修改時應配合一併更新。</w:t>
      </w:r>
    </w:p>
    <w:p w14:paraId="040DF140"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r w:rsidRPr="00AC1FF7">
        <w:rPr>
          <w:rFonts w:ascii="標楷體" w:eastAsia="標楷體" w:hAnsi="標楷體" w:cs="Times New Roman" w:hint="eastAsia"/>
          <w:b/>
          <w:sz w:val="28"/>
          <w:szCs w:val="28"/>
        </w:rPr>
        <w:t>其他注意事項</w:t>
      </w:r>
    </w:p>
    <w:p w14:paraId="25ECDD46" w14:textId="77777777" w:rsidR="00CC67AC" w:rsidRPr="00AC1FF7" w:rsidRDefault="00CC67AC" w:rsidP="00CC67AC">
      <w:pPr>
        <w:pStyle w:val="a4"/>
        <w:numPr>
          <w:ilvl w:val="0"/>
          <w:numId w:val="25"/>
        </w:numPr>
        <w:ind w:leftChars="0"/>
        <w:rPr>
          <w:rFonts w:ascii="標楷體" w:eastAsia="標楷體" w:hAnsi="標楷體" w:cs="Times New Roman"/>
        </w:rPr>
      </w:pPr>
      <w:r w:rsidRPr="00AC1FF7">
        <w:rPr>
          <w:rFonts w:ascii="標楷體" w:eastAsia="標楷體" w:hAnsi="標楷體" w:cs="Times New Roman" w:hint="eastAsia"/>
        </w:rPr>
        <w:lastRenderedPageBreak/>
        <w:t>購案聯絡人</w:t>
      </w:r>
    </w:p>
    <w:p w14:paraId="0AF182AD" w14:textId="77777777" w:rsidR="000B4C49" w:rsidRPr="00AC1FF7" w:rsidRDefault="00CC67AC" w:rsidP="00C45BA2">
      <w:pPr>
        <w:pStyle w:val="a4"/>
        <w:ind w:leftChars="0" w:left="993"/>
        <w:rPr>
          <w:rFonts w:ascii="標楷體" w:eastAsia="標楷體" w:hAnsi="標楷體" w:cs="Times New Roman"/>
        </w:rPr>
      </w:pPr>
      <w:r w:rsidRPr="00AC1FF7">
        <w:rPr>
          <w:rFonts w:ascii="標楷體" w:eastAsia="標楷體" w:hAnsi="標楷體" w:cs="Times New Roman" w:hint="eastAsia"/>
        </w:rPr>
        <w:t>聯絡人資料：財團法人台灣中小企業聯合輔導基金會</w:t>
      </w:r>
    </w:p>
    <w:p w14:paraId="6E2EDBD2" w14:textId="42ED8D6A" w:rsidR="00CC67AC" w:rsidRPr="00AC1FF7" w:rsidRDefault="000B4C49" w:rsidP="00D74ADB">
      <w:pPr>
        <w:pStyle w:val="a4"/>
        <w:ind w:leftChars="0" w:left="993"/>
        <w:rPr>
          <w:rFonts w:ascii="標楷體" w:eastAsia="標楷體" w:hAnsi="標楷體" w:cs="Times New Roman"/>
        </w:rPr>
      </w:pPr>
      <w:r w:rsidRPr="00AC1FF7">
        <w:rPr>
          <w:rFonts w:ascii="標楷體" w:eastAsia="標楷體" w:hAnsi="標楷體" w:cs="Times New Roman" w:hint="eastAsia"/>
        </w:rPr>
        <w:t>姓　名：</w:t>
      </w:r>
      <w:ins w:id="591" w:author="黃薇仰" w:date="2022-03-04T17:29:00Z">
        <w:r w:rsidR="0096716A">
          <w:rPr>
            <w:rFonts w:ascii="標楷體" w:eastAsia="標楷體" w:hAnsi="標楷體" w:cs="Times New Roman" w:hint="eastAsia"/>
          </w:rPr>
          <w:t>黃薇仰</w:t>
        </w:r>
      </w:ins>
      <w:del w:id="592" w:author="黃薇仰" w:date="2022-03-04T17:29:00Z">
        <w:r w:rsidR="00625CAA" w:rsidRPr="00AC1FF7" w:rsidDel="0096716A">
          <w:rPr>
            <w:rFonts w:ascii="標楷體" w:eastAsia="標楷體" w:hAnsi="標楷體" w:cs="Times New Roman" w:hint="eastAsia"/>
          </w:rPr>
          <w:delText>王秋麟</w:delText>
        </w:r>
      </w:del>
    </w:p>
    <w:p w14:paraId="16B3F13E" w14:textId="016E4537" w:rsidR="003C0D3D" w:rsidRPr="00AC1FF7" w:rsidRDefault="00CC67AC" w:rsidP="00D74ADB">
      <w:pPr>
        <w:pStyle w:val="a4"/>
        <w:ind w:leftChars="0" w:left="993"/>
        <w:rPr>
          <w:rFonts w:ascii="標楷體" w:eastAsia="標楷體" w:hAnsi="標楷體" w:cs="Times New Roman"/>
          <w:kern w:val="0"/>
        </w:rPr>
      </w:pPr>
      <w:r w:rsidRPr="00AC1FF7">
        <w:rPr>
          <w:rFonts w:ascii="標楷體" w:eastAsia="標楷體" w:hAnsi="標楷體" w:cs="Times New Roman" w:hint="eastAsia"/>
        </w:rPr>
        <w:t>電　話：</w:t>
      </w:r>
      <w:r w:rsidRPr="005122C3">
        <w:rPr>
          <w:rFonts w:ascii="標楷體" w:eastAsia="標楷體" w:hAnsi="標楷體" w:cs="Times New Roman"/>
          <w:kern w:val="0"/>
          <w:szCs w:val="24"/>
        </w:rPr>
        <w:t>(02)</w:t>
      </w:r>
      <w:r w:rsidR="006802E6" w:rsidRPr="005122C3">
        <w:rPr>
          <w:rFonts w:ascii="標楷體" w:eastAsia="標楷體" w:hAnsi="標楷體"/>
          <w:noProof/>
          <w:color w:val="000000"/>
          <w:kern w:val="0"/>
          <w:szCs w:val="24"/>
          <w:rPrChange w:id="593" w:author="黃薇仰" w:date="2022-03-02T14:37:00Z">
            <w:rPr>
              <w:rFonts w:ascii="標楷體" w:eastAsia="標楷體" w:hAnsi="標楷體"/>
              <w:noProof/>
              <w:color w:val="000000"/>
              <w:kern w:val="0"/>
              <w:sz w:val="20"/>
              <w:szCs w:val="20"/>
            </w:rPr>
          </w:rPrChange>
        </w:rPr>
        <w:t>2396-9314</w:t>
      </w:r>
      <w:r w:rsidRPr="005122C3">
        <w:rPr>
          <w:rFonts w:ascii="標楷體" w:eastAsia="標楷體" w:hAnsi="標楷體" w:cs="Times New Roman" w:hint="eastAsia"/>
          <w:kern w:val="0"/>
          <w:szCs w:val="24"/>
        </w:rPr>
        <w:t>分機</w:t>
      </w:r>
      <w:ins w:id="594" w:author="黃薇仰" w:date="2022-03-04T17:30:00Z">
        <w:r w:rsidR="0096716A">
          <w:rPr>
            <w:rFonts w:ascii="標楷體" w:eastAsia="標楷體" w:hAnsi="標楷體" w:cs="Times New Roman"/>
            <w:kern w:val="0"/>
            <w:szCs w:val="24"/>
          </w:rPr>
          <w:t>83</w:t>
        </w:r>
      </w:ins>
      <w:del w:id="595" w:author="黃薇仰" w:date="2022-03-04T17:30:00Z">
        <w:r w:rsidR="006802E6" w:rsidRPr="005122C3" w:rsidDel="0096716A">
          <w:rPr>
            <w:rFonts w:ascii="標楷體" w:eastAsia="標楷體" w:hAnsi="標楷體" w:cs="Times New Roman" w:hint="eastAsia"/>
            <w:kern w:val="0"/>
            <w:szCs w:val="24"/>
          </w:rPr>
          <w:delText>68</w:delText>
        </w:r>
      </w:del>
    </w:p>
    <w:p w14:paraId="103A8502" w14:textId="6B478A39" w:rsidR="00CC67AC" w:rsidRPr="00AC1FF7" w:rsidRDefault="00CC67AC" w:rsidP="00D74ADB">
      <w:pPr>
        <w:pStyle w:val="a4"/>
        <w:ind w:leftChars="0" w:left="993"/>
        <w:rPr>
          <w:rFonts w:ascii="標楷體" w:eastAsia="標楷體" w:hAnsi="標楷體" w:cs="Times New Roman"/>
        </w:rPr>
      </w:pPr>
      <w:r w:rsidRPr="00AC1FF7">
        <w:rPr>
          <w:rFonts w:ascii="標楷體" w:eastAsia="標楷體" w:hAnsi="標楷體" w:cs="Times New Roman"/>
        </w:rPr>
        <w:t>E-Mail</w:t>
      </w:r>
      <w:r w:rsidRPr="00AC1FF7">
        <w:rPr>
          <w:rFonts w:ascii="標楷體" w:eastAsia="標楷體" w:hAnsi="標楷體" w:cs="Times New Roman" w:hint="eastAsia"/>
        </w:rPr>
        <w:t>：</w:t>
      </w:r>
      <w:ins w:id="596" w:author="黃薇仰" w:date="2022-03-04T17:30:00Z">
        <w:r w:rsidR="0096716A">
          <w:rPr>
            <w:rFonts w:ascii="標楷體" w:eastAsia="標楷體" w:hAnsi="標楷體"/>
          </w:rPr>
          <w:t>verahuang</w:t>
        </w:r>
      </w:ins>
      <w:del w:id="597" w:author="黃薇仰" w:date="2022-03-04T17:30:00Z">
        <w:r w:rsidR="00882B21" w:rsidRPr="00AC1FF7" w:rsidDel="0096716A">
          <w:rPr>
            <w:rFonts w:ascii="標楷體" w:eastAsia="標楷體" w:hAnsi="標楷體"/>
          </w:rPr>
          <w:delText>frankwang</w:delText>
        </w:r>
      </w:del>
      <w:r w:rsidR="00336C59" w:rsidRPr="00AC1FF7">
        <w:rPr>
          <w:rFonts w:ascii="標楷體" w:eastAsia="標楷體" w:hAnsi="標楷體"/>
        </w:rPr>
        <w:t>@smecf.org.tw</w:t>
      </w:r>
      <w:r w:rsidRPr="00AC1FF7">
        <w:rPr>
          <w:rFonts w:ascii="標楷體" w:eastAsia="標楷體" w:hAnsi="標楷體" w:cs="Times New Roman"/>
        </w:rPr>
        <w:tab/>
      </w:r>
      <w:r w:rsidRPr="00AC1FF7">
        <w:rPr>
          <w:rFonts w:ascii="標楷體" w:eastAsia="標楷體" w:hAnsi="標楷體" w:cs="Times New Roman"/>
        </w:rPr>
        <w:tab/>
      </w:r>
    </w:p>
    <w:p w14:paraId="300D5B05" w14:textId="592096FA" w:rsidR="00CC67AC" w:rsidRDefault="00CC67AC" w:rsidP="00D74ADB">
      <w:pPr>
        <w:pStyle w:val="a4"/>
        <w:ind w:leftChars="0" w:left="993"/>
        <w:rPr>
          <w:ins w:id="598" w:author="黃薇仰" w:date="2022-03-04T17:29:00Z"/>
          <w:rFonts w:ascii="標楷體" w:eastAsia="標楷體" w:hAnsi="標楷體" w:cs="Times New Roman"/>
        </w:rPr>
      </w:pPr>
      <w:r w:rsidRPr="00AC1FF7">
        <w:rPr>
          <w:rFonts w:ascii="標楷體" w:eastAsia="標楷體" w:hAnsi="標楷體" w:cs="Times New Roman" w:hint="eastAsia"/>
        </w:rPr>
        <w:t>聯絡人地址：</w:t>
      </w:r>
      <w:del w:id="599" w:author="黃薇仰" w:date="2022-03-04T17:30:00Z">
        <w:r w:rsidR="00336C59" w:rsidRPr="00AC1FF7" w:rsidDel="0096716A">
          <w:rPr>
            <w:rFonts w:ascii="標楷體" w:eastAsia="標楷體" w:hAnsi="標楷體" w:cs="Times New Roman" w:hint="eastAsia"/>
          </w:rPr>
          <w:delText>台北市</w:delText>
        </w:r>
        <w:r w:rsidR="00BB5080" w:rsidRPr="00AC1FF7" w:rsidDel="0096716A">
          <w:rPr>
            <w:rFonts w:ascii="標楷體" w:eastAsia="標楷體" w:hAnsi="標楷體" w:cs="Times New Roman" w:hint="eastAsia"/>
          </w:rPr>
          <w:delText>大安區信義路三</w:delText>
        </w:r>
        <w:r w:rsidR="00336C59" w:rsidRPr="00AC1FF7" w:rsidDel="0096716A">
          <w:rPr>
            <w:rFonts w:ascii="標楷體" w:eastAsia="標楷體" w:hAnsi="標楷體" w:cs="Times New Roman" w:hint="eastAsia"/>
          </w:rPr>
          <w:delText>段</w:delText>
        </w:r>
        <w:r w:rsidR="00BB5080" w:rsidRPr="00AC1FF7" w:rsidDel="0096716A">
          <w:rPr>
            <w:rFonts w:ascii="標楷體" w:eastAsia="標楷體" w:hAnsi="標楷體" w:cs="Times New Roman" w:hint="eastAsia"/>
          </w:rPr>
          <w:delText>4</w:delText>
        </w:r>
        <w:r w:rsidR="00336C59" w:rsidRPr="00AC1FF7" w:rsidDel="0096716A">
          <w:rPr>
            <w:rFonts w:ascii="標楷體" w:eastAsia="標楷體" w:hAnsi="標楷體" w:cs="Times New Roman" w:hint="eastAsia"/>
          </w:rPr>
          <w:delText>1-</w:delText>
        </w:r>
        <w:r w:rsidR="00BB5080" w:rsidRPr="00AC1FF7" w:rsidDel="0096716A">
          <w:rPr>
            <w:rFonts w:ascii="標楷體" w:eastAsia="標楷體" w:hAnsi="標楷體" w:cs="Times New Roman"/>
          </w:rPr>
          <w:delText>2</w:delText>
        </w:r>
        <w:r w:rsidR="00336C59" w:rsidRPr="00AC1FF7" w:rsidDel="0096716A">
          <w:rPr>
            <w:rFonts w:ascii="標楷體" w:eastAsia="標楷體" w:hAnsi="標楷體" w:cs="Times New Roman" w:hint="eastAsia"/>
          </w:rPr>
          <w:delText>號</w:delText>
        </w:r>
        <w:r w:rsidR="00BB5080" w:rsidRPr="00AC1FF7" w:rsidDel="0096716A">
          <w:rPr>
            <w:rFonts w:ascii="標楷體" w:eastAsia="標楷體" w:hAnsi="標楷體" w:cs="Times New Roman"/>
          </w:rPr>
          <w:delText>9</w:delText>
        </w:r>
        <w:r w:rsidR="00336C59" w:rsidRPr="00AC1FF7" w:rsidDel="0096716A">
          <w:rPr>
            <w:rFonts w:ascii="標楷體" w:eastAsia="標楷體" w:hAnsi="標楷體" w:cs="Times New Roman" w:hint="eastAsia"/>
          </w:rPr>
          <w:delText>樓</w:delText>
        </w:r>
      </w:del>
      <w:ins w:id="600" w:author="黃薇仰" w:date="2022-03-04T17:30:00Z">
        <w:r w:rsidR="0096716A">
          <w:rPr>
            <w:rFonts w:ascii="標楷體" w:eastAsia="標楷體" w:hAnsi="標楷體" w:cs="Times New Roman" w:hint="eastAsia"/>
          </w:rPr>
          <w:t>台北市中正區南海路1號5樓</w:t>
        </w:r>
      </w:ins>
    </w:p>
    <w:p w14:paraId="4467C791" w14:textId="77777777" w:rsidR="0096716A" w:rsidRPr="0096716A" w:rsidRDefault="0096716A" w:rsidP="00D74ADB">
      <w:pPr>
        <w:pStyle w:val="a4"/>
        <w:ind w:leftChars="0" w:left="993"/>
        <w:rPr>
          <w:rFonts w:ascii="標楷體" w:eastAsia="標楷體" w:hAnsi="標楷體" w:cs="Times New Roman"/>
        </w:rPr>
      </w:pPr>
    </w:p>
    <w:p w14:paraId="0B6998A0" w14:textId="77777777" w:rsidR="00CC67AC" w:rsidRPr="00AC1FF7" w:rsidRDefault="00CC67AC" w:rsidP="00C45BA2">
      <w:pPr>
        <w:pStyle w:val="a4"/>
        <w:numPr>
          <w:ilvl w:val="0"/>
          <w:numId w:val="25"/>
        </w:numPr>
        <w:ind w:leftChars="0"/>
        <w:rPr>
          <w:rFonts w:ascii="標楷體" w:eastAsia="標楷體" w:hAnsi="標楷體" w:cs="Times New Roman"/>
        </w:rPr>
      </w:pPr>
      <w:r w:rsidRPr="00AC1FF7">
        <w:rPr>
          <w:rFonts w:ascii="標楷體" w:eastAsia="標楷體" w:hAnsi="標楷體" w:cs="Times New Roman" w:hint="eastAsia"/>
        </w:rPr>
        <w:t>發票資料：</w:t>
      </w:r>
    </w:p>
    <w:p w14:paraId="6D10E260" w14:textId="77777777" w:rsidR="00CC67AC" w:rsidRPr="00AC1FF7" w:rsidRDefault="00CC67AC" w:rsidP="00D74ADB">
      <w:pPr>
        <w:pStyle w:val="a4"/>
        <w:ind w:leftChars="0" w:left="993"/>
        <w:rPr>
          <w:rFonts w:ascii="標楷體" w:eastAsia="標楷體" w:hAnsi="標楷體" w:cs="Times New Roman"/>
        </w:rPr>
      </w:pPr>
      <w:r w:rsidRPr="00AC1FF7">
        <w:rPr>
          <w:rFonts w:ascii="標楷體" w:eastAsia="標楷體" w:hAnsi="標楷體" w:cs="Times New Roman" w:hint="eastAsia"/>
        </w:rPr>
        <w:t>抬　　頭：財團法人台灣中小企業聯合輔導基金會</w:t>
      </w:r>
    </w:p>
    <w:p w14:paraId="3BC97C2E" w14:textId="77777777" w:rsidR="00CC67AC" w:rsidRPr="00AC1FF7" w:rsidRDefault="00CC67AC" w:rsidP="00D74ADB">
      <w:pPr>
        <w:pStyle w:val="a4"/>
        <w:ind w:leftChars="0" w:left="993"/>
        <w:rPr>
          <w:rFonts w:ascii="標楷體" w:eastAsia="標楷體" w:hAnsi="標楷體" w:cs="Times New Roman"/>
        </w:rPr>
      </w:pPr>
      <w:r w:rsidRPr="00AC1FF7">
        <w:rPr>
          <w:rFonts w:ascii="標楷體" w:eastAsia="標楷體" w:hAnsi="標楷體" w:cs="Times New Roman" w:hint="eastAsia"/>
        </w:rPr>
        <w:t>統一編號：</w:t>
      </w:r>
      <w:r w:rsidRPr="00AC1FF7">
        <w:rPr>
          <w:rFonts w:ascii="標楷體" w:eastAsia="標楷體" w:hAnsi="標楷體" w:cs="Times New Roman"/>
        </w:rPr>
        <w:t>04140067</w:t>
      </w:r>
    </w:p>
    <w:p w14:paraId="3BADBB91" w14:textId="77777777" w:rsidR="00CC67AC" w:rsidRPr="00AC1FF7" w:rsidRDefault="00CC67AC" w:rsidP="00CC67AC">
      <w:pPr>
        <w:pStyle w:val="a4"/>
        <w:numPr>
          <w:ilvl w:val="0"/>
          <w:numId w:val="1"/>
        </w:numPr>
        <w:tabs>
          <w:tab w:val="left" w:pos="567"/>
        </w:tabs>
        <w:ind w:leftChars="0"/>
        <w:rPr>
          <w:rFonts w:ascii="標楷體" w:eastAsia="標楷體" w:hAnsi="標楷體" w:cs="Times New Roman"/>
          <w:b/>
          <w:sz w:val="28"/>
          <w:szCs w:val="28"/>
        </w:rPr>
      </w:pPr>
      <w:bookmarkStart w:id="601" w:name="_Toc395530468"/>
      <w:r w:rsidRPr="00AC1FF7">
        <w:rPr>
          <w:rFonts w:ascii="標楷體" w:eastAsia="標楷體" w:hAnsi="標楷體" w:cs="Times New Roman" w:hint="eastAsia"/>
          <w:b/>
          <w:sz w:val="28"/>
          <w:szCs w:val="28"/>
        </w:rPr>
        <w:t>評選規範</w:t>
      </w:r>
      <w:bookmarkEnd w:id="601"/>
      <w:r w:rsidRPr="00AC1FF7">
        <w:rPr>
          <w:rFonts w:ascii="標楷體" w:eastAsia="標楷體" w:hAnsi="標楷體" w:cs="Times New Roman" w:hint="eastAsia"/>
          <w:b/>
          <w:sz w:val="28"/>
          <w:szCs w:val="28"/>
        </w:rPr>
        <w:t>／審查須知</w:t>
      </w:r>
    </w:p>
    <w:p w14:paraId="13016EC3" w14:textId="77777777" w:rsidR="00CC67AC" w:rsidRPr="00AC1FF7" w:rsidRDefault="00CC67AC" w:rsidP="00FC6CD9">
      <w:pPr>
        <w:pStyle w:val="a4"/>
        <w:ind w:leftChars="236" w:left="566"/>
        <w:rPr>
          <w:rFonts w:ascii="標楷體" w:eastAsia="標楷體" w:hAnsi="標楷體" w:cs="Times New Roman"/>
        </w:rPr>
      </w:pPr>
      <w:r w:rsidRPr="00AC1FF7">
        <w:rPr>
          <w:rFonts w:ascii="標楷體" w:eastAsia="標楷體" w:hAnsi="標楷體" w:cs="Times New Roman" w:hint="eastAsia"/>
          <w:color w:val="000000" w:themeColor="text1"/>
        </w:rPr>
        <w:t>詳見廠商評選規範之相關規定。</w:t>
      </w:r>
    </w:p>
    <w:p w14:paraId="3902F473" w14:textId="77777777" w:rsidR="001863C9" w:rsidRPr="00AC1FF7" w:rsidRDefault="001863C9">
      <w:pPr>
        <w:rPr>
          <w:rFonts w:ascii="標楷體" w:eastAsia="標楷體" w:hAnsi="標楷體"/>
        </w:rPr>
      </w:pPr>
    </w:p>
    <w:sectPr w:rsidR="001863C9" w:rsidRPr="00AC1FF7" w:rsidSect="00377BA4">
      <w:footerReference w:type="default" r:id="rId14"/>
      <w:pgSz w:w="11906" w:h="16838"/>
      <w:pgMar w:top="1440" w:right="1418" w:bottom="1440"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林志聰" w:date="2022-02-09T10:58:00Z" w:initials="林志聰">
    <w:p w14:paraId="31F022F1" w14:textId="10B02688" w:rsidR="00EF3D71" w:rsidRDefault="00EF3D71">
      <w:pPr>
        <w:pStyle w:val="ad"/>
      </w:pPr>
      <w:r>
        <w:rPr>
          <w:rStyle w:val="ac"/>
        </w:rPr>
        <w:annotationRef/>
      </w:r>
      <w:r>
        <w:rPr>
          <w:rFonts w:hint="eastAsia"/>
        </w:rPr>
        <w:t>建議納入教育訓練、系統上線、無障礙網站標章取得</w:t>
      </w:r>
      <w:r>
        <w:rPr>
          <w:rFonts w:hint="eastAsia"/>
        </w:rPr>
        <w:t>(</w:t>
      </w:r>
      <w:r>
        <w:rPr>
          <w:rFonts w:hint="eastAsia"/>
        </w:rPr>
        <w:t>若無則免</w:t>
      </w:r>
      <w:r>
        <w:rPr>
          <w:rFonts w:hint="eastAsia"/>
        </w:rPr>
        <w:t>)</w:t>
      </w:r>
      <w:r>
        <w:rPr>
          <w:rFonts w:hint="eastAsia"/>
        </w:rPr>
        <w:t>一併考量</w:t>
      </w:r>
    </w:p>
  </w:comment>
  <w:comment w:id="19" w:author="林志聰" w:date="2022-02-09T10:08:00Z" w:initials="林志聰">
    <w:p w14:paraId="6261868F" w14:textId="430A4862" w:rsidR="00EF3D71" w:rsidRDefault="00EF3D71">
      <w:pPr>
        <w:pStyle w:val="ad"/>
      </w:pPr>
      <w:r>
        <w:rPr>
          <w:rStyle w:val="ac"/>
        </w:rPr>
        <w:annotationRef/>
      </w:r>
      <w:r>
        <w:rPr>
          <w:rFonts w:hint="eastAsia"/>
        </w:rPr>
        <w:t>請確認是否符合規範</w:t>
      </w:r>
      <w:r>
        <w:rPr>
          <w:rFonts w:hint="eastAsia"/>
        </w:rPr>
        <w:t>或是需取得標章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F022F1" w15:done="0"/>
  <w15:commentEx w15:paraId="62618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1CB9" w16cex:dateUtc="2022-02-09T02:58:00Z"/>
  <w16cex:commentExtensible w16cex:durableId="25AE1113" w16cex:dateUtc="2022-02-09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F022F1" w16cid:durableId="25AE1CB9"/>
  <w16cid:commentId w16cid:paraId="6261868F" w16cid:durableId="25AE1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8996D" w14:textId="77777777" w:rsidR="00593FC3" w:rsidRDefault="00593FC3" w:rsidP="00545C34">
      <w:r>
        <w:separator/>
      </w:r>
    </w:p>
  </w:endnote>
  <w:endnote w:type="continuationSeparator" w:id="0">
    <w:p w14:paraId="3A319B8D" w14:textId="77777777" w:rsidR="00593FC3" w:rsidRDefault="00593FC3" w:rsidP="0054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 w:name="標楷體">
    <w:altName w:val="DF Kai Shu"/>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E518" w14:textId="6820ECA0" w:rsidR="00EF3D71" w:rsidRDefault="00EF3D71">
    <w:pPr>
      <w:pStyle w:val="af1"/>
      <w:kinsoku w:val="0"/>
      <w:overflowPunct w:val="0"/>
      <w:spacing w:before="0" w:line="14" w:lineRule="auto"/>
      <w:rPr>
        <w:rFonts w:ascii="Times New Roman" w:eastAsiaTheme="minorEastAsia" w:cs="Times New Roman"/>
        <w:b w:val="0"/>
        <w:bCs w:val="0"/>
      </w:rPr>
    </w:pPr>
    <w:r>
      <w:rPr>
        <w:noProof/>
      </w:rPr>
      <mc:AlternateContent>
        <mc:Choice Requires="wps">
          <w:drawing>
            <wp:anchor distT="0" distB="0" distL="114300" distR="114300" simplePos="0" relativeHeight="251660288" behindDoc="1" locked="0" layoutInCell="0" allowOverlap="1" wp14:anchorId="7BA1A738" wp14:editId="637705A8">
              <wp:simplePos x="0" y="0"/>
              <wp:positionH relativeFrom="page">
                <wp:posOffset>7015480</wp:posOffset>
              </wp:positionH>
              <wp:positionV relativeFrom="page">
                <wp:posOffset>10060305</wp:posOffset>
              </wp:positionV>
              <wp:extent cx="179070" cy="203200"/>
              <wp:effectExtent l="0" t="1905" r="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D3575" w14:textId="77777777" w:rsidR="00EF3D71" w:rsidRDefault="00EF3D71">
                          <w:pPr>
                            <w:pStyle w:val="af1"/>
                            <w:kinsoku w:val="0"/>
                            <w:overflowPunct w:val="0"/>
                            <w:spacing w:before="0" w:line="305" w:lineRule="exact"/>
                            <w:ind w:left="60"/>
                            <w:rPr>
                              <w:rFonts w:ascii="Calibri Light" w:eastAsiaTheme="minorEastAsia" w:hAnsi="Calibri Light" w:cs="Calibri Light"/>
                              <w:b w:val="0"/>
                              <w:bCs w:val="0"/>
                              <w:w w:val="99"/>
                              <w:sz w:val="28"/>
                              <w:szCs w:val="28"/>
                            </w:rPr>
                          </w:pPr>
                          <w:r>
                            <w:rPr>
                              <w:rFonts w:ascii="Calibri Light" w:eastAsiaTheme="minorEastAsia" w:hAnsi="Calibri Light" w:cs="Calibri Light"/>
                              <w:b w:val="0"/>
                              <w:bCs w:val="0"/>
                              <w:w w:val="99"/>
                              <w:sz w:val="28"/>
                              <w:szCs w:val="28"/>
                            </w:rPr>
                            <w:fldChar w:fldCharType="begin"/>
                          </w:r>
                          <w:r>
                            <w:rPr>
                              <w:rFonts w:ascii="Calibri Light" w:eastAsiaTheme="minorEastAsia" w:hAnsi="Calibri Light" w:cs="Calibri Light"/>
                              <w:b w:val="0"/>
                              <w:bCs w:val="0"/>
                              <w:w w:val="99"/>
                              <w:sz w:val="28"/>
                              <w:szCs w:val="28"/>
                            </w:rPr>
                            <w:instrText xml:space="preserve"> PAGE </w:instrText>
                          </w:r>
                          <w:r>
                            <w:rPr>
                              <w:rFonts w:ascii="Calibri Light" w:eastAsiaTheme="minorEastAsia" w:hAnsi="Calibri Light" w:cs="Calibri Light"/>
                              <w:b w:val="0"/>
                              <w:bCs w:val="0"/>
                              <w:w w:val="99"/>
                              <w:sz w:val="28"/>
                              <w:szCs w:val="28"/>
                            </w:rPr>
                            <w:fldChar w:fldCharType="separate"/>
                          </w:r>
                          <w:r>
                            <w:rPr>
                              <w:rFonts w:ascii="Calibri Light" w:eastAsiaTheme="minorEastAsia" w:hAnsi="Calibri Light" w:cs="Calibri Light"/>
                              <w:b w:val="0"/>
                              <w:bCs w:val="0"/>
                              <w:noProof/>
                              <w:w w:val="99"/>
                              <w:sz w:val="28"/>
                              <w:szCs w:val="28"/>
                            </w:rPr>
                            <w:t>1</w:t>
                          </w:r>
                          <w:r>
                            <w:rPr>
                              <w:rFonts w:ascii="Calibri Light" w:eastAsiaTheme="minorEastAsia" w:hAnsi="Calibri Light" w:cs="Calibri Light"/>
                              <w:b w:val="0"/>
                              <w:bCs w:val="0"/>
                              <w:w w:val="99"/>
                              <w:sz w:val="28"/>
                              <w:szCs w:val="2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1A738" id="_x0000_t202" coordsize="21600,21600" o:spt="202" path="m,l,21600r21600,l21600,xe">
              <v:stroke joinstyle="miter"/>
              <v:path gradientshapeok="t" o:connecttype="rect"/>
            </v:shapetype>
            <v:shape id="Text Box 2" o:spid="_x0000_s1027" type="#_x0000_t202" style="position:absolute;margin-left:552.4pt;margin-top:792.15pt;width:14.1pt;height: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N3rQIAAK8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" o:allowincell="f" filled="f" stroked="f">
              <v:textbox inset="0,0,0,0">
                <w:txbxContent>
                  <w:p w14:paraId="4C8D3575" w14:textId="77777777" w:rsidR="00EF3D71" w:rsidRDefault="00EF3D71">
                    <w:pPr>
                      <w:pStyle w:val="af1"/>
                      <w:kinsoku w:val="0"/>
                      <w:overflowPunct w:val="0"/>
                      <w:spacing w:before="0" w:line="305" w:lineRule="exact"/>
                      <w:ind w:left="60"/>
                      <w:rPr>
                        <w:rFonts w:ascii="Calibri Light" w:eastAsiaTheme="minorEastAsia" w:hAnsi="Calibri Light" w:cs="Calibri Light"/>
                        <w:b w:val="0"/>
                        <w:bCs w:val="0"/>
                        <w:w w:val="99"/>
                        <w:sz w:val="28"/>
                        <w:szCs w:val="28"/>
                      </w:rPr>
                    </w:pPr>
                    <w:r>
                      <w:rPr>
                        <w:rFonts w:ascii="Calibri Light" w:eastAsiaTheme="minorEastAsia" w:hAnsi="Calibri Light" w:cs="Calibri Light"/>
                        <w:b w:val="0"/>
                        <w:bCs w:val="0"/>
                        <w:w w:val="99"/>
                        <w:sz w:val="28"/>
                        <w:szCs w:val="28"/>
                      </w:rPr>
                      <w:fldChar w:fldCharType="begin"/>
                    </w:r>
                    <w:r>
                      <w:rPr>
                        <w:rFonts w:ascii="Calibri Light" w:eastAsiaTheme="minorEastAsia" w:hAnsi="Calibri Light" w:cs="Calibri Light"/>
                        <w:b w:val="0"/>
                        <w:bCs w:val="0"/>
                        <w:w w:val="99"/>
                        <w:sz w:val="28"/>
                        <w:szCs w:val="28"/>
                      </w:rPr>
                      <w:instrText xml:space="preserve"> PAGE </w:instrText>
                    </w:r>
                    <w:r>
                      <w:rPr>
                        <w:rFonts w:ascii="Calibri Light" w:eastAsiaTheme="minorEastAsia" w:hAnsi="Calibri Light" w:cs="Calibri Light"/>
                        <w:b w:val="0"/>
                        <w:bCs w:val="0"/>
                        <w:w w:val="99"/>
                        <w:sz w:val="28"/>
                        <w:szCs w:val="28"/>
                      </w:rPr>
                      <w:fldChar w:fldCharType="separate"/>
                    </w:r>
                    <w:r>
                      <w:rPr>
                        <w:rFonts w:ascii="Calibri Light" w:eastAsiaTheme="minorEastAsia" w:hAnsi="Calibri Light" w:cs="Calibri Light"/>
                        <w:b w:val="0"/>
                        <w:bCs w:val="0"/>
                        <w:noProof/>
                        <w:w w:val="99"/>
                        <w:sz w:val="28"/>
                        <w:szCs w:val="28"/>
                      </w:rPr>
                      <w:t>1</w:t>
                    </w:r>
                    <w:r>
                      <w:rPr>
                        <w:rFonts w:ascii="Calibri Light" w:eastAsiaTheme="minorEastAsia" w:hAnsi="Calibri Light" w:cs="Calibri Light"/>
                        <w:b w:val="0"/>
                        <w:bCs w:val="0"/>
                        <w:w w:val="99"/>
                        <w:sz w:val="28"/>
                        <w:szCs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3948" w14:textId="77777777" w:rsidR="00EF3D71" w:rsidRDefault="00EF3D71">
    <w:pPr>
      <w:pStyle w:val="a8"/>
      <w:jc w:val="center"/>
    </w:pPr>
    <w:r>
      <w:rPr>
        <w:rFonts w:hint="eastAsia"/>
      </w:rPr>
      <w:t>-</w:t>
    </w:r>
    <w:sdt>
      <w:sdtPr>
        <w:id w:val="-1006833610"/>
        <w:docPartObj>
          <w:docPartGallery w:val="Page Numbers (Bottom of Page)"/>
          <w:docPartUnique/>
        </w:docPartObj>
      </w:sdtPr>
      <w:sdtContent>
        <w:r>
          <w:fldChar w:fldCharType="begin"/>
        </w:r>
        <w:r>
          <w:instrText>PAGE   \* MERGEFORMAT</w:instrText>
        </w:r>
        <w:r>
          <w:fldChar w:fldCharType="separate"/>
        </w:r>
        <w:r w:rsidRPr="00215799">
          <w:rPr>
            <w:noProof/>
            <w:lang w:val="zh-TW"/>
          </w:rPr>
          <w:t>1</w:t>
        </w:r>
        <w:r>
          <w:fldChar w:fldCharType="end"/>
        </w:r>
        <w:r>
          <w:rPr>
            <w:rFonts w:hint="eastAsia"/>
          </w:rPr>
          <w:t>-</w:t>
        </w:r>
      </w:sdtContent>
    </w:sdt>
  </w:p>
  <w:p w14:paraId="51473002" w14:textId="77777777" w:rsidR="00EF3D71" w:rsidRDefault="00EF3D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BA3CC" w14:textId="77777777" w:rsidR="00593FC3" w:rsidRDefault="00593FC3" w:rsidP="00545C34">
      <w:r>
        <w:separator/>
      </w:r>
    </w:p>
  </w:footnote>
  <w:footnote w:type="continuationSeparator" w:id="0">
    <w:p w14:paraId="440A341F" w14:textId="77777777" w:rsidR="00593FC3" w:rsidRDefault="00593FC3" w:rsidP="0054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4146D" w14:textId="1183F78B" w:rsidR="00EF3D71" w:rsidRDefault="00EF3D71">
    <w:pPr>
      <w:pStyle w:val="af1"/>
      <w:kinsoku w:val="0"/>
      <w:overflowPunct w:val="0"/>
      <w:spacing w:before="0" w:line="14" w:lineRule="auto"/>
      <w:rPr>
        <w:rFonts w:ascii="Times New Roman" w:eastAsiaTheme="minorEastAsia" w:cs="Times New Roman"/>
        <w:b w:val="0"/>
        <w:bCs w:val="0"/>
      </w:rPr>
    </w:pPr>
    <w:r>
      <w:rPr>
        <w:noProof/>
      </w:rPr>
      <mc:AlternateContent>
        <mc:Choice Requires="wps">
          <w:drawing>
            <wp:anchor distT="0" distB="0" distL="114300" distR="114300" simplePos="0" relativeHeight="251658240" behindDoc="1" locked="0" layoutInCell="0" allowOverlap="1" wp14:anchorId="288118D0" wp14:editId="59684DF8">
              <wp:simplePos x="0" y="0"/>
              <wp:positionH relativeFrom="page">
                <wp:posOffset>5544820</wp:posOffset>
              </wp:positionH>
              <wp:positionV relativeFrom="page">
                <wp:posOffset>276225</wp:posOffset>
              </wp:positionV>
              <wp:extent cx="1257300" cy="292100"/>
              <wp:effectExtent l="1270" t="0" r="0" b="317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DE43" w14:textId="6A5A7CBB" w:rsidR="00EF3D71" w:rsidRDefault="00EF3D71">
                          <w:pPr>
                            <w:widowControl/>
                            <w:spacing w:line="460" w:lineRule="atLeast"/>
                            <w:rPr>
                              <w:rFonts w:ascii="Times New Roman" w:cs="Times New Roman"/>
                              <w:szCs w:val="24"/>
                            </w:rPr>
                          </w:pPr>
                        </w:p>
                        <w:p w14:paraId="3BFC6A56" w14:textId="77777777" w:rsidR="00EF3D71" w:rsidRDefault="00EF3D71">
                          <w:pPr>
                            <w:rPr>
                              <w:rFonts w:ascii="Times New Roman" w:cs="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118D0" id="Rectangle 1" o:spid="_x0000_s1026" style="position:absolute;margin-left:436.6pt;margin-top:21.75pt;width:99pt;height: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" o:allowincell="f" filled="f" stroked="f">
              <v:textbox inset="0,0,0,0">
                <w:txbxContent>
                  <w:p w14:paraId="2215DE43" w14:textId="6A5A7CBB" w:rsidR="00EF3D71" w:rsidRDefault="00EF3D71">
                    <w:pPr>
                      <w:widowControl/>
                      <w:spacing w:line="460" w:lineRule="atLeast"/>
                      <w:rPr>
                        <w:rFonts w:ascii="Times New Roman" w:cs="Times New Roman"/>
                        <w:szCs w:val="24"/>
                      </w:rPr>
                    </w:pPr>
                  </w:p>
                  <w:p w14:paraId="3BFC6A56" w14:textId="77777777" w:rsidR="00EF3D71" w:rsidRDefault="00EF3D71">
                    <w:pPr>
                      <w:rPr>
                        <w:rFonts w:ascii="Times New Roman" w:cs="Times New Roman"/>
                        <w:szCs w:val="2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3"/>
    <w:multiLevelType w:val="multilevel"/>
    <w:tmpl w:val="00000886"/>
    <w:lvl w:ilvl="0">
      <w:numFmt w:val="bullet"/>
      <w:lvlText w:val=""/>
      <w:lvlJc w:val="left"/>
      <w:pPr>
        <w:ind w:left="507" w:hanging="368"/>
      </w:pPr>
      <w:rPr>
        <w:rFonts w:ascii="Wingdings" w:hAnsi="Wingdings" w:cs="Wingdings"/>
        <w:b w:val="0"/>
        <w:bCs w:val="0"/>
        <w:i w:val="0"/>
        <w:iCs w:val="0"/>
        <w:w w:val="100"/>
        <w:sz w:val="20"/>
        <w:szCs w:val="20"/>
      </w:rPr>
    </w:lvl>
    <w:lvl w:ilvl="1">
      <w:start w:val="1"/>
      <w:numFmt w:val="decimal"/>
      <w:lvlText w:val="%2."/>
      <w:lvlJc w:val="left"/>
      <w:pPr>
        <w:ind w:left="1250" w:hanging="263"/>
      </w:pPr>
      <w:rPr>
        <w:rFonts w:ascii="微軟正黑體" w:hAnsi="Times New Roman" w:cs="微軟正黑體"/>
        <w:b w:val="0"/>
        <w:bCs w:val="0"/>
        <w:i w:val="0"/>
        <w:iCs w:val="0"/>
        <w:w w:val="100"/>
        <w:sz w:val="20"/>
        <w:szCs w:val="20"/>
      </w:rPr>
    </w:lvl>
    <w:lvl w:ilvl="2">
      <w:numFmt w:val="bullet"/>
      <w:lvlText w:val="•"/>
      <w:lvlJc w:val="left"/>
      <w:pPr>
        <w:ind w:left="1922" w:hanging="263"/>
      </w:pPr>
    </w:lvl>
    <w:lvl w:ilvl="3">
      <w:numFmt w:val="bullet"/>
      <w:lvlText w:val="•"/>
      <w:lvlJc w:val="left"/>
      <w:pPr>
        <w:ind w:left="2584" w:hanging="263"/>
      </w:pPr>
    </w:lvl>
    <w:lvl w:ilvl="4">
      <w:numFmt w:val="bullet"/>
      <w:lvlText w:val="•"/>
      <w:lvlJc w:val="left"/>
      <w:pPr>
        <w:ind w:left="3247" w:hanging="263"/>
      </w:pPr>
    </w:lvl>
    <w:lvl w:ilvl="5">
      <w:numFmt w:val="bullet"/>
      <w:lvlText w:val="•"/>
      <w:lvlJc w:val="left"/>
      <w:pPr>
        <w:ind w:left="3909" w:hanging="263"/>
      </w:pPr>
    </w:lvl>
    <w:lvl w:ilvl="6">
      <w:numFmt w:val="bullet"/>
      <w:lvlText w:val="•"/>
      <w:lvlJc w:val="left"/>
      <w:pPr>
        <w:ind w:left="4572" w:hanging="263"/>
      </w:pPr>
    </w:lvl>
    <w:lvl w:ilvl="7">
      <w:numFmt w:val="bullet"/>
      <w:lvlText w:val="•"/>
      <w:lvlJc w:val="left"/>
      <w:pPr>
        <w:ind w:left="5234" w:hanging="263"/>
      </w:pPr>
    </w:lvl>
    <w:lvl w:ilvl="8">
      <w:numFmt w:val="bullet"/>
      <w:lvlText w:val="•"/>
      <w:lvlJc w:val="left"/>
      <w:pPr>
        <w:ind w:left="5897" w:hanging="263"/>
      </w:pPr>
    </w:lvl>
  </w:abstractNum>
  <w:abstractNum w:abstractNumId="1" w15:restartNumberingAfterBreak="0">
    <w:nsid w:val="00000406"/>
    <w:multiLevelType w:val="multilevel"/>
    <w:tmpl w:val="3AEE2DE6"/>
    <w:lvl w:ilvl="0">
      <w:start w:val="1"/>
      <w:numFmt w:val="bullet"/>
      <w:lvlText w:val=""/>
      <w:lvlJc w:val="left"/>
      <w:pPr>
        <w:ind w:left="508" w:hanging="368"/>
      </w:pPr>
      <w:rPr>
        <w:rFonts w:ascii="Wingdings" w:hAnsi="Wingdings" w:hint="default"/>
        <w:b w:val="0"/>
        <w:bCs w:val="0"/>
        <w:i w:val="0"/>
        <w:iCs w:val="0"/>
        <w:w w:val="100"/>
        <w:sz w:val="20"/>
        <w:szCs w:val="20"/>
      </w:rPr>
    </w:lvl>
    <w:lvl w:ilvl="1">
      <w:numFmt w:val="bullet"/>
      <w:lvlText w:val="•"/>
      <w:lvlJc w:val="left"/>
      <w:pPr>
        <w:ind w:left="1172" w:hanging="368"/>
      </w:pPr>
    </w:lvl>
    <w:lvl w:ilvl="2">
      <w:numFmt w:val="bullet"/>
      <w:lvlText w:val="•"/>
      <w:lvlJc w:val="left"/>
      <w:pPr>
        <w:ind w:left="1844" w:hanging="368"/>
      </w:pPr>
    </w:lvl>
    <w:lvl w:ilvl="3">
      <w:numFmt w:val="bullet"/>
      <w:lvlText w:val="•"/>
      <w:lvlJc w:val="left"/>
      <w:pPr>
        <w:ind w:left="2516" w:hanging="368"/>
      </w:pPr>
    </w:lvl>
    <w:lvl w:ilvl="4">
      <w:numFmt w:val="bullet"/>
      <w:lvlText w:val="•"/>
      <w:lvlJc w:val="left"/>
      <w:pPr>
        <w:ind w:left="3188" w:hanging="368"/>
      </w:pPr>
    </w:lvl>
    <w:lvl w:ilvl="5">
      <w:numFmt w:val="bullet"/>
      <w:lvlText w:val="•"/>
      <w:lvlJc w:val="left"/>
      <w:pPr>
        <w:ind w:left="3860" w:hanging="368"/>
      </w:pPr>
    </w:lvl>
    <w:lvl w:ilvl="6">
      <w:numFmt w:val="bullet"/>
      <w:lvlText w:val="•"/>
      <w:lvlJc w:val="left"/>
      <w:pPr>
        <w:ind w:left="4532" w:hanging="368"/>
      </w:pPr>
    </w:lvl>
    <w:lvl w:ilvl="7">
      <w:numFmt w:val="bullet"/>
      <w:lvlText w:val="•"/>
      <w:lvlJc w:val="left"/>
      <w:pPr>
        <w:ind w:left="5204" w:hanging="368"/>
      </w:pPr>
    </w:lvl>
    <w:lvl w:ilvl="8">
      <w:numFmt w:val="bullet"/>
      <w:lvlText w:val="•"/>
      <w:lvlJc w:val="left"/>
      <w:pPr>
        <w:ind w:left="5876" w:hanging="368"/>
      </w:pPr>
    </w:lvl>
  </w:abstractNum>
  <w:abstractNum w:abstractNumId="2" w15:restartNumberingAfterBreak="0">
    <w:nsid w:val="00000407"/>
    <w:multiLevelType w:val="multilevel"/>
    <w:tmpl w:val="0000088A"/>
    <w:lvl w:ilvl="0">
      <w:numFmt w:val="bullet"/>
      <w:lvlText w:val=""/>
      <w:lvlJc w:val="left"/>
      <w:pPr>
        <w:ind w:left="508" w:hanging="368"/>
      </w:pPr>
      <w:rPr>
        <w:rFonts w:ascii="Wingdings" w:hAnsi="Wingdings" w:cs="Wingdings"/>
        <w:w w:val="100"/>
      </w:rPr>
    </w:lvl>
    <w:lvl w:ilvl="1">
      <w:numFmt w:val="bullet"/>
      <w:lvlText w:val="•"/>
      <w:lvlJc w:val="left"/>
      <w:pPr>
        <w:ind w:left="1172" w:hanging="368"/>
      </w:pPr>
    </w:lvl>
    <w:lvl w:ilvl="2">
      <w:numFmt w:val="bullet"/>
      <w:lvlText w:val="•"/>
      <w:lvlJc w:val="left"/>
      <w:pPr>
        <w:ind w:left="1844" w:hanging="368"/>
      </w:pPr>
    </w:lvl>
    <w:lvl w:ilvl="3">
      <w:numFmt w:val="bullet"/>
      <w:lvlText w:val="•"/>
      <w:lvlJc w:val="left"/>
      <w:pPr>
        <w:ind w:left="2516" w:hanging="368"/>
      </w:pPr>
    </w:lvl>
    <w:lvl w:ilvl="4">
      <w:numFmt w:val="bullet"/>
      <w:lvlText w:val="•"/>
      <w:lvlJc w:val="left"/>
      <w:pPr>
        <w:ind w:left="3188" w:hanging="368"/>
      </w:pPr>
    </w:lvl>
    <w:lvl w:ilvl="5">
      <w:numFmt w:val="bullet"/>
      <w:lvlText w:val="•"/>
      <w:lvlJc w:val="left"/>
      <w:pPr>
        <w:ind w:left="3860" w:hanging="368"/>
      </w:pPr>
    </w:lvl>
    <w:lvl w:ilvl="6">
      <w:numFmt w:val="bullet"/>
      <w:lvlText w:val="•"/>
      <w:lvlJc w:val="left"/>
      <w:pPr>
        <w:ind w:left="4532" w:hanging="368"/>
      </w:pPr>
    </w:lvl>
    <w:lvl w:ilvl="7">
      <w:numFmt w:val="bullet"/>
      <w:lvlText w:val="•"/>
      <w:lvlJc w:val="left"/>
      <w:pPr>
        <w:ind w:left="5204" w:hanging="368"/>
      </w:pPr>
    </w:lvl>
    <w:lvl w:ilvl="8">
      <w:numFmt w:val="bullet"/>
      <w:lvlText w:val="•"/>
      <w:lvlJc w:val="left"/>
      <w:pPr>
        <w:ind w:left="5876" w:hanging="368"/>
      </w:pPr>
    </w:lvl>
  </w:abstractNum>
  <w:abstractNum w:abstractNumId="3" w15:restartNumberingAfterBreak="0">
    <w:nsid w:val="00000408"/>
    <w:multiLevelType w:val="multilevel"/>
    <w:tmpl w:val="0000088B"/>
    <w:lvl w:ilvl="0">
      <w:numFmt w:val="bullet"/>
      <w:lvlText w:val=""/>
      <w:lvlJc w:val="left"/>
      <w:pPr>
        <w:ind w:left="508" w:hanging="368"/>
      </w:pPr>
      <w:rPr>
        <w:rFonts w:ascii="Wingdings" w:hAnsi="Wingdings" w:cs="Wingdings"/>
        <w:b w:val="0"/>
        <w:bCs w:val="0"/>
        <w:i w:val="0"/>
        <w:iCs w:val="0"/>
        <w:w w:val="100"/>
        <w:sz w:val="20"/>
        <w:szCs w:val="20"/>
      </w:rPr>
    </w:lvl>
    <w:lvl w:ilvl="1">
      <w:numFmt w:val="bullet"/>
      <w:lvlText w:val="•"/>
      <w:lvlJc w:val="left"/>
      <w:pPr>
        <w:ind w:left="1172" w:hanging="368"/>
      </w:pPr>
    </w:lvl>
    <w:lvl w:ilvl="2">
      <w:numFmt w:val="bullet"/>
      <w:lvlText w:val="•"/>
      <w:lvlJc w:val="left"/>
      <w:pPr>
        <w:ind w:left="1844" w:hanging="368"/>
      </w:pPr>
    </w:lvl>
    <w:lvl w:ilvl="3">
      <w:numFmt w:val="bullet"/>
      <w:lvlText w:val="•"/>
      <w:lvlJc w:val="left"/>
      <w:pPr>
        <w:ind w:left="2516" w:hanging="368"/>
      </w:pPr>
    </w:lvl>
    <w:lvl w:ilvl="4">
      <w:numFmt w:val="bullet"/>
      <w:lvlText w:val="•"/>
      <w:lvlJc w:val="left"/>
      <w:pPr>
        <w:ind w:left="3188" w:hanging="368"/>
      </w:pPr>
    </w:lvl>
    <w:lvl w:ilvl="5">
      <w:numFmt w:val="bullet"/>
      <w:lvlText w:val="•"/>
      <w:lvlJc w:val="left"/>
      <w:pPr>
        <w:ind w:left="3860" w:hanging="368"/>
      </w:pPr>
    </w:lvl>
    <w:lvl w:ilvl="6">
      <w:numFmt w:val="bullet"/>
      <w:lvlText w:val="•"/>
      <w:lvlJc w:val="left"/>
      <w:pPr>
        <w:ind w:left="4532" w:hanging="368"/>
      </w:pPr>
    </w:lvl>
    <w:lvl w:ilvl="7">
      <w:numFmt w:val="bullet"/>
      <w:lvlText w:val="•"/>
      <w:lvlJc w:val="left"/>
      <w:pPr>
        <w:ind w:left="5204" w:hanging="368"/>
      </w:pPr>
    </w:lvl>
    <w:lvl w:ilvl="8">
      <w:numFmt w:val="bullet"/>
      <w:lvlText w:val="•"/>
      <w:lvlJc w:val="left"/>
      <w:pPr>
        <w:ind w:left="5876" w:hanging="368"/>
      </w:pPr>
    </w:lvl>
  </w:abstractNum>
  <w:abstractNum w:abstractNumId="4" w15:restartNumberingAfterBreak="0">
    <w:nsid w:val="00000409"/>
    <w:multiLevelType w:val="multilevel"/>
    <w:tmpl w:val="0000088C"/>
    <w:lvl w:ilvl="0">
      <w:numFmt w:val="bullet"/>
      <w:lvlText w:val=""/>
      <w:lvlJc w:val="left"/>
      <w:pPr>
        <w:ind w:left="507" w:hanging="368"/>
      </w:pPr>
      <w:rPr>
        <w:rFonts w:ascii="Wingdings" w:hAnsi="Wingdings" w:cs="Wingdings"/>
        <w:w w:val="100"/>
      </w:rPr>
    </w:lvl>
    <w:lvl w:ilvl="1">
      <w:numFmt w:val="bullet"/>
      <w:lvlText w:val="•"/>
      <w:lvlJc w:val="left"/>
      <w:pPr>
        <w:ind w:left="1270" w:hanging="368"/>
      </w:pPr>
    </w:lvl>
    <w:lvl w:ilvl="2">
      <w:numFmt w:val="bullet"/>
      <w:lvlText w:val="•"/>
      <w:lvlJc w:val="left"/>
      <w:pPr>
        <w:ind w:left="2041" w:hanging="368"/>
      </w:pPr>
    </w:lvl>
    <w:lvl w:ilvl="3">
      <w:numFmt w:val="bullet"/>
      <w:lvlText w:val="•"/>
      <w:lvlJc w:val="left"/>
      <w:pPr>
        <w:ind w:left="2812" w:hanging="368"/>
      </w:pPr>
    </w:lvl>
    <w:lvl w:ilvl="4">
      <w:numFmt w:val="bullet"/>
      <w:lvlText w:val="•"/>
      <w:lvlJc w:val="left"/>
      <w:pPr>
        <w:ind w:left="3583" w:hanging="368"/>
      </w:pPr>
    </w:lvl>
    <w:lvl w:ilvl="5">
      <w:numFmt w:val="bullet"/>
      <w:lvlText w:val="•"/>
      <w:lvlJc w:val="left"/>
      <w:pPr>
        <w:ind w:left="4354" w:hanging="368"/>
      </w:pPr>
    </w:lvl>
    <w:lvl w:ilvl="6">
      <w:numFmt w:val="bullet"/>
      <w:lvlText w:val="•"/>
      <w:lvlJc w:val="left"/>
      <w:pPr>
        <w:ind w:left="5124" w:hanging="368"/>
      </w:pPr>
    </w:lvl>
    <w:lvl w:ilvl="7">
      <w:numFmt w:val="bullet"/>
      <w:lvlText w:val="•"/>
      <w:lvlJc w:val="left"/>
      <w:pPr>
        <w:ind w:left="5895" w:hanging="368"/>
      </w:pPr>
    </w:lvl>
    <w:lvl w:ilvl="8">
      <w:numFmt w:val="bullet"/>
      <w:lvlText w:val="•"/>
      <w:lvlJc w:val="left"/>
      <w:pPr>
        <w:ind w:left="6666" w:hanging="368"/>
      </w:pPr>
    </w:lvl>
  </w:abstractNum>
  <w:abstractNum w:abstractNumId="5" w15:restartNumberingAfterBreak="0">
    <w:nsid w:val="00B66219"/>
    <w:multiLevelType w:val="hybridMultilevel"/>
    <w:tmpl w:val="AC62DF54"/>
    <w:lvl w:ilvl="0" w:tplc="04090017">
      <w:start w:val="1"/>
      <w:numFmt w:val="ideographLegalTraditional"/>
      <w:lvlText w:val="%1、"/>
      <w:lvlJc w:val="left"/>
      <w:pPr>
        <w:ind w:left="480" w:hanging="480"/>
      </w:pPr>
    </w:lvl>
    <w:lvl w:ilvl="1" w:tplc="5EB0ED1C">
      <w:start w:val="1"/>
      <w:numFmt w:val="taiwaneseCountingThousand"/>
      <w:lvlText w:val="%2、"/>
      <w:lvlJc w:val="left"/>
      <w:pPr>
        <w:ind w:left="1440" w:hanging="9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06C15753"/>
    <w:multiLevelType w:val="hybridMultilevel"/>
    <w:tmpl w:val="B3CACC04"/>
    <w:lvl w:ilvl="0" w:tplc="0CBCD98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089A1D72"/>
    <w:multiLevelType w:val="hybridMultilevel"/>
    <w:tmpl w:val="20A6C70A"/>
    <w:lvl w:ilvl="0" w:tplc="86E69168">
      <w:start w:val="1"/>
      <w:numFmt w:val="taiwaneseCountingThousand"/>
      <w:lvlText w:val="%1、"/>
      <w:lvlJc w:val="left"/>
      <w:pPr>
        <w:ind w:left="480" w:hanging="480"/>
      </w:pPr>
      <w:rPr>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0BEB5D76"/>
    <w:multiLevelType w:val="multilevel"/>
    <w:tmpl w:val="B3266F50"/>
    <w:lvl w:ilvl="0">
      <w:start w:val="3"/>
      <w:numFmt w:val="ideographLegalTraditional"/>
      <w:lvlText w:val="%1"/>
      <w:lvlJc w:val="left"/>
      <w:pPr>
        <w:ind w:left="0" w:firstLine="0"/>
      </w:pPr>
      <w:rPr>
        <w:rFonts w:ascii="Arial Unicode MS" w:eastAsia="標楷體" w:hAnsi="Arial Unicode MS" w:hint="eastAsia"/>
        <w:b/>
        <w:i w:val="0"/>
        <w:color w:val="000000" w:themeColor="text1"/>
        <w:sz w:val="28"/>
      </w:rPr>
    </w:lvl>
    <w:lvl w:ilvl="1">
      <w:start w:val="3"/>
      <w:numFmt w:val="taiwaneseCountingThousand"/>
      <w:lvlText w:val="%2"/>
      <w:lvlJc w:val="left"/>
      <w:pPr>
        <w:ind w:left="964" w:hanging="454"/>
      </w:pPr>
      <w:rPr>
        <w:rFonts w:ascii="Arial Unicode MS" w:eastAsia="標楷體" w:hAnsi="Arial Unicode MS" w:hint="eastAsia"/>
        <w:color w:val="000000" w:themeColor="text1"/>
        <w:sz w:val="24"/>
      </w:rPr>
    </w:lvl>
    <w:lvl w:ilvl="2">
      <w:start w:val="1"/>
      <w:numFmt w:val="taiwaneseCountingThousand"/>
      <w:lvlText w:val="(%3)"/>
      <w:lvlJc w:val="left"/>
      <w:pPr>
        <w:ind w:left="1134" w:hanging="283"/>
      </w:pPr>
      <w:rPr>
        <w:color w:val="000000" w:themeColor="text1"/>
        <w:sz w:val="24"/>
      </w:rPr>
    </w:lvl>
    <w:lvl w:ilvl="3">
      <w:start w:val="1"/>
      <w:numFmt w:val="upperLetter"/>
      <w:lvlText w:val="%4"/>
      <w:lvlJc w:val="left"/>
      <w:pPr>
        <w:ind w:left="1474" w:hanging="283"/>
      </w:pPr>
      <w:rPr>
        <w:rFonts w:ascii="Arial Unicode MS" w:eastAsia="標楷體" w:hAnsi="Arial Unicode MS" w:hint="eastAsia"/>
        <w:color w:val="000000" w:themeColor="text1"/>
        <w:sz w:val="24"/>
      </w:rPr>
    </w:lvl>
    <w:lvl w:ilvl="4">
      <w:start w:val="1"/>
      <w:numFmt w:val="lowerRoman"/>
      <w:lvlText w:val="%5"/>
      <w:lvlJc w:val="left"/>
      <w:pPr>
        <w:ind w:left="2722" w:hanging="227"/>
      </w:pPr>
      <w:rPr>
        <w:rFonts w:ascii="Arial Unicode MS" w:eastAsia="標楷體" w:hAnsi="Arial Unicode MS" w:hint="eastAsia"/>
        <w:color w:val="000000" w:themeColor="text1"/>
        <w:sz w:val="24"/>
      </w:rPr>
    </w:lvl>
    <w:lvl w:ilvl="5">
      <w:start w:val="1"/>
      <w:numFmt w:val="bullet"/>
      <w:lvlText w:val=""/>
      <w:lvlJc w:val="left"/>
      <w:pPr>
        <w:tabs>
          <w:tab w:val="num" w:pos="2778"/>
        </w:tabs>
        <w:ind w:left="2155" w:hanging="397"/>
      </w:pPr>
      <w:rPr>
        <w:rFonts w:ascii="Symbol" w:hAnsi="Symbol" w:hint="default"/>
        <w:color w:val="auto"/>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CBC3B83"/>
    <w:multiLevelType w:val="hybridMultilevel"/>
    <w:tmpl w:val="4F0E2A6E"/>
    <w:lvl w:ilvl="0" w:tplc="0CBCD98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15:restartNumberingAfterBreak="0">
    <w:nsid w:val="0E7E1FE4"/>
    <w:multiLevelType w:val="hybridMultilevel"/>
    <w:tmpl w:val="4F0E2A6E"/>
    <w:lvl w:ilvl="0" w:tplc="0CBCD98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0EEC27DD"/>
    <w:multiLevelType w:val="hybridMultilevel"/>
    <w:tmpl w:val="2C7E6B52"/>
    <w:lvl w:ilvl="0" w:tplc="F8602B3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15:restartNumberingAfterBreak="0">
    <w:nsid w:val="0F653E71"/>
    <w:multiLevelType w:val="hybridMultilevel"/>
    <w:tmpl w:val="4F0E2A6E"/>
    <w:lvl w:ilvl="0" w:tplc="0CBCD98A">
      <w:start w:val="1"/>
      <w:numFmt w:val="taiwaneseCountingThousand"/>
      <w:lvlText w:val="(%1)"/>
      <w:lvlJc w:val="left"/>
      <w:pPr>
        <w:ind w:left="1472" w:hanging="480"/>
      </w:pPr>
    </w:lvl>
    <w:lvl w:ilvl="1" w:tplc="04090019">
      <w:start w:val="1"/>
      <w:numFmt w:val="ideographTraditional"/>
      <w:lvlText w:val="%2、"/>
      <w:lvlJc w:val="left"/>
      <w:pPr>
        <w:ind w:left="1952" w:hanging="480"/>
      </w:pPr>
    </w:lvl>
    <w:lvl w:ilvl="2" w:tplc="0409001B">
      <w:start w:val="1"/>
      <w:numFmt w:val="lowerRoman"/>
      <w:lvlText w:val="%3."/>
      <w:lvlJc w:val="right"/>
      <w:pPr>
        <w:ind w:left="2432" w:hanging="480"/>
      </w:pPr>
    </w:lvl>
    <w:lvl w:ilvl="3" w:tplc="0409000F">
      <w:start w:val="1"/>
      <w:numFmt w:val="decimal"/>
      <w:lvlText w:val="%4."/>
      <w:lvlJc w:val="left"/>
      <w:pPr>
        <w:ind w:left="2912" w:hanging="480"/>
      </w:pPr>
    </w:lvl>
    <w:lvl w:ilvl="4" w:tplc="04090019">
      <w:start w:val="1"/>
      <w:numFmt w:val="ideographTraditional"/>
      <w:lvlText w:val="%5、"/>
      <w:lvlJc w:val="left"/>
      <w:pPr>
        <w:ind w:left="3392" w:hanging="480"/>
      </w:pPr>
    </w:lvl>
    <w:lvl w:ilvl="5" w:tplc="0409001B">
      <w:start w:val="1"/>
      <w:numFmt w:val="lowerRoman"/>
      <w:lvlText w:val="%6."/>
      <w:lvlJc w:val="right"/>
      <w:pPr>
        <w:ind w:left="3872" w:hanging="480"/>
      </w:pPr>
    </w:lvl>
    <w:lvl w:ilvl="6" w:tplc="0409000F">
      <w:start w:val="1"/>
      <w:numFmt w:val="decimal"/>
      <w:lvlText w:val="%7."/>
      <w:lvlJc w:val="left"/>
      <w:pPr>
        <w:ind w:left="4352" w:hanging="480"/>
      </w:pPr>
    </w:lvl>
    <w:lvl w:ilvl="7" w:tplc="04090019">
      <w:start w:val="1"/>
      <w:numFmt w:val="ideographTraditional"/>
      <w:lvlText w:val="%8、"/>
      <w:lvlJc w:val="left"/>
      <w:pPr>
        <w:ind w:left="4832" w:hanging="480"/>
      </w:pPr>
    </w:lvl>
    <w:lvl w:ilvl="8" w:tplc="0409001B">
      <w:start w:val="1"/>
      <w:numFmt w:val="lowerRoman"/>
      <w:lvlText w:val="%9."/>
      <w:lvlJc w:val="right"/>
      <w:pPr>
        <w:ind w:left="5312" w:hanging="480"/>
      </w:pPr>
    </w:lvl>
  </w:abstractNum>
  <w:abstractNum w:abstractNumId="13" w15:restartNumberingAfterBreak="0">
    <w:nsid w:val="11396BC7"/>
    <w:multiLevelType w:val="hybridMultilevel"/>
    <w:tmpl w:val="ED080F3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49D7167"/>
    <w:multiLevelType w:val="hybridMultilevel"/>
    <w:tmpl w:val="A5682EB0"/>
    <w:lvl w:ilvl="0" w:tplc="CA28D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15:restartNumberingAfterBreak="0">
    <w:nsid w:val="1C2858D5"/>
    <w:multiLevelType w:val="hybridMultilevel"/>
    <w:tmpl w:val="1CDC8DAE"/>
    <w:lvl w:ilvl="0" w:tplc="ACA25380">
      <w:start w:val="1"/>
      <w:numFmt w:val="decimal"/>
      <w:lvlText w:val="%1."/>
      <w:lvlJc w:val="left"/>
      <w:pPr>
        <w:ind w:left="2891" w:hanging="480"/>
      </w:pPr>
      <w:rPr>
        <w:rFonts w:ascii="Times New Roman" w:eastAsia="標楷體" w:hAnsi="Times New Roman" w:cs="Times New Roman"/>
      </w:rPr>
    </w:lvl>
    <w:lvl w:ilvl="1" w:tplc="DB2A9CFA">
      <w:start w:val="6"/>
      <w:numFmt w:val="taiwaneseCountingThousand"/>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1F7F0A12"/>
    <w:multiLevelType w:val="hybridMultilevel"/>
    <w:tmpl w:val="E79CEF7C"/>
    <w:lvl w:ilvl="0" w:tplc="0409000B">
      <w:start w:val="1"/>
      <w:numFmt w:val="bullet"/>
      <w:lvlText w:val=""/>
      <w:lvlJc w:val="left"/>
      <w:pPr>
        <w:ind w:left="525" w:hanging="480"/>
      </w:pPr>
      <w:rPr>
        <w:rFonts w:ascii="Wingdings" w:hAnsi="Wingdings" w:hint="default"/>
      </w:rPr>
    </w:lvl>
    <w:lvl w:ilvl="1" w:tplc="04090003" w:tentative="1">
      <w:start w:val="1"/>
      <w:numFmt w:val="bullet"/>
      <w:lvlText w:val=""/>
      <w:lvlJc w:val="left"/>
      <w:pPr>
        <w:ind w:left="1005" w:hanging="480"/>
      </w:pPr>
      <w:rPr>
        <w:rFonts w:ascii="Wingdings" w:hAnsi="Wingdings" w:hint="default"/>
      </w:rPr>
    </w:lvl>
    <w:lvl w:ilvl="2" w:tplc="04090005" w:tentative="1">
      <w:start w:val="1"/>
      <w:numFmt w:val="bullet"/>
      <w:lvlText w:val=""/>
      <w:lvlJc w:val="left"/>
      <w:pPr>
        <w:ind w:left="1485" w:hanging="480"/>
      </w:pPr>
      <w:rPr>
        <w:rFonts w:ascii="Wingdings" w:hAnsi="Wingdings" w:hint="default"/>
      </w:rPr>
    </w:lvl>
    <w:lvl w:ilvl="3" w:tplc="04090001" w:tentative="1">
      <w:start w:val="1"/>
      <w:numFmt w:val="bullet"/>
      <w:lvlText w:val=""/>
      <w:lvlJc w:val="left"/>
      <w:pPr>
        <w:ind w:left="1965" w:hanging="480"/>
      </w:pPr>
      <w:rPr>
        <w:rFonts w:ascii="Wingdings" w:hAnsi="Wingdings" w:hint="default"/>
      </w:rPr>
    </w:lvl>
    <w:lvl w:ilvl="4" w:tplc="04090003" w:tentative="1">
      <w:start w:val="1"/>
      <w:numFmt w:val="bullet"/>
      <w:lvlText w:val=""/>
      <w:lvlJc w:val="left"/>
      <w:pPr>
        <w:ind w:left="2445" w:hanging="480"/>
      </w:pPr>
      <w:rPr>
        <w:rFonts w:ascii="Wingdings" w:hAnsi="Wingdings" w:hint="default"/>
      </w:rPr>
    </w:lvl>
    <w:lvl w:ilvl="5" w:tplc="04090005" w:tentative="1">
      <w:start w:val="1"/>
      <w:numFmt w:val="bullet"/>
      <w:lvlText w:val=""/>
      <w:lvlJc w:val="left"/>
      <w:pPr>
        <w:ind w:left="2925" w:hanging="480"/>
      </w:pPr>
      <w:rPr>
        <w:rFonts w:ascii="Wingdings" w:hAnsi="Wingdings" w:hint="default"/>
      </w:rPr>
    </w:lvl>
    <w:lvl w:ilvl="6" w:tplc="04090001" w:tentative="1">
      <w:start w:val="1"/>
      <w:numFmt w:val="bullet"/>
      <w:lvlText w:val=""/>
      <w:lvlJc w:val="left"/>
      <w:pPr>
        <w:ind w:left="3405" w:hanging="480"/>
      </w:pPr>
      <w:rPr>
        <w:rFonts w:ascii="Wingdings" w:hAnsi="Wingdings" w:hint="default"/>
      </w:rPr>
    </w:lvl>
    <w:lvl w:ilvl="7" w:tplc="04090003" w:tentative="1">
      <w:start w:val="1"/>
      <w:numFmt w:val="bullet"/>
      <w:lvlText w:val=""/>
      <w:lvlJc w:val="left"/>
      <w:pPr>
        <w:ind w:left="3885" w:hanging="480"/>
      </w:pPr>
      <w:rPr>
        <w:rFonts w:ascii="Wingdings" w:hAnsi="Wingdings" w:hint="default"/>
      </w:rPr>
    </w:lvl>
    <w:lvl w:ilvl="8" w:tplc="04090005" w:tentative="1">
      <w:start w:val="1"/>
      <w:numFmt w:val="bullet"/>
      <w:lvlText w:val=""/>
      <w:lvlJc w:val="left"/>
      <w:pPr>
        <w:ind w:left="4365" w:hanging="480"/>
      </w:pPr>
      <w:rPr>
        <w:rFonts w:ascii="Wingdings" w:hAnsi="Wingdings" w:hint="default"/>
      </w:rPr>
    </w:lvl>
  </w:abstractNum>
  <w:abstractNum w:abstractNumId="17" w15:restartNumberingAfterBreak="0">
    <w:nsid w:val="3616266C"/>
    <w:multiLevelType w:val="hybridMultilevel"/>
    <w:tmpl w:val="784ED44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8" w15:restartNumberingAfterBreak="0">
    <w:nsid w:val="3B6307D6"/>
    <w:multiLevelType w:val="hybridMultilevel"/>
    <w:tmpl w:val="46E2D61E"/>
    <w:lvl w:ilvl="0" w:tplc="5FE6676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3C752121"/>
    <w:multiLevelType w:val="hybridMultilevel"/>
    <w:tmpl w:val="A5682EB0"/>
    <w:lvl w:ilvl="0" w:tplc="CA28D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3DBA3796"/>
    <w:multiLevelType w:val="hybridMultilevel"/>
    <w:tmpl w:val="208C189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15:restartNumberingAfterBreak="0">
    <w:nsid w:val="410F232E"/>
    <w:multiLevelType w:val="hybridMultilevel"/>
    <w:tmpl w:val="BD2E3636"/>
    <w:lvl w:ilvl="0" w:tplc="0409000F">
      <w:start w:val="1"/>
      <w:numFmt w:val="decimal"/>
      <w:lvlText w:val="%1."/>
      <w:lvlJc w:val="left"/>
      <w:pPr>
        <w:ind w:left="1898" w:hanging="480"/>
      </w:pPr>
    </w:lvl>
    <w:lvl w:ilvl="1" w:tplc="04090019">
      <w:start w:val="1"/>
      <w:numFmt w:val="ideographTraditional"/>
      <w:lvlText w:val="%2、"/>
      <w:lvlJc w:val="left"/>
      <w:pPr>
        <w:ind w:left="2378" w:hanging="480"/>
      </w:pPr>
    </w:lvl>
    <w:lvl w:ilvl="2" w:tplc="0409001B">
      <w:start w:val="1"/>
      <w:numFmt w:val="lowerRoman"/>
      <w:lvlText w:val="%3."/>
      <w:lvlJc w:val="right"/>
      <w:pPr>
        <w:ind w:left="2858" w:hanging="480"/>
      </w:pPr>
    </w:lvl>
    <w:lvl w:ilvl="3" w:tplc="0409000F">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2" w15:restartNumberingAfterBreak="0">
    <w:nsid w:val="43432D6D"/>
    <w:multiLevelType w:val="hybridMultilevel"/>
    <w:tmpl w:val="F0E6444C"/>
    <w:lvl w:ilvl="0" w:tplc="0409000F">
      <w:start w:val="1"/>
      <w:numFmt w:val="decimal"/>
      <w:lvlText w:val="%1."/>
      <w:lvlJc w:val="left"/>
      <w:pPr>
        <w:ind w:left="506" w:hanging="480"/>
      </w:pPr>
    </w:lvl>
    <w:lvl w:ilvl="1" w:tplc="04090019" w:tentative="1">
      <w:start w:val="1"/>
      <w:numFmt w:val="ideographTraditional"/>
      <w:lvlText w:val="%2、"/>
      <w:lvlJc w:val="left"/>
      <w:pPr>
        <w:ind w:left="986" w:hanging="480"/>
      </w:pPr>
    </w:lvl>
    <w:lvl w:ilvl="2" w:tplc="0409001B" w:tentative="1">
      <w:start w:val="1"/>
      <w:numFmt w:val="lowerRoman"/>
      <w:lvlText w:val="%3."/>
      <w:lvlJc w:val="right"/>
      <w:pPr>
        <w:ind w:left="1466" w:hanging="480"/>
      </w:pPr>
    </w:lvl>
    <w:lvl w:ilvl="3" w:tplc="0409000F" w:tentative="1">
      <w:start w:val="1"/>
      <w:numFmt w:val="decimal"/>
      <w:lvlText w:val="%4."/>
      <w:lvlJc w:val="left"/>
      <w:pPr>
        <w:ind w:left="1946" w:hanging="480"/>
      </w:pPr>
    </w:lvl>
    <w:lvl w:ilvl="4" w:tplc="04090019" w:tentative="1">
      <w:start w:val="1"/>
      <w:numFmt w:val="ideographTraditional"/>
      <w:lvlText w:val="%5、"/>
      <w:lvlJc w:val="left"/>
      <w:pPr>
        <w:ind w:left="2426" w:hanging="480"/>
      </w:pPr>
    </w:lvl>
    <w:lvl w:ilvl="5" w:tplc="0409001B" w:tentative="1">
      <w:start w:val="1"/>
      <w:numFmt w:val="lowerRoman"/>
      <w:lvlText w:val="%6."/>
      <w:lvlJc w:val="right"/>
      <w:pPr>
        <w:ind w:left="2906" w:hanging="480"/>
      </w:pPr>
    </w:lvl>
    <w:lvl w:ilvl="6" w:tplc="0409000F" w:tentative="1">
      <w:start w:val="1"/>
      <w:numFmt w:val="decimal"/>
      <w:lvlText w:val="%7."/>
      <w:lvlJc w:val="left"/>
      <w:pPr>
        <w:ind w:left="3386" w:hanging="480"/>
      </w:pPr>
    </w:lvl>
    <w:lvl w:ilvl="7" w:tplc="04090019" w:tentative="1">
      <w:start w:val="1"/>
      <w:numFmt w:val="ideographTraditional"/>
      <w:lvlText w:val="%8、"/>
      <w:lvlJc w:val="left"/>
      <w:pPr>
        <w:ind w:left="3866" w:hanging="480"/>
      </w:pPr>
    </w:lvl>
    <w:lvl w:ilvl="8" w:tplc="0409001B" w:tentative="1">
      <w:start w:val="1"/>
      <w:numFmt w:val="lowerRoman"/>
      <w:lvlText w:val="%9."/>
      <w:lvlJc w:val="right"/>
      <w:pPr>
        <w:ind w:left="4346" w:hanging="480"/>
      </w:pPr>
    </w:lvl>
  </w:abstractNum>
  <w:abstractNum w:abstractNumId="23" w15:restartNumberingAfterBreak="0">
    <w:nsid w:val="46602665"/>
    <w:multiLevelType w:val="hybridMultilevel"/>
    <w:tmpl w:val="6276E810"/>
    <w:lvl w:ilvl="0" w:tplc="068A34B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4" w15:restartNumberingAfterBreak="0">
    <w:nsid w:val="46CE7E32"/>
    <w:multiLevelType w:val="hybridMultilevel"/>
    <w:tmpl w:val="208C189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15:restartNumberingAfterBreak="0">
    <w:nsid w:val="48146380"/>
    <w:multiLevelType w:val="hybridMultilevel"/>
    <w:tmpl w:val="208C189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15:restartNumberingAfterBreak="0">
    <w:nsid w:val="4F831CF9"/>
    <w:multiLevelType w:val="hybridMultilevel"/>
    <w:tmpl w:val="633685A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7" w15:restartNumberingAfterBreak="0">
    <w:nsid w:val="52D323CA"/>
    <w:multiLevelType w:val="hybridMultilevel"/>
    <w:tmpl w:val="1002586E"/>
    <w:lvl w:ilvl="0" w:tplc="65DAD1B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15:restartNumberingAfterBreak="0">
    <w:nsid w:val="52EE2DCF"/>
    <w:multiLevelType w:val="hybridMultilevel"/>
    <w:tmpl w:val="1C9040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42B425D"/>
    <w:multiLevelType w:val="multilevel"/>
    <w:tmpl w:val="756E6706"/>
    <w:lvl w:ilvl="0">
      <w:start w:val="1"/>
      <w:numFmt w:val="bullet"/>
      <w:lvlText w:val=""/>
      <w:lvlJc w:val="left"/>
      <w:rPr>
        <w:rFonts w:ascii="Wingdings" w:hAnsi="Wingdings" w:hint="default"/>
        <w:b w:val="0"/>
        <w:bCs w:val="0"/>
        <w:i w:val="0"/>
        <w:iCs w:val="0"/>
        <w:w w:val="100"/>
        <w:sz w:val="20"/>
        <w:szCs w:val="20"/>
      </w:rPr>
    </w:lvl>
    <w:lvl w:ilvl="1">
      <w:numFmt w:val="bullet"/>
      <w:lvlText w:val="•"/>
      <w:lvlJc w:val="left"/>
      <w:pPr>
        <w:ind w:left="1172" w:hanging="368"/>
      </w:pPr>
    </w:lvl>
    <w:lvl w:ilvl="2">
      <w:numFmt w:val="bullet"/>
      <w:lvlText w:val="•"/>
      <w:lvlJc w:val="left"/>
      <w:pPr>
        <w:ind w:left="1844" w:hanging="368"/>
      </w:pPr>
    </w:lvl>
    <w:lvl w:ilvl="3">
      <w:numFmt w:val="bullet"/>
      <w:lvlText w:val="•"/>
      <w:lvlJc w:val="left"/>
      <w:pPr>
        <w:ind w:left="2516" w:hanging="368"/>
      </w:pPr>
    </w:lvl>
    <w:lvl w:ilvl="4">
      <w:numFmt w:val="bullet"/>
      <w:lvlText w:val="•"/>
      <w:lvlJc w:val="left"/>
      <w:pPr>
        <w:ind w:left="3188" w:hanging="368"/>
      </w:pPr>
    </w:lvl>
    <w:lvl w:ilvl="5">
      <w:numFmt w:val="bullet"/>
      <w:lvlText w:val="•"/>
      <w:lvlJc w:val="left"/>
      <w:pPr>
        <w:ind w:left="3860" w:hanging="368"/>
      </w:pPr>
    </w:lvl>
    <w:lvl w:ilvl="6">
      <w:numFmt w:val="bullet"/>
      <w:lvlText w:val="•"/>
      <w:lvlJc w:val="left"/>
      <w:pPr>
        <w:ind w:left="4532" w:hanging="368"/>
      </w:pPr>
    </w:lvl>
    <w:lvl w:ilvl="7">
      <w:numFmt w:val="bullet"/>
      <w:lvlText w:val="•"/>
      <w:lvlJc w:val="left"/>
      <w:pPr>
        <w:ind w:left="5204" w:hanging="368"/>
      </w:pPr>
    </w:lvl>
    <w:lvl w:ilvl="8">
      <w:numFmt w:val="bullet"/>
      <w:lvlText w:val="•"/>
      <w:lvlJc w:val="left"/>
      <w:pPr>
        <w:ind w:left="5876" w:hanging="368"/>
      </w:pPr>
    </w:lvl>
  </w:abstractNum>
  <w:abstractNum w:abstractNumId="30" w15:restartNumberingAfterBreak="0">
    <w:nsid w:val="544053A6"/>
    <w:multiLevelType w:val="hybridMultilevel"/>
    <w:tmpl w:val="5C9C2ED0"/>
    <w:lvl w:ilvl="0" w:tplc="2C74D30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15:restartNumberingAfterBreak="0">
    <w:nsid w:val="58271969"/>
    <w:multiLevelType w:val="hybridMultilevel"/>
    <w:tmpl w:val="126655F8"/>
    <w:lvl w:ilvl="0" w:tplc="BFCA3E1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15:restartNumberingAfterBreak="0">
    <w:nsid w:val="5B3370FE"/>
    <w:multiLevelType w:val="hybridMultilevel"/>
    <w:tmpl w:val="4F0E2A6E"/>
    <w:lvl w:ilvl="0" w:tplc="0CBCD98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5F574839"/>
    <w:multiLevelType w:val="hybridMultilevel"/>
    <w:tmpl w:val="F77CFB28"/>
    <w:lvl w:ilvl="0" w:tplc="BAC4645C">
      <w:start w:val="1"/>
      <w:numFmt w:val="taiwaneseCountingThousand"/>
      <w:lvlText w:val="（%1）"/>
      <w:lvlJc w:val="left"/>
      <w:pPr>
        <w:ind w:left="480" w:hanging="480"/>
      </w:pPr>
      <w:rPr>
        <w:rFonts w:ascii="Times New Roman" w:hAnsi="Times New Roman" w:cs="Times New Roman"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3435E7A"/>
    <w:multiLevelType w:val="hybridMultilevel"/>
    <w:tmpl w:val="5E7646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4991359"/>
    <w:multiLevelType w:val="hybridMultilevel"/>
    <w:tmpl w:val="DFBA64EC"/>
    <w:lvl w:ilvl="0" w:tplc="04090015">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871E2E26">
      <w:start w:val="1"/>
      <w:numFmt w:val="taiwaneseCountingThousand"/>
      <w:lvlText w:val="(%3)"/>
      <w:lvlJc w:val="left"/>
      <w:pPr>
        <w:ind w:left="1440" w:hanging="480"/>
      </w:pPr>
      <w:rPr>
        <w:color w:val="auto"/>
      </w:rPr>
    </w:lvl>
    <w:lvl w:ilvl="3" w:tplc="04090003">
      <w:start w:val="1"/>
      <w:numFmt w:val="bullet"/>
      <w:lvlText w:val=""/>
      <w:lvlJc w:val="left"/>
      <w:pPr>
        <w:ind w:left="1800" w:hanging="360"/>
      </w:pPr>
      <w:rPr>
        <w:rFonts w:ascii="Wingdings" w:hAnsi="Wingdings" w:hint="default"/>
      </w:rPr>
    </w:lvl>
    <w:lvl w:ilvl="4" w:tplc="324E3E56">
      <w:start w:val="1"/>
      <w:numFmt w:val="bullet"/>
      <w:lvlText w:val="-"/>
      <w:lvlJc w:val="left"/>
      <w:pPr>
        <w:ind w:left="2280" w:hanging="360"/>
      </w:pPr>
      <w:rPr>
        <w:rFonts w:ascii="Times New Roman" w:eastAsia="標楷體" w:hAnsi="Times New Roman" w:cs="Times New Roman" w:hint="default"/>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15:restartNumberingAfterBreak="0">
    <w:nsid w:val="64C2297A"/>
    <w:multiLevelType w:val="hybridMultilevel"/>
    <w:tmpl w:val="804C5278"/>
    <w:lvl w:ilvl="0" w:tplc="0CBCD98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15:restartNumberingAfterBreak="0">
    <w:nsid w:val="65B34F16"/>
    <w:multiLevelType w:val="hybridMultilevel"/>
    <w:tmpl w:val="683079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69BF1946"/>
    <w:multiLevelType w:val="multilevel"/>
    <w:tmpl w:val="A3C2C3BE"/>
    <w:lvl w:ilvl="0">
      <w:start w:val="1"/>
      <w:numFmt w:val="ideographLegalTraditional"/>
      <w:lvlText w:val="%1、"/>
      <w:lvlJc w:val="left"/>
      <w:pPr>
        <w:ind w:left="1985" w:firstLine="0"/>
      </w:pPr>
      <w:rPr>
        <w:rFonts w:hint="eastAsia"/>
        <w:b/>
        <w:i w:val="0"/>
        <w:color w:val="000000" w:themeColor="text1"/>
        <w:sz w:val="28"/>
      </w:rPr>
    </w:lvl>
    <w:lvl w:ilvl="1">
      <w:start w:val="1"/>
      <w:numFmt w:val="taiwaneseCountingThousand"/>
      <w:lvlText w:val="%2"/>
      <w:lvlJc w:val="left"/>
      <w:pPr>
        <w:ind w:left="964" w:hanging="454"/>
      </w:pPr>
      <w:rPr>
        <w:rFonts w:ascii="Arial Unicode MS" w:eastAsia="標楷體" w:hAnsi="Arial Unicode MS" w:hint="eastAsia"/>
        <w:color w:val="000000" w:themeColor="text1"/>
        <w:sz w:val="24"/>
      </w:rPr>
    </w:lvl>
    <w:lvl w:ilvl="2">
      <w:start w:val="1"/>
      <w:numFmt w:val="decimal"/>
      <w:lvlText w:val="%3"/>
      <w:lvlJc w:val="left"/>
      <w:pPr>
        <w:ind w:left="1134" w:hanging="283"/>
      </w:pPr>
      <w:rPr>
        <w:rFonts w:ascii="Arial Unicode MS" w:eastAsia="標楷體" w:hAnsi="Arial Unicode MS" w:hint="eastAsia"/>
        <w:b w:val="0"/>
        <w:i w:val="0"/>
        <w:color w:val="000000" w:themeColor="text1"/>
        <w:sz w:val="24"/>
      </w:rPr>
    </w:lvl>
    <w:lvl w:ilvl="3">
      <w:start w:val="1"/>
      <w:numFmt w:val="upperLetter"/>
      <w:lvlText w:val="%4"/>
      <w:lvlJc w:val="left"/>
      <w:pPr>
        <w:ind w:left="1474" w:hanging="283"/>
      </w:pPr>
      <w:rPr>
        <w:rFonts w:ascii="Arial Unicode MS" w:eastAsia="標楷體" w:hAnsi="Arial Unicode MS" w:hint="eastAsia"/>
        <w:color w:val="000000" w:themeColor="text1"/>
        <w:sz w:val="24"/>
      </w:rPr>
    </w:lvl>
    <w:lvl w:ilvl="4">
      <w:start w:val="1"/>
      <w:numFmt w:val="lowerRoman"/>
      <w:lvlText w:val="%5"/>
      <w:lvlJc w:val="left"/>
      <w:pPr>
        <w:ind w:left="2722" w:hanging="227"/>
      </w:pPr>
      <w:rPr>
        <w:rFonts w:ascii="Arial Unicode MS" w:eastAsia="標楷體" w:hAnsi="Arial Unicode MS" w:hint="eastAsia"/>
        <w:color w:val="000000" w:themeColor="text1"/>
        <w:sz w:val="24"/>
      </w:rPr>
    </w:lvl>
    <w:lvl w:ilvl="5">
      <w:start w:val="1"/>
      <w:numFmt w:val="bullet"/>
      <w:lvlText w:val=""/>
      <w:lvlJc w:val="left"/>
      <w:pPr>
        <w:tabs>
          <w:tab w:val="num" w:pos="2778"/>
        </w:tabs>
        <w:ind w:left="2155" w:hanging="397"/>
      </w:pPr>
      <w:rPr>
        <w:rFonts w:ascii="Symbol" w:hAnsi="Symbol" w:hint="default"/>
        <w:color w:val="auto"/>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72D23EFB"/>
    <w:multiLevelType w:val="hybridMultilevel"/>
    <w:tmpl w:val="208C189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0" w15:restartNumberingAfterBreak="0">
    <w:nsid w:val="7A8E7992"/>
    <w:multiLevelType w:val="hybridMultilevel"/>
    <w:tmpl w:val="4F0E2A6E"/>
    <w:lvl w:ilvl="0" w:tplc="0CBCD98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1" w15:restartNumberingAfterBreak="0">
    <w:nsid w:val="7C1872D3"/>
    <w:multiLevelType w:val="hybridMultilevel"/>
    <w:tmpl w:val="ABDA4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EFF4E87"/>
    <w:multiLevelType w:val="hybridMultilevel"/>
    <w:tmpl w:val="492C985C"/>
    <w:lvl w:ilvl="0" w:tplc="4DE22F72">
      <w:start w:val="1"/>
      <w:numFmt w:val="taiwaneseCountingThousand"/>
      <w:lvlText w:val="(%1)"/>
      <w:lvlJc w:val="left"/>
      <w:pPr>
        <w:ind w:left="1440" w:hanging="480"/>
      </w:pPr>
      <w:rPr>
        <w:b w:val="0"/>
        <w:color w:val="000000" w:themeColor="text1"/>
      </w:rPr>
    </w:lvl>
    <w:lvl w:ilvl="1" w:tplc="8882781A">
      <w:start w:val="1"/>
      <w:numFmt w:val="decimal"/>
      <w:lvlText w:val="%2."/>
      <w:lvlJc w:val="left"/>
      <w:pPr>
        <w:ind w:left="1920" w:hanging="480"/>
      </w:pPr>
      <w:rPr>
        <w:rFonts w:ascii="Arial" w:hAnsi="Arial" w:cs="Arial" w:hint="default"/>
        <w:color w:val="000000" w:themeColor="text1"/>
      </w:r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71429384">
      <w:start w:val="5"/>
      <w:numFmt w:val="taiwaneseCountingThousand"/>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5"/>
  </w:num>
  <w:num w:numId="29">
    <w:abstractNumId w:val="26"/>
  </w:num>
  <w:num w:numId="30">
    <w:abstractNumId w:val="21"/>
  </w:num>
  <w:num w:numId="31">
    <w:abstractNumId w:val="41"/>
  </w:num>
  <w:num w:numId="32">
    <w:abstractNumId w:val="28"/>
  </w:num>
  <w:num w:numId="33">
    <w:abstractNumId w:val="34"/>
  </w:num>
  <w:num w:numId="34">
    <w:abstractNumId w:val="38"/>
  </w:num>
  <w:num w:numId="35">
    <w:abstractNumId w:val="22"/>
  </w:num>
  <w:num w:numId="36">
    <w:abstractNumId w:val="0"/>
  </w:num>
  <w:num w:numId="37">
    <w:abstractNumId w:val="16"/>
  </w:num>
  <w:num w:numId="38">
    <w:abstractNumId w:val="2"/>
  </w:num>
  <w:num w:numId="39">
    <w:abstractNumId w:val="1"/>
  </w:num>
  <w:num w:numId="40">
    <w:abstractNumId w:val="29"/>
  </w:num>
  <w:num w:numId="41">
    <w:abstractNumId w:val="13"/>
  </w:num>
  <w:num w:numId="42">
    <w:abstractNumId w:val="37"/>
  </w:num>
  <w:num w:numId="43">
    <w:abstractNumId w:val="4"/>
  </w:num>
  <w:num w:numId="44">
    <w:abstractNumId w:val="3"/>
  </w:num>
  <w:num w:numId="45">
    <w:abstractNumId w:val="33"/>
  </w:num>
  <w:num w:numId="4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林志聰">
    <w15:presenceInfo w15:providerId="None" w15:userId="林志聰"/>
  </w15:person>
  <w15:person w15:author="黃薇仰">
    <w15:presenceInfo w15:providerId="None" w15:userId="黃薇仰"/>
  </w15:person>
  <w15:person w15:author="鍾綺芳">
    <w15:presenceInfo w15:providerId="Windows Live" w15:userId="8ca5d90b2fdef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91"/>
    <w:rsid w:val="00001808"/>
    <w:rsid w:val="000044EF"/>
    <w:rsid w:val="0004256A"/>
    <w:rsid w:val="000454C4"/>
    <w:rsid w:val="00046794"/>
    <w:rsid w:val="00064DB9"/>
    <w:rsid w:val="000762DB"/>
    <w:rsid w:val="00091338"/>
    <w:rsid w:val="00096A51"/>
    <w:rsid w:val="000A33C0"/>
    <w:rsid w:val="000A43C7"/>
    <w:rsid w:val="000A690B"/>
    <w:rsid w:val="000B4C49"/>
    <w:rsid w:val="000B6810"/>
    <w:rsid w:val="000C16EA"/>
    <w:rsid w:val="000D4916"/>
    <w:rsid w:val="000D4BDA"/>
    <w:rsid w:val="000F0A1E"/>
    <w:rsid w:val="000F1888"/>
    <w:rsid w:val="000F3BE5"/>
    <w:rsid w:val="00100789"/>
    <w:rsid w:val="00120534"/>
    <w:rsid w:val="001244E6"/>
    <w:rsid w:val="00135ABB"/>
    <w:rsid w:val="0014044E"/>
    <w:rsid w:val="001670C4"/>
    <w:rsid w:val="0017161E"/>
    <w:rsid w:val="001815D2"/>
    <w:rsid w:val="001863C9"/>
    <w:rsid w:val="001B6EF3"/>
    <w:rsid w:val="001D5820"/>
    <w:rsid w:val="001D59D0"/>
    <w:rsid w:val="001E150D"/>
    <w:rsid w:val="001F70F9"/>
    <w:rsid w:val="002039E4"/>
    <w:rsid w:val="00204AF2"/>
    <w:rsid w:val="00215799"/>
    <w:rsid w:val="0022229E"/>
    <w:rsid w:val="00224C15"/>
    <w:rsid w:val="00226213"/>
    <w:rsid w:val="00241535"/>
    <w:rsid w:val="00256C4A"/>
    <w:rsid w:val="00297B6F"/>
    <w:rsid w:val="002A5D54"/>
    <w:rsid w:val="002B62F8"/>
    <w:rsid w:val="002B7AEA"/>
    <w:rsid w:val="002C0637"/>
    <w:rsid w:val="002D346A"/>
    <w:rsid w:val="002E02B7"/>
    <w:rsid w:val="002E1C83"/>
    <w:rsid w:val="002E4C02"/>
    <w:rsid w:val="002F2DB2"/>
    <w:rsid w:val="002F399D"/>
    <w:rsid w:val="0030133E"/>
    <w:rsid w:val="00306C80"/>
    <w:rsid w:val="00317D39"/>
    <w:rsid w:val="00320C8C"/>
    <w:rsid w:val="00336C59"/>
    <w:rsid w:val="00340D08"/>
    <w:rsid w:val="003431D6"/>
    <w:rsid w:val="00346602"/>
    <w:rsid w:val="003558B9"/>
    <w:rsid w:val="003604F4"/>
    <w:rsid w:val="00365BB1"/>
    <w:rsid w:val="00367B47"/>
    <w:rsid w:val="00377BA4"/>
    <w:rsid w:val="0038456B"/>
    <w:rsid w:val="003861C8"/>
    <w:rsid w:val="003A4509"/>
    <w:rsid w:val="003C0D3D"/>
    <w:rsid w:val="003C4329"/>
    <w:rsid w:val="003D368C"/>
    <w:rsid w:val="003D76CA"/>
    <w:rsid w:val="003E2B1B"/>
    <w:rsid w:val="003E352B"/>
    <w:rsid w:val="003E6147"/>
    <w:rsid w:val="003F38D5"/>
    <w:rsid w:val="00405760"/>
    <w:rsid w:val="00413D78"/>
    <w:rsid w:val="00414909"/>
    <w:rsid w:val="00414DF4"/>
    <w:rsid w:val="004229B2"/>
    <w:rsid w:val="00425E61"/>
    <w:rsid w:val="00432214"/>
    <w:rsid w:val="00454A07"/>
    <w:rsid w:val="0046519F"/>
    <w:rsid w:val="00466289"/>
    <w:rsid w:val="004848D4"/>
    <w:rsid w:val="0048597F"/>
    <w:rsid w:val="004915F2"/>
    <w:rsid w:val="00497BDE"/>
    <w:rsid w:val="004B131D"/>
    <w:rsid w:val="004C1B35"/>
    <w:rsid w:val="004D7660"/>
    <w:rsid w:val="004F6FAE"/>
    <w:rsid w:val="00505362"/>
    <w:rsid w:val="005122C3"/>
    <w:rsid w:val="0051280A"/>
    <w:rsid w:val="005146D4"/>
    <w:rsid w:val="00514AA5"/>
    <w:rsid w:val="00530EDA"/>
    <w:rsid w:val="00534964"/>
    <w:rsid w:val="00544557"/>
    <w:rsid w:val="00545C34"/>
    <w:rsid w:val="00556C6A"/>
    <w:rsid w:val="00562E52"/>
    <w:rsid w:val="0057666B"/>
    <w:rsid w:val="00582BF4"/>
    <w:rsid w:val="00593FC3"/>
    <w:rsid w:val="0059566B"/>
    <w:rsid w:val="005A0434"/>
    <w:rsid w:val="005A69C6"/>
    <w:rsid w:val="005B1F91"/>
    <w:rsid w:val="005B6A47"/>
    <w:rsid w:val="005B7F00"/>
    <w:rsid w:val="005C6E30"/>
    <w:rsid w:val="005E289B"/>
    <w:rsid w:val="005E4AEA"/>
    <w:rsid w:val="005F17C9"/>
    <w:rsid w:val="0061574F"/>
    <w:rsid w:val="006220DF"/>
    <w:rsid w:val="00625CAA"/>
    <w:rsid w:val="00644BCF"/>
    <w:rsid w:val="0065146F"/>
    <w:rsid w:val="00656202"/>
    <w:rsid w:val="00657C67"/>
    <w:rsid w:val="006724B8"/>
    <w:rsid w:val="00674F2E"/>
    <w:rsid w:val="00676CA8"/>
    <w:rsid w:val="00676D00"/>
    <w:rsid w:val="006802E6"/>
    <w:rsid w:val="00683619"/>
    <w:rsid w:val="00695325"/>
    <w:rsid w:val="006A2E36"/>
    <w:rsid w:val="006A3AC2"/>
    <w:rsid w:val="006A6B6F"/>
    <w:rsid w:val="006B181B"/>
    <w:rsid w:val="006C6AD9"/>
    <w:rsid w:val="006E4A75"/>
    <w:rsid w:val="006F0671"/>
    <w:rsid w:val="006F4A39"/>
    <w:rsid w:val="0072456E"/>
    <w:rsid w:val="00734827"/>
    <w:rsid w:val="00740D4B"/>
    <w:rsid w:val="00745073"/>
    <w:rsid w:val="00772DB1"/>
    <w:rsid w:val="007902F4"/>
    <w:rsid w:val="007B3178"/>
    <w:rsid w:val="007B74CA"/>
    <w:rsid w:val="007E4E0E"/>
    <w:rsid w:val="007F5085"/>
    <w:rsid w:val="00801733"/>
    <w:rsid w:val="0080414A"/>
    <w:rsid w:val="00811B15"/>
    <w:rsid w:val="0081714B"/>
    <w:rsid w:val="00834881"/>
    <w:rsid w:val="0083688D"/>
    <w:rsid w:val="008455ED"/>
    <w:rsid w:val="00846D10"/>
    <w:rsid w:val="00855FC9"/>
    <w:rsid w:val="0085623D"/>
    <w:rsid w:val="00857C86"/>
    <w:rsid w:val="0087258C"/>
    <w:rsid w:val="008767DD"/>
    <w:rsid w:val="00876EC7"/>
    <w:rsid w:val="00882B21"/>
    <w:rsid w:val="0089647A"/>
    <w:rsid w:val="008A5885"/>
    <w:rsid w:val="008C6376"/>
    <w:rsid w:val="008C7EA4"/>
    <w:rsid w:val="008F0248"/>
    <w:rsid w:val="00914391"/>
    <w:rsid w:val="00934A37"/>
    <w:rsid w:val="0094100A"/>
    <w:rsid w:val="00941AE9"/>
    <w:rsid w:val="00946FBC"/>
    <w:rsid w:val="00960ED5"/>
    <w:rsid w:val="0096716A"/>
    <w:rsid w:val="00984281"/>
    <w:rsid w:val="00991860"/>
    <w:rsid w:val="009A4412"/>
    <w:rsid w:val="009A53EF"/>
    <w:rsid w:val="009B5198"/>
    <w:rsid w:val="009B5787"/>
    <w:rsid w:val="009C2355"/>
    <w:rsid w:val="009C5647"/>
    <w:rsid w:val="009C7FBC"/>
    <w:rsid w:val="009E27E1"/>
    <w:rsid w:val="009E4383"/>
    <w:rsid w:val="009F666A"/>
    <w:rsid w:val="00A077C4"/>
    <w:rsid w:val="00A25018"/>
    <w:rsid w:val="00A32310"/>
    <w:rsid w:val="00A547FD"/>
    <w:rsid w:val="00A600CD"/>
    <w:rsid w:val="00A61E8A"/>
    <w:rsid w:val="00A634A0"/>
    <w:rsid w:val="00A71360"/>
    <w:rsid w:val="00A9574C"/>
    <w:rsid w:val="00AC0263"/>
    <w:rsid w:val="00AC1FF7"/>
    <w:rsid w:val="00AC37A3"/>
    <w:rsid w:val="00AE1A8B"/>
    <w:rsid w:val="00AF09F5"/>
    <w:rsid w:val="00AF5636"/>
    <w:rsid w:val="00B06EED"/>
    <w:rsid w:val="00B1687E"/>
    <w:rsid w:val="00B24E72"/>
    <w:rsid w:val="00B45E4C"/>
    <w:rsid w:val="00B5020A"/>
    <w:rsid w:val="00B60818"/>
    <w:rsid w:val="00B8268E"/>
    <w:rsid w:val="00B9274E"/>
    <w:rsid w:val="00BA6DAF"/>
    <w:rsid w:val="00BB5080"/>
    <w:rsid w:val="00BC2C34"/>
    <w:rsid w:val="00BE786B"/>
    <w:rsid w:val="00BF2EDB"/>
    <w:rsid w:val="00BF3A0F"/>
    <w:rsid w:val="00C06581"/>
    <w:rsid w:val="00C154AA"/>
    <w:rsid w:val="00C33CAE"/>
    <w:rsid w:val="00C45BA2"/>
    <w:rsid w:val="00C621C8"/>
    <w:rsid w:val="00C832B4"/>
    <w:rsid w:val="00C91F01"/>
    <w:rsid w:val="00CC1B63"/>
    <w:rsid w:val="00CC34E4"/>
    <w:rsid w:val="00CC67AC"/>
    <w:rsid w:val="00CD10D1"/>
    <w:rsid w:val="00CD6F5F"/>
    <w:rsid w:val="00CE77AC"/>
    <w:rsid w:val="00CF380A"/>
    <w:rsid w:val="00CF4F3B"/>
    <w:rsid w:val="00D07650"/>
    <w:rsid w:val="00D23115"/>
    <w:rsid w:val="00D239B0"/>
    <w:rsid w:val="00D23DF7"/>
    <w:rsid w:val="00D403EF"/>
    <w:rsid w:val="00D40EFE"/>
    <w:rsid w:val="00D44F37"/>
    <w:rsid w:val="00D56CC6"/>
    <w:rsid w:val="00D712B9"/>
    <w:rsid w:val="00D73383"/>
    <w:rsid w:val="00D74ADB"/>
    <w:rsid w:val="00D84B40"/>
    <w:rsid w:val="00DA09DC"/>
    <w:rsid w:val="00DE07F7"/>
    <w:rsid w:val="00E12DDC"/>
    <w:rsid w:val="00E219EF"/>
    <w:rsid w:val="00E3397E"/>
    <w:rsid w:val="00E67DC1"/>
    <w:rsid w:val="00E72874"/>
    <w:rsid w:val="00EA3E6C"/>
    <w:rsid w:val="00EE0A34"/>
    <w:rsid w:val="00EF08BB"/>
    <w:rsid w:val="00EF3D71"/>
    <w:rsid w:val="00F1126E"/>
    <w:rsid w:val="00F2457E"/>
    <w:rsid w:val="00F33AB7"/>
    <w:rsid w:val="00F34384"/>
    <w:rsid w:val="00F409CC"/>
    <w:rsid w:val="00F46DD2"/>
    <w:rsid w:val="00F53EA0"/>
    <w:rsid w:val="00F83FD0"/>
    <w:rsid w:val="00F90480"/>
    <w:rsid w:val="00FC0471"/>
    <w:rsid w:val="00FC0FE9"/>
    <w:rsid w:val="00FC36E4"/>
    <w:rsid w:val="00FC6CD9"/>
    <w:rsid w:val="00FD1866"/>
    <w:rsid w:val="00FD1A22"/>
    <w:rsid w:val="00FD4161"/>
    <w:rsid w:val="00FE19BD"/>
    <w:rsid w:val="00FF0275"/>
    <w:rsid w:val="00FF3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6610B"/>
  <w15:docId w15:val="{D48D1207-8F4C-4371-9FC4-57431648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7A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67AC"/>
    <w:rPr>
      <w:color w:val="0563C1" w:themeColor="hyperlink"/>
      <w:u w:val="single"/>
    </w:rPr>
  </w:style>
  <w:style w:type="paragraph" w:styleId="a4">
    <w:name w:val="List Paragraph"/>
    <w:aliases w:val="列點,標題一,12 20,4 Párrafo de lista,Figuras,Dot pt,List Paragraph Char Char Char,Indicator Text,List Paragraph1,Numbered Para 1,DH1,List Paragraph,Recommendation,標題(一),卑南壹"/>
    <w:basedOn w:val="a"/>
    <w:link w:val="a5"/>
    <w:uiPriority w:val="34"/>
    <w:qFormat/>
    <w:rsid w:val="00CC67AC"/>
    <w:pPr>
      <w:ind w:leftChars="200" w:left="480"/>
    </w:pPr>
  </w:style>
  <w:style w:type="paragraph" w:customStyle="1" w:styleId="Default">
    <w:name w:val="Default"/>
    <w:rsid w:val="00CC67AC"/>
    <w:pPr>
      <w:widowControl w:val="0"/>
      <w:autoSpaceDE w:val="0"/>
      <w:autoSpaceDN w:val="0"/>
      <w:adjustRightInd w:val="0"/>
    </w:pPr>
    <w:rPr>
      <w:rFonts w:ascii="標楷體" w:eastAsia="標楷體" w:hAnsi="Calibri" w:cs="標楷體"/>
      <w:color w:val="000000"/>
      <w:kern w:val="0"/>
      <w:szCs w:val="24"/>
    </w:rPr>
  </w:style>
  <w:style w:type="paragraph" w:styleId="a6">
    <w:name w:val="header"/>
    <w:basedOn w:val="a"/>
    <w:link w:val="a7"/>
    <w:uiPriority w:val="99"/>
    <w:unhideWhenUsed/>
    <w:rsid w:val="00545C34"/>
    <w:pPr>
      <w:tabs>
        <w:tab w:val="center" w:pos="4153"/>
        <w:tab w:val="right" w:pos="8306"/>
      </w:tabs>
      <w:snapToGrid w:val="0"/>
    </w:pPr>
    <w:rPr>
      <w:sz w:val="20"/>
      <w:szCs w:val="20"/>
    </w:rPr>
  </w:style>
  <w:style w:type="character" w:customStyle="1" w:styleId="a7">
    <w:name w:val="頁首 字元"/>
    <w:basedOn w:val="a0"/>
    <w:link w:val="a6"/>
    <w:uiPriority w:val="99"/>
    <w:rsid w:val="00545C34"/>
    <w:rPr>
      <w:sz w:val="20"/>
      <w:szCs w:val="20"/>
    </w:rPr>
  </w:style>
  <w:style w:type="paragraph" w:styleId="a8">
    <w:name w:val="footer"/>
    <w:basedOn w:val="a"/>
    <w:link w:val="a9"/>
    <w:uiPriority w:val="99"/>
    <w:unhideWhenUsed/>
    <w:rsid w:val="00545C34"/>
    <w:pPr>
      <w:tabs>
        <w:tab w:val="center" w:pos="4153"/>
        <w:tab w:val="right" w:pos="8306"/>
      </w:tabs>
      <w:snapToGrid w:val="0"/>
    </w:pPr>
    <w:rPr>
      <w:sz w:val="20"/>
      <w:szCs w:val="20"/>
    </w:rPr>
  </w:style>
  <w:style w:type="character" w:customStyle="1" w:styleId="a9">
    <w:name w:val="頁尾 字元"/>
    <w:basedOn w:val="a0"/>
    <w:link w:val="a8"/>
    <w:uiPriority w:val="99"/>
    <w:rsid w:val="00545C34"/>
    <w:rPr>
      <w:sz w:val="20"/>
      <w:szCs w:val="20"/>
    </w:rPr>
  </w:style>
  <w:style w:type="paragraph" w:styleId="aa">
    <w:name w:val="Balloon Text"/>
    <w:basedOn w:val="a"/>
    <w:link w:val="ab"/>
    <w:uiPriority w:val="99"/>
    <w:semiHidden/>
    <w:unhideWhenUsed/>
    <w:rsid w:val="000B4C49"/>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0B4C49"/>
    <w:rPr>
      <w:rFonts w:asciiTheme="majorHAnsi" w:eastAsiaTheme="majorEastAsia" w:hAnsiTheme="majorHAnsi" w:cstheme="majorBidi"/>
      <w:sz w:val="18"/>
      <w:szCs w:val="18"/>
    </w:rPr>
  </w:style>
  <w:style w:type="character" w:styleId="ac">
    <w:name w:val="annotation reference"/>
    <w:basedOn w:val="a0"/>
    <w:uiPriority w:val="99"/>
    <w:semiHidden/>
    <w:unhideWhenUsed/>
    <w:rsid w:val="00346602"/>
    <w:rPr>
      <w:sz w:val="18"/>
      <w:szCs w:val="18"/>
    </w:rPr>
  </w:style>
  <w:style w:type="paragraph" w:styleId="ad">
    <w:name w:val="annotation text"/>
    <w:basedOn w:val="a"/>
    <w:link w:val="ae"/>
    <w:uiPriority w:val="99"/>
    <w:semiHidden/>
    <w:unhideWhenUsed/>
    <w:rsid w:val="00346602"/>
  </w:style>
  <w:style w:type="character" w:customStyle="1" w:styleId="ae">
    <w:name w:val="註解文字 字元"/>
    <w:basedOn w:val="a0"/>
    <w:link w:val="ad"/>
    <w:uiPriority w:val="99"/>
    <w:semiHidden/>
    <w:rsid w:val="00346602"/>
  </w:style>
  <w:style w:type="paragraph" w:styleId="af">
    <w:name w:val="annotation subject"/>
    <w:basedOn w:val="ad"/>
    <w:next w:val="ad"/>
    <w:link w:val="af0"/>
    <w:uiPriority w:val="99"/>
    <w:semiHidden/>
    <w:unhideWhenUsed/>
    <w:rsid w:val="00346602"/>
    <w:rPr>
      <w:b/>
      <w:bCs/>
    </w:rPr>
  </w:style>
  <w:style w:type="character" w:customStyle="1" w:styleId="af0">
    <w:name w:val="註解主旨 字元"/>
    <w:basedOn w:val="ae"/>
    <w:link w:val="af"/>
    <w:uiPriority w:val="99"/>
    <w:semiHidden/>
    <w:rsid w:val="00346602"/>
    <w:rPr>
      <w:b/>
      <w:bCs/>
    </w:rPr>
  </w:style>
  <w:style w:type="character" w:customStyle="1" w:styleId="a5">
    <w:name w:val="清單段落 字元"/>
    <w:aliases w:val="列點 字元,標題一 字元,12 20 字元,4 Párrafo de lista 字元,Figuras 字元,Dot pt 字元,List Paragraph Char Char Char 字元,Indicator Text 字元,List Paragraph1 字元,Numbered Para 1 字元,DH1 字元,List Paragraph 字元,Recommendation 字元,標題(一) 字元,卑南壹 字元"/>
    <w:link w:val="a4"/>
    <w:uiPriority w:val="34"/>
    <w:qFormat/>
    <w:rsid w:val="00D56CC6"/>
  </w:style>
  <w:style w:type="paragraph" w:customStyle="1" w:styleId="TableParagraph">
    <w:name w:val="Table Paragraph"/>
    <w:basedOn w:val="a"/>
    <w:uiPriority w:val="1"/>
    <w:qFormat/>
    <w:rsid w:val="000454C4"/>
    <w:pPr>
      <w:autoSpaceDE w:val="0"/>
      <w:autoSpaceDN w:val="0"/>
      <w:adjustRightInd w:val="0"/>
    </w:pPr>
    <w:rPr>
      <w:rFonts w:ascii="微軟正黑體" w:eastAsia="微軟正黑體" w:hAnsi="Times New Roman" w:cs="微軟正黑體"/>
      <w:kern w:val="0"/>
      <w:szCs w:val="24"/>
    </w:rPr>
  </w:style>
  <w:style w:type="paragraph" w:styleId="af1">
    <w:name w:val="Body Text"/>
    <w:basedOn w:val="a"/>
    <w:link w:val="af2"/>
    <w:uiPriority w:val="1"/>
    <w:qFormat/>
    <w:rsid w:val="008455ED"/>
    <w:pPr>
      <w:autoSpaceDE w:val="0"/>
      <w:autoSpaceDN w:val="0"/>
      <w:adjustRightInd w:val="0"/>
      <w:spacing w:before="11"/>
    </w:pPr>
    <w:rPr>
      <w:rFonts w:ascii="微軟正黑體" w:eastAsia="微軟正黑體" w:hAnsi="Times New Roman" w:cs="微軟正黑體"/>
      <w:b/>
      <w:bCs/>
      <w:kern w:val="0"/>
      <w:sz w:val="20"/>
      <w:szCs w:val="20"/>
    </w:rPr>
  </w:style>
  <w:style w:type="character" w:customStyle="1" w:styleId="af2">
    <w:name w:val="本文 字元"/>
    <w:basedOn w:val="a0"/>
    <w:link w:val="af1"/>
    <w:uiPriority w:val="1"/>
    <w:rsid w:val="008455ED"/>
    <w:rPr>
      <w:rFonts w:ascii="微軟正黑體" w:eastAsia="微軟正黑體" w:hAnsi="Times New Roman" w:cs="微軟正黑體"/>
      <w:b/>
      <w:bCs/>
      <w:kern w:val="0"/>
      <w:sz w:val="20"/>
      <w:szCs w:val="20"/>
    </w:rPr>
  </w:style>
  <w:style w:type="paragraph" w:styleId="af3">
    <w:name w:val="Revision"/>
    <w:hidden/>
    <w:uiPriority w:val="99"/>
    <w:semiHidden/>
    <w:rsid w:val="00091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25774">
      <w:bodyDiv w:val="1"/>
      <w:marLeft w:val="0"/>
      <w:marRight w:val="0"/>
      <w:marTop w:val="0"/>
      <w:marBottom w:val="0"/>
      <w:divBdr>
        <w:top w:val="none" w:sz="0" w:space="0" w:color="auto"/>
        <w:left w:val="none" w:sz="0" w:space="0" w:color="auto"/>
        <w:bottom w:val="none" w:sz="0" w:space="0" w:color="auto"/>
        <w:right w:val="none" w:sz="0" w:space="0" w:color="auto"/>
      </w:divBdr>
    </w:div>
    <w:div w:id="208825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1212</Words>
  <Characters>6914</Characters>
  <Application>Microsoft Office Word</Application>
  <DocSecurity>0</DocSecurity>
  <Lines>57</Lines>
  <Paragraphs>16</Paragraphs>
  <ScaleCrop>false</ScaleCrop>
  <Company>Toshiba</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陳威傑</dc:creator>
  <cp:lastModifiedBy>鍾綺芳</cp:lastModifiedBy>
  <cp:revision>13</cp:revision>
  <cp:lastPrinted>2020-09-11T05:57:00Z</cp:lastPrinted>
  <dcterms:created xsi:type="dcterms:W3CDTF">2022-02-09T03:04:00Z</dcterms:created>
  <dcterms:modified xsi:type="dcterms:W3CDTF">2022-03-14T08:58:00Z</dcterms:modified>
</cp:coreProperties>
</file>